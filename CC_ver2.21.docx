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ins w:id="0" w:author="Gavin" w:date="2019-03-05T23:32:00Z"/>
          <w:rFonts w:ascii="Times New Roman" w:hAnsi="Times New Roman" w:cs="Times New Roman"/>
          <w:sz w:val="24"/>
          <w:szCs w:val="24"/>
        </w:rPr>
      </w:pPr>
    </w:p>
    <w:p w14:paraId="40DC8A18" w14:textId="600F3649" w:rsidR="00A91511" w:rsidRDefault="004B55CC" w:rsidP="00033C26">
      <w:pPr>
        <w:pStyle w:val="NoSpacing"/>
        <w:spacing w:line="480" w:lineRule="auto"/>
        <w:jc w:val="center"/>
        <w:rPr>
          <w:rFonts w:ascii="Times New Roman" w:hAnsi="Times New Roman" w:cs="Times New Roman"/>
          <w:sz w:val="24"/>
          <w:szCs w:val="24"/>
        </w:rPr>
      </w:pPr>
      <w:bookmarkStart w:id="1" w:name="_Hlk3544505"/>
      <w:r>
        <w:rPr>
          <w:rFonts w:ascii="Times New Roman" w:hAnsi="Times New Roman" w:cs="Times New Roman"/>
          <w:sz w:val="24"/>
          <w:szCs w:val="24"/>
        </w:rPr>
        <w:t>Display repetitions do not improve search efficiency in parallel search tasks</w:t>
      </w:r>
    </w:p>
    <w:bookmarkEnd w:id="1"/>
    <w:p w14:paraId="67AA9741" w14:textId="05D2FF33" w:rsidR="004B55CC" w:rsidRDefault="004B55CC" w:rsidP="00033C26">
      <w:pPr>
        <w:pStyle w:val="NoSpacing"/>
        <w:spacing w:line="480" w:lineRule="auto"/>
        <w:jc w:val="center"/>
        <w:rPr>
          <w:ins w:id="2" w:author="Gavin" w:date="2019-03-10T23:46:00Z"/>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ins w:id="3" w:author="Microsoft Office User" w:date="2019-03-05T09:46:00Z">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Sanda</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Florin, &amp; </w:t>
        </w:r>
      </w:ins>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0A95063F" w14:textId="121D53A4" w:rsidR="00E64DA8" w:rsidRDefault="00E64DA8" w:rsidP="00033C26">
      <w:pPr>
        <w:pStyle w:val="NoSpacing"/>
        <w:spacing w:line="480" w:lineRule="auto"/>
        <w:jc w:val="center"/>
        <w:rPr>
          <w:ins w:id="4" w:author="Gavin" w:date="2019-03-10T23:46:00Z"/>
          <w:rFonts w:ascii="Times New Roman" w:hAnsi="Times New Roman" w:cs="Times New Roman"/>
          <w:sz w:val="24"/>
          <w:szCs w:val="24"/>
        </w:rPr>
      </w:pPr>
    </w:p>
    <w:p w14:paraId="0A1E6943" w14:textId="724D1DBA" w:rsidR="00E64DA8" w:rsidRDefault="00E64DA8">
      <w:pPr>
        <w:pStyle w:val="NoSpacing"/>
        <w:spacing w:line="480" w:lineRule="auto"/>
        <w:rPr>
          <w:ins w:id="5" w:author="Gavin" w:date="2019-03-10T23:46:00Z"/>
          <w:rFonts w:ascii="Times New Roman" w:hAnsi="Times New Roman" w:cs="Times New Roman"/>
          <w:sz w:val="24"/>
          <w:szCs w:val="24"/>
        </w:rPr>
        <w:pPrChange w:id="6" w:author="Gavin" w:date="2019-03-10T23:47:00Z">
          <w:pPr>
            <w:pStyle w:val="NoSpacing"/>
            <w:spacing w:line="480" w:lineRule="auto"/>
            <w:jc w:val="center"/>
          </w:pPr>
        </w:pPrChange>
      </w:pPr>
      <w:ins w:id="7" w:author="Gavin" w:date="2019-03-10T23:46:00Z">
        <w:r>
          <w:rPr>
            <w:rFonts w:ascii="Times New Roman" w:hAnsi="Times New Roman" w:cs="Times New Roman"/>
            <w:sz w:val="24"/>
            <w:szCs w:val="24"/>
          </w:rPr>
          <w:t>TODO:</w:t>
        </w:r>
      </w:ins>
    </w:p>
    <w:p w14:paraId="6CBA7D04" w14:textId="6F7D87CC" w:rsidR="00CB1E98" w:rsidRDefault="00CB1E98">
      <w:pPr>
        <w:pStyle w:val="NoSpacing"/>
        <w:numPr>
          <w:ilvl w:val="0"/>
          <w:numId w:val="5"/>
        </w:numPr>
        <w:spacing w:line="480" w:lineRule="auto"/>
        <w:rPr>
          <w:ins w:id="8" w:author="Gavin" w:date="2019-03-13T17:33:00Z"/>
          <w:rFonts w:ascii="Times New Roman" w:hAnsi="Times New Roman" w:cs="Times New Roman"/>
          <w:sz w:val="24"/>
          <w:szCs w:val="24"/>
        </w:rPr>
      </w:pPr>
      <w:ins w:id="9" w:author="Gavin" w:date="2019-03-10T23:56:00Z">
        <w:r>
          <w:rPr>
            <w:rFonts w:ascii="Times New Roman" w:hAnsi="Times New Roman" w:cs="Times New Roman"/>
            <w:sz w:val="24"/>
            <w:szCs w:val="24"/>
          </w:rPr>
          <w:t>Better figures (?)</w:t>
        </w:r>
      </w:ins>
    </w:p>
    <w:p w14:paraId="3DCF90B9" w14:textId="6DFE860D" w:rsidR="00367571" w:rsidRDefault="00367571">
      <w:pPr>
        <w:pStyle w:val="NoSpacing"/>
        <w:numPr>
          <w:ilvl w:val="0"/>
          <w:numId w:val="5"/>
        </w:numPr>
        <w:spacing w:line="480" w:lineRule="auto"/>
        <w:rPr>
          <w:ins w:id="10" w:author="Gavin" w:date="2019-03-13T17:33:00Z"/>
          <w:rFonts w:ascii="Times New Roman" w:hAnsi="Times New Roman" w:cs="Times New Roman"/>
          <w:sz w:val="24"/>
          <w:szCs w:val="24"/>
        </w:rPr>
      </w:pPr>
      <w:ins w:id="11" w:author="Gavin" w:date="2019-03-13T17:33:00Z">
        <w:r>
          <w:rPr>
            <w:rFonts w:ascii="Times New Roman" w:hAnsi="Times New Roman" w:cs="Times New Roman"/>
            <w:sz w:val="24"/>
            <w:szCs w:val="24"/>
          </w:rPr>
          <w:t>Manually update references for:</w:t>
        </w:r>
      </w:ins>
    </w:p>
    <w:p w14:paraId="5869874C" w14:textId="5DDF0D2F" w:rsidR="00367571" w:rsidRDefault="00367571" w:rsidP="00367571">
      <w:pPr>
        <w:pStyle w:val="NoSpacing"/>
        <w:numPr>
          <w:ilvl w:val="1"/>
          <w:numId w:val="5"/>
        </w:numPr>
        <w:spacing w:line="480" w:lineRule="auto"/>
        <w:rPr>
          <w:ins w:id="12" w:author="Gavin" w:date="2019-03-13T17:33:00Z"/>
          <w:rFonts w:ascii="Times New Roman" w:hAnsi="Times New Roman" w:cs="Times New Roman"/>
          <w:sz w:val="24"/>
          <w:szCs w:val="24"/>
        </w:rPr>
      </w:pPr>
      <w:proofErr w:type="spellStart"/>
      <w:ins w:id="13" w:author="Gavin" w:date="2019-03-13T17:33:00Z">
        <w:r>
          <w:rPr>
            <w:rFonts w:ascii="Times New Roman" w:hAnsi="Times New Roman" w:cs="Times New Roman"/>
            <w:sz w:val="24"/>
            <w:szCs w:val="24"/>
          </w:rPr>
          <w:t>Lleras</w:t>
        </w:r>
        <w:proofErr w:type="spellEnd"/>
        <w:r>
          <w:rPr>
            <w:rFonts w:ascii="Times New Roman" w:hAnsi="Times New Roman" w:cs="Times New Roman"/>
            <w:sz w:val="24"/>
            <w:szCs w:val="24"/>
          </w:rPr>
          <w:t xml:space="preserve"> et al. (submitted)</w:t>
        </w:r>
      </w:ins>
    </w:p>
    <w:p w14:paraId="5109B417" w14:textId="4C153EAD" w:rsidR="00367571" w:rsidRDefault="00367571" w:rsidP="00367571">
      <w:pPr>
        <w:pStyle w:val="NoSpacing"/>
        <w:numPr>
          <w:ilvl w:val="1"/>
          <w:numId w:val="5"/>
        </w:numPr>
        <w:spacing w:line="480" w:lineRule="auto"/>
        <w:rPr>
          <w:ins w:id="14" w:author="Gavin" w:date="2019-03-13T17:34:00Z"/>
          <w:rFonts w:ascii="Times New Roman" w:hAnsi="Times New Roman" w:cs="Times New Roman"/>
          <w:sz w:val="24"/>
          <w:szCs w:val="24"/>
        </w:rPr>
      </w:pPr>
      <w:proofErr w:type="spellStart"/>
      <w:ins w:id="15" w:author="Gavin" w:date="2019-03-13T17:33:00Z">
        <w:r>
          <w:rPr>
            <w:rFonts w:ascii="Times New Roman" w:hAnsi="Times New Roman" w:cs="Times New Roman"/>
            <w:sz w:val="24"/>
            <w:szCs w:val="24"/>
          </w:rPr>
          <w:t>Psychtool</w:t>
        </w:r>
      </w:ins>
      <w:ins w:id="16" w:author="Gavin" w:date="2019-03-13T17:34:00Z">
        <w:r>
          <w:rPr>
            <w:rFonts w:ascii="Times New Roman" w:hAnsi="Times New Roman" w:cs="Times New Roman"/>
            <w:sz w:val="24"/>
            <w:szCs w:val="24"/>
          </w:rPr>
          <w:t>box</w:t>
        </w:r>
        <w:proofErr w:type="spellEnd"/>
      </w:ins>
    </w:p>
    <w:p w14:paraId="66125E85" w14:textId="61B99F56" w:rsidR="00367571" w:rsidRDefault="00367571" w:rsidP="00367571">
      <w:pPr>
        <w:pStyle w:val="NoSpacing"/>
        <w:numPr>
          <w:ilvl w:val="1"/>
          <w:numId w:val="5"/>
        </w:numPr>
        <w:spacing w:line="480" w:lineRule="auto"/>
        <w:rPr>
          <w:ins w:id="17" w:author="Gavin" w:date="2019-03-13T17:34:00Z"/>
          <w:rFonts w:ascii="Times New Roman" w:hAnsi="Times New Roman" w:cs="Times New Roman"/>
          <w:sz w:val="24"/>
          <w:szCs w:val="24"/>
        </w:rPr>
      </w:pPr>
      <w:ins w:id="18" w:author="Gavin" w:date="2019-03-13T17:34:00Z">
        <w:r>
          <w:rPr>
            <w:rFonts w:ascii="Times New Roman" w:hAnsi="Times New Roman" w:cs="Times New Roman"/>
            <w:sz w:val="24"/>
            <w:szCs w:val="24"/>
          </w:rPr>
          <w:t>R</w:t>
        </w:r>
      </w:ins>
    </w:p>
    <w:p w14:paraId="29229390" w14:textId="7C34DF3A" w:rsidR="00E17496" w:rsidRPr="00CB1E98" w:rsidRDefault="00E17496">
      <w:pPr>
        <w:pStyle w:val="NoSpacing"/>
        <w:numPr>
          <w:ilvl w:val="1"/>
          <w:numId w:val="5"/>
        </w:numPr>
        <w:spacing w:line="480" w:lineRule="auto"/>
        <w:rPr>
          <w:rFonts w:ascii="Times New Roman" w:hAnsi="Times New Roman" w:cs="Times New Roman"/>
          <w:sz w:val="24"/>
          <w:szCs w:val="24"/>
        </w:rPr>
        <w:pPrChange w:id="19" w:author="Gavin" w:date="2019-03-13T17:33:00Z">
          <w:pPr>
            <w:pStyle w:val="NoSpacing"/>
            <w:spacing w:line="480" w:lineRule="auto"/>
            <w:jc w:val="center"/>
          </w:pPr>
        </w:pPrChange>
      </w:pPr>
      <w:ins w:id="20" w:author="Gavin" w:date="2019-03-13T17:34:00Z">
        <w:r>
          <w:rPr>
            <w:rFonts w:ascii="Times New Roman" w:hAnsi="Times New Roman" w:cs="Times New Roman"/>
            <w:sz w:val="24"/>
            <w:szCs w:val="24"/>
          </w:rPr>
          <w:t>Missing refs</w:t>
        </w:r>
      </w:ins>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pPr>
        <w:rPr>
          <w:ins w:id="21" w:author="Gavin" w:date="2019-03-08T13:20:00Z"/>
          <w:rFonts w:ascii="Times New Roman" w:hAnsi="Times New Roman" w:cs="Times New Roman"/>
          <w:b/>
          <w:sz w:val="24"/>
          <w:szCs w:val="24"/>
        </w:rPr>
      </w:pPr>
      <w:ins w:id="22" w:author="Gavin" w:date="2019-03-08T13:20:00Z">
        <w:r>
          <w:rPr>
            <w:rFonts w:ascii="Times New Roman" w:hAnsi="Times New Roman" w:cs="Times New Roman"/>
            <w:b/>
            <w:sz w:val="24"/>
            <w:szCs w:val="24"/>
          </w:rPr>
          <w:br w:type="page"/>
        </w:r>
      </w:ins>
    </w:p>
    <w:p w14:paraId="12A9A623" w14:textId="4241F6C3" w:rsidR="00A36828" w:rsidRDefault="00A36828" w:rsidP="00A36828">
      <w:pPr>
        <w:rPr>
          <w:ins w:id="23" w:author="Gavin" w:date="2019-03-14T13:08:00Z"/>
          <w:rFonts w:ascii="Times New Roman" w:hAnsi="Times New Roman" w:cs="Times New Roman"/>
          <w:sz w:val="24"/>
          <w:szCs w:val="24"/>
        </w:rPr>
      </w:pPr>
      <w:ins w:id="24" w:author="Gavin" w:date="2019-03-14T13:08:00Z">
        <w:r>
          <w:rPr>
            <w:rFonts w:ascii="Times New Roman" w:hAnsi="Times New Roman" w:cs="Times New Roman"/>
            <w:sz w:val="24"/>
            <w:szCs w:val="24"/>
          </w:rPr>
          <w:lastRenderedPageBreak/>
          <w:t xml:space="preserve">When </w:t>
        </w:r>
      </w:ins>
      <w:ins w:id="25" w:author="Gavin" w:date="2019-03-14T13:36:00Z">
        <w:r w:rsidR="004254F2">
          <w:rPr>
            <w:rFonts w:ascii="Times New Roman" w:hAnsi="Times New Roman" w:cs="Times New Roman"/>
            <w:sz w:val="24"/>
            <w:szCs w:val="24"/>
          </w:rPr>
          <w:t>the context of a</w:t>
        </w:r>
      </w:ins>
      <w:ins w:id="26" w:author="Gavin" w:date="2019-03-14T13:35:00Z">
        <w:r w:rsidR="004254F2">
          <w:rPr>
            <w:rFonts w:ascii="Times New Roman" w:hAnsi="Times New Roman" w:cs="Times New Roman"/>
            <w:sz w:val="24"/>
            <w:szCs w:val="24"/>
          </w:rPr>
          <w:t xml:space="preserve"> search display is presented r</w:t>
        </w:r>
      </w:ins>
      <w:ins w:id="27" w:author="Gavin" w:date="2019-03-14T13:36:00Z">
        <w:r w:rsidR="004254F2">
          <w:rPr>
            <w:rFonts w:ascii="Times New Roman" w:hAnsi="Times New Roman" w:cs="Times New Roman"/>
            <w:sz w:val="24"/>
            <w:szCs w:val="24"/>
          </w:rPr>
          <w:t>epeatedly, response times to finding the target are shorter compared to completely novel displays even though observers do not have explicit recognition of the repetition. This phenomenon, known as contextual cueing, has been observed with different contexts</w:t>
        </w:r>
      </w:ins>
      <w:ins w:id="28" w:author="Gavin" w:date="2019-03-14T13:37:00Z">
        <w:r w:rsidR="004254F2">
          <w:rPr>
            <w:rFonts w:ascii="Times New Roman" w:hAnsi="Times New Roman" w:cs="Times New Roman"/>
            <w:sz w:val="24"/>
            <w:szCs w:val="24"/>
          </w:rPr>
          <w:t xml:space="preserve"> such as</w:t>
        </w:r>
      </w:ins>
      <w:ins w:id="29" w:author="Gavin" w:date="2019-03-14T13:36:00Z">
        <w:r w:rsidR="004254F2">
          <w:rPr>
            <w:rFonts w:ascii="Times New Roman" w:hAnsi="Times New Roman" w:cs="Times New Roman"/>
            <w:sz w:val="24"/>
            <w:szCs w:val="24"/>
          </w:rPr>
          <w:t xml:space="preserve"> spatial location,</w:t>
        </w:r>
      </w:ins>
      <w:ins w:id="30" w:author="Gavin" w:date="2019-03-14T13:37:00Z">
        <w:r w:rsidR="004254F2">
          <w:rPr>
            <w:rFonts w:ascii="Times New Roman" w:hAnsi="Times New Roman" w:cs="Times New Roman"/>
            <w:sz w:val="24"/>
            <w:szCs w:val="24"/>
          </w:rPr>
          <w:t xml:space="preserve"> object identity, and motion trajectory. </w:t>
        </w:r>
      </w:ins>
      <w:ins w:id="31" w:author="Gavin" w:date="2019-03-14T13:43:00Z">
        <w:r w:rsidR="004254F2">
          <w:rPr>
            <w:rFonts w:ascii="Times New Roman" w:hAnsi="Times New Roman" w:cs="Times New Roman"/>
            <w:sz w:val="24"/>
            <w:szCs w:val="24"/>
          </w:rPr>
          <w:t>However, there are mixed results as to whether contextua</w:t>
        </w:r>
      </w:ins>
      <w:ins w:id="32" w:author="Gavin" w:date="2019-03-14T13:44:00Z">
        <w:r w:rsidR="004254F2">
          <w:rPr>
            <w:rFonts w:ascii="Times New Roman" w:hAnsi="Times New Roman" w:cs="Times New Roman"/>
            <w:sz w:val="24"/>
            <w:szCs w:val="24"/>
          </w:rPr>
          <w:t>l cueing occurs in lure-only displays</w:t>
        </w:r>
      </w:ins>
    </w:p>
    <w:p w14:paraId="3039B790" w14:textId="77777777" w:rsidR="00A36828" w:rsidRDefault="00A36828">
      <w:pPr>
        <w:rPr>
          <w:ins w:id="33" w:author="Gavin" w:date="2019-03-14T13:08:00Z"/>
          <w:rFonts w:ascii="Times New Roman" w:hAnsi="Times New Roman" w:cs="Times New Roman"/>
          <w:sz w:val="24"/>
          <w:szCs w:val="24"/>
        </w:rPr>
      </w:pPr>
      <w:ins w:id="34" w:author="Gavin" w:date="2019-03-14T13:08:00Z">
        <w:r>
          <w:rPr>
            <w:rFonts w:ascii="Times New Roman" w:hAnsi="Times New Roman" w:cs="Times New Roman"/>
            <w:sz w:val="24"/>
            <w:szCs w:val="24"/>
          </w:rPr>
          <w:br w:type="page"/>
        </w:r>
      </w:ins>
    </w:p>
    <w:p w14:paraId="360B28C1" w14:textId="77777777" w:rsidR="00A36828" w:rsidRPr="00A36828" w:rsidRDefault="00A36828" w:rsidP="00A36828">
      <w:pPr>
        <w:rPr>
          <w:ins w:id="35" w:author="Gavin" w:date="2019-03-14T13:07:00Z"/>
          <w:rFonts w:ascii="Times New Roman" w:hAnsi="Times New Roman" w:cs="Times New Roman"/>
          <w:sz w:val="24"/>
          <w:szCs w:val="24"/>
          <w:rPrChange w:id="36" w:author="Gavin" w:date="2019-03-14T13:08:00Z">
            <w:rPr>
              <w:ins w:id="37" w:author="Gavin" w:date="2019-03-14T13:07:00Z"/>
              <w:rFonts w:ascii="Times New Roman" w:hAnsi="Times New Roman" w:cs="Times New Roman"/>
              <w:b/>
              <w:sz w:val="24"/>
              <w:szCs w:val="24"/>
            </w:rPr>
          </w:rPrChange>
        </w:rPr>
      </w:pPr>
    </w:p>
    <w:p w14:paraId="4E08A837" w14:textId="66DEF6A9"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027324F6" w14:textId="6C9F327C" w:rsidR="00A931AA" w:rsidRDefault="00FE2487" w:rsidP="00FE2487">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contextual cueing. </w:t>
      </w:r>
      <w:r w:rsidR="00A931AA" w:rsidRPr="000D46AF">
        <w:rPr>
          <w:rFonts w:ascii="Times New Roman" w:hAnsi="Times New Roman" w:cs="Times New Roman"/>
          <w:i/>
          <w:sz w:val="24"/>
          <w:szCs w:val="24"/>
        </w:rPr>
        <w:t>Context</w:t>
      </w:r>
      <w:r w:rsidR="00A931AA">
        <w:rPr>
          <w:rFonts w:ascii="Times New Roman" w:hAnsi="Times New Roman" w:cs="Times New Roman"/>
          <w:sz w:val="24"/>
          <w:szCs w:val="24"/>
        </w:rPr>
        <w:t xml:space="preserve"> refers to information that co-occurs with the target, such as </w:t>
      </w:r>
      <w:r w:rsidR="00767AF2">
        <w:rPr>
          <w:rFonts w:ascii="Times New Roman" w:hAnsi="Times New Roman" w:cs="Times New Roman"/>
          <w:sz w:val="24"/>
          <w:szCs w:val="24"/>
        </w:rPr>
        <w:t xml:space="preserve">the </w:t>
      </w:r>
      <w:r w:rsidR="00A931AA">
        <w:rPr>
          <w:rFonts w:ascii="Times New Roman" w:hAnsi="Times New Roman" w:cs="Times New Roman"/>
          <w:sz w:val="24"/>
          <w:szCs w:val="24"/>
        </w:rPr>
        <w:t xml:space="preserve">spatial layout </w:t>
      </w:r>
      <w:ins w:id="38" w:author="Gavin" w:date="2019-03-13T11:30:00Z">
        <w:r w:rsidR="00653C1E">
          <w:rPr>
            <w:rFonts w:ascii="Times New Roman" w:hAnsi="Times New Roman" w:cs="Times New Roman"/>
            <w:sz w:val="24"/>
            <w:szCs w:val="24"/>
          </w:rPr>
          <w:fldChar w:fldCharType="begin" w:fldLock="1"/>
        </w:r>
      </w:ins>
      <w:r w:rsidR="00CE38F9">
        <w:rPr>
          <w:rFonts w:ascii="Times New Roman" w:hAnsi="Times New Roman" w:cs="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attention.","type":"article-journal","volume":"36"},"uris":["http://www.mendeley.com/documents/?uuid=d55eb37f-4779-4ddf-9b61-697b6760fe98"]}],"mendeley":{"formattedCitation":"(Chun &amp; Jiang, 1998)","plainTextFormattedCitation":"(Chun &amp; Jiang, 1998)","previouslyFormattedCitation":"(Chun &amp; Jiang, 1998)"},"properties":{"noteIndex":0},"schema":"https://github.com/citation-style-language/schema/raw/master/csl-citation.json"}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1998)</w:t>
      </w:r>
      <w:ins w:id="39" w:author="Gavin" w:date="2019-03-13T11:30:00Z">
        <w:r w:rsidR="00653C1E">
          <w:rPr>
            <w:rFonts w:ascii="Times New Roman" w:hAnsi="Times New Roman" w:cs="Times New Roman"/>
            <w:sz w:val="24"/>
            <w:szCs w:val="24"/>
          </w:rPr>
          <w:fldChar w:fldCharType="end"/>
        </w:r>
      </w:ins>
      <w:r w:rsidR="00A931AA">
        <w:rPr>
          <w:rFonts w:ascii="Times New Roman" w:hAnsi="Times New Roman" w:cs="Times New Roman"/>
          <w:sz w:val="24"/>
          <w:szCs w:val="24"/>
        </w:rPr>
        <w:t xml:space="preserve">, identity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id":"ITEM-2","itemData":{"DOI":"10.1080/13506280600677744","author":[{"dropping-particle":"","family":"Goujon","given":"Annabelle","non-dropping-particle":"","parse-names":false,"suffix":""},{"dropping-particle":"","family":"Didierjean","given":"André","non-dropping-particle":"","parse-names":false,"suffix":""},{"dropping-particle":"","family":"Marmèche","given":"Evelyne","non-dropping-particle":"","parse-names":false,"suffix":""}],"container-title":"Visual Cognition","id":"ITEM-2","issue":"3","issued":{"date-parts":[["2007"]]},"page":"257-275","title":"Contextual cueing based on specific and categorical properties of the environment","type":"article-journal","volume":"15"},"uris":["http://www.mendeley.com/documents/?uuid=cb75b189-4a1e-4c0c-9901-5e9b55ca3cc2"]}],"mendeley":{"formattedCitation":"(Chun &amp; Jiang, 1999; Goujon, Didierjean, &amp; Marmèche, 2007)","plainTextFormattedCitation":"(Chun &amp; Jiang, 1999; Goujon, Didierjean, &amp; Marmèche, 2007)","previouslyFormattedCitation":"(Chun &amp; Jiang, 1999; Goujon, Didierjean, &amp; Marmèche, 2007)"},"properties":{"noteIndex":0},"schema":"https://github.com/citation-style-language/schema/raw/master/csl-citation.json"}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&amp; Jiang, 1999; Goujon, Didierjean, &amp; Marmèche, 2007)</w:t>
      </w:r>
      <w:r w:rsidR="00CE38F9">
        <w:rPr>
          <w:rFonts w:ascii="Times New Roman" w:hAnsi="Times New Roman" w:cs="Times New Roman"/>
          <w:sz w:val="24"/>
          <w:szCs w:val="24"/>
        </w:rPr>
        <w:fldChar w:fldCharType="end"/>
      </w:r>
      <w:r w:rsidR="00A931AA">
        <w:rPr>
          <w:rFonts w:ascii="Times New Roman" w:hAnsi="Times New Roman" w:cs="Times New Roman"/>
          <w:sz w:val="24"/>
          <w:szCs w:val="24"/>
        </w:rPr>
        <w:t xml:space="preserve">, or motion trajectory </w:t>
      </w:r>
      <w:r w:rsidR="00653C1E">
        <w:rPr>
          <w:rFonts w:ascii="Times New Roman" w:hAnsi="Times New Roman" w:cs="Times New Roman"/>
          <w:sz w:val="24"/>
          <w:szCs w:val="24"/>
        </w:rPr>
        <w:fldChar w:fldCharType="begin" w:fldLock="1"/>
      </w:r>
      <w:r w:rsidR="00653C1E">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Covariation","type":"article-journal","volume":"10"},"uris":["http://www.mendeley.com/documents/?uuid=9edb5467-9d7c-454a-a09f-51df735165d5"]}],"mendeley":{"formattedCitation":"(Chun &amp; Jiang, 1999)","plainTextFormattedCitation":"(Chun &amp; Jiang, 1999)","previouslyFormattedCitation":"(Chun &amp; Jiang, 1999)"},"properties":{"noteIndex":0},"schema":"https://github.com/citation-style-language/schema/raw/master/csl-citation.json"}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1999)</w:t>
      </w:r>
      <w:r w:rsidR="00653C1E">
        <w:rPr>
          <w:rFonts w:ascii="Times New Roman" w:hAnsi="Times New Roman" w:cs="Times New Roman"/>
          <w:sz w:val="24"/>
          <w:szCs w:val="24"/>
        </w:rPr>
        <w:fldChar w:fldCharType="end"/>
      </w:r>
      <w:r w:rsidR="00A931AA">
        <w:rPr>
          <w:rFonts w:ascii="Times New Roman" w:hAnsi="Times New Roman" w:cs="Times New Roman"/>
          <w:sz w:val="24"/>
          <w:szCs w:val="24"/>
        </w:rPr>
        <w:t xml:space="preserv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 xml:space="preserve">refers to the guidance of attention. Contextual cueing thus refers to situations in which attention is guided </w:t>
      </w:r>
      <w:r w:rsidR="006929E5">
        <w:rPr>
          <w:rFonts w:ascii="Times New Roman" w:hAnsi="Times New Roman" w:cs="Times New Roman"/>
          <w:sz w:val="24"/>
          <w:szCs w:val="24"/>
        </w:rPr>
        <w:t>by</w:t>
      </w:r>
      <w:r w:rsidR="00A931AA">
        <w:rPr>
          <w:rFonts w:ascii="Times New Roman" w:hAnsi="Times New Roman" w:cs="Times New Roman"/>
          <w:sz w:val="24"/>
          <w:szCs w:val="24"/>
        </w:rPr>
        <w:t xml:space="preserve"> the contextual information that has been learned.</w:t>
      </w:r>
      <w:r w:rsidR="00CF5649">
        <w:rPr>
          <w:rFonts w:ascii="Times New Roman" w:hAnsi="Times New Roman" w:cs="Times New Roman"/>
          <w:sz w:val="24"/>
          <w:szCs w:val="24"/>
        </w:rPr>
        <w:t xml:space="preserve"> </w:t>
      </w:r>
      <w:r w:rsidR="006929E5">
        <w:rPr>
          <w:rFonts w:ascii="Times New Roman" w:hAnsi="Times New Roman" w:cs="Times New Roman"/>
          <w:sz w:val="24"/>
          <w:szCs w:val="24"/>
        </w:rPr>
        <w:t>Most often</w:t>
      </w:r>
      <w:r w:rsidR="00A931AA">
        <w:rPr>
          <w:rFonts w:ascii="Times New Roman" w:hAnsi="Times New Roman" w:cs="Times New Roman"/>
          <w:sz w:val="24"/>
          <w:szCs w:val="24"/>
        </w:rPr>
        <w:t>, the context is the spatial layout of the stimuli in the search display</w:t>
      </w:r>
      <w:ins w:id="40" w:author="Gavin" w:date="2019-03-13T11:38:00Z">
        <w:r w:rsidR="00CE38F9">
          <w:rPr>
            <w:rFonts w:ascii="Times New Roman" w:hAnsi="Times New Roman" w:cs="Times New Roman"/>
            <w:sz w:val="24"/>
            <w:szCs w:val="24"/>
          </w:rPr>
          <w:fldChar w:fldCharType="begin" w:fldLock="1"/>
        </w:r>
      </w:ins>
      <w:r w:rsidR="00CE38F9">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search","type":"article-journal","volume":"17"},"uris":["http://www.mendeley.com/documents/?uuid=36716dc2-e64e-49d7-ad5b-0a4215b13eaf"]},{"id":"ITEM-2","itemData":{"DOI":"10.3758/s13414-013-0446-9","ISSN":"1943-393X","PMID":"23572204","abstract":"Contextual cueing refers to the cueing of spatial attention by repeated spatial context. Previous studies have demonstrated distinctive properties of contextual cueing by background scenes and by an array of search items. Whereas scene-based contextual cueing reflects explicit learning of the scene-target association, array-based contextual cueing is supported primarily by implicit learning. In this study, we investigated the interaction between scene-based and array-based contextual cueing. Participants searched for a target that was predicted by both the background scene and the locations of distractor items. We tested three possible patterns of interaction: (1) The scene and the array could be learned independently, in which case cueing should be expressed even when only one cue was preserved; (2) the scene and array could be learned jointly, in which case cueing should occur only when both cues were preserved; (3) overshadowing might occur, in which case learning of the stronger cue should preclude learning of the weaker cue. In several experiments, we manipulated the nature of the contextual cues present during training and testing. We also tested explicit awareness of scenes, scene-target associations, and arrays. The results supported the overshadowing account: Specifically, scene-based contextual cueing precluded array-based contextual cueing when both were predictive of the location of a search target. We suggest that explicit, endogenous cues dominate over implicit cues in guiding spatial attention.","author":[{"dropping-particle":"","family":"Rosenbaum","given":"Gail M","non-dropping-particle":"","parse-names":false,"suffix":""},{"dropping-particle":"V.","family":"Jiang","given":"Yuhong","non-dropping-particle":"","parse-names":false,"suffix":""}],"container-title":"Attention, Perception, &amp; Psychophysics","id":"ITEM-2","issue":"5","issued":{"date-parts":[["2013","7"]]},"page":"888-99","title":"Interaction between scene-based and array-based contextual cueing.","type":"article-journal","volume":"75"},"uris":["http://www.mendeley.com/documents/?uuid=c9d8812a-f1f0-4fe0-822e-d22b2e1434c6"]},{"id":"ITEM-3","itemData":{"DOI":"10.1016/S1364-6613(00)01476-5","ISSN":"13646613","author":[{"dropping-particle":"","family":"Chun","given":"Marvin M.","non-dropping-particle":"","parse-names":false,"suffix":""}],"container-title":"Trends in Cognitive Sciences","id":"ITEM-3","issue":"5","issued":{"date-parts":[["2000","5"]]},"page":"170-178","title":"Contextual cueing of visual attention","type":"article-journal","volume":"4"},"uris":["http://www.mendeley.com/documents/?uuid=83ce5702-ab5b-4ac6-a540-e4c88d155bf3"]}],"mendeley":{"formattedCitation":"(Chun, 2000; Lleras &amp; Von Mühlenen, 2004; Rosenbaum &amp; Jiang, 2013)","plainTextFormattedCitation":"(Chun, 2000; Lleras &amp; Von Mühlenen, 2004; Rosenbaum &amp; Jiang, 2013)","previouslyFormattedCitation":"(Chun, 2000; Lleras &amp; Von Mühlenen, 2004; Rosenbaum &amp; Jiang, 2013)"},"properties":{"noteIndex":0},"schema":"https://github.com/citation-style-language/schema/raw/master/csl-citation.json"}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2000; Lleras &amp; Von Mühlenen, 2004; Rosenbaum &amp; Jiang, 2013)</w:t>
      </w:r>
      <w:ins w:id="41" w:author="Gavin" w:date="2019-03-13T11:38:00Z">
        <w:r w:rsidR="00CE38F9">
          <w:rPr>
            <w:rFonts w:ascii="Times New Roman" w:hAnsi="Times New Roman" w:cs="Times New Roman"/>
            <w:sz w:val="24"/>
            <w:szCs w:val="24"/>
          </w:rPr>
          <w:fldChar w:fldCharType="end"/>
        </w:r>
      </w:ins>
      <w:r w:rsidR="00A931AA">
        <w:rPr>
          <w:rFonts w:ascii="Times New Roman" w:hAnsi="Times New Roman" w:cs="Times New Roman"/>
          <w:sz w:val="24"/>
          <w:szCs w:val="24"/>
        </w:rPr>
        <w:t xml:space="preserve">. In these experiments, half of the search displays </w:t>
      </w:r>
      <w:r w:rsidR="006929E5">
        <w:rPr>
          <w:rFonts w:ascii="Times New Roman" w:hAnsi="Times New Roman" w:cs="Times New Roman"/>
          <w:sz w:val="24"/>
          <w:szCs w:val="24"/>
        </w:rPr>
        <w:t>are</w:t>
      </w:r>
      <w:r w:rsidR="00A931AA">
        <w:rPr>
          <w:rFonts w:ascii="Times New Roman" w:hAnsi="Times New Roman" w:cs="Times New Roman"/>
          <w:sz w:val="24"/>
          <w:szCs w:val="24"/>
        </w:rPr>
        <w:t xml:space="preserve"> repeated</w:t>
      </w:r>
      <w:r w:rsidR="00ED722E">
        <w:rPr>
          <w:rFonts w:ascii="Times New Roman" w:hAnsi="Times New Roman" w:cs="Times New Roman"/>
          <w:sz w:val="24"/>
          <w:szCs w:val="24"/>
        </w:rPr>
        <w:t xml:space="preserve"> (i.e. the spatial layout of the search stimuli remains identical throughout the experiment), while the other half would be novel (i.e. the spatial layout is randomly generated each time). Response times to repeated displays are faster than</w:t>
      </w:r>
      <w:r w:rsidR="006929E5">
        <w:rPr>
          <w:rFonts w:ascii="Times New Roman" w:hAnsi="Times New Roman" w:cs="Times New Roman"/>
          <w:sz w:val="24"/>
          <w:szCs w:val="24"/>
        </w:rPr>
        <w:t xml:space="preserve"> to</w:t>
      </w:r>
      <w:r w:rsidR="00ED722E">
        <w:rPr>
          <w:rFonts w:ascii="Times New Roman" w:hAnsi="Times New Roman" w:cs="Times New Roman"/>
          <w:sz w:val="24"/>
          <w:szCs w:val="24"/>
        </w:rPr>
        <w:t xml:space="preserve"> novel displays, suggesting </w:t>
      </w:r>
      <w:r w:rsidR="006929E5">
        <w:rPr>
          <w:rFonts w:ascii="Times New Roman" w:hAnsi="Times New Roman" w:cs="Times New Roman"/>
          <w:sz w:val="24"/>
          <w:szCs w:val="24"/>
        </w:rPr>
        <w:t xml:space="preserve">that </w:t>
      </w:r>
      <w:r w:rsidR="00ED722E">
        <w:rPr>
          <w:rFonts w:ascii="Times New Roman" w:hAnsi="Times New Roman" w:cs="Times New Roman"/>
          <w:sz w:val="24"/>
          <w:szCs w:val="24"/>
        </w:rPr>
        <w:t>observers learn the context</w:t>
      </w:r>
      <w:r w:rsidR="006929E5">
        <w:rPr>
          <w:rFonts w:ascii="Times New Roman" w:hAnsi="Times New Roman" w:cs="Times New Roman"/>
          <w:sz w:val="24"/>
          <w:szCs w:val="24"/>
        </w:rPr>
        <w:t>,</w:t>
      </w:r>
      <w:r w:rsidR="00ED722E">
        <w:rPr>
          <w:rFonts w:ascii="Times New Roman" w:hAnsi="Times New Roman" w:cs="Times New Roman"/>
          <w:sz w:val="24"/>
          <w:szCs w:val="24"/>
        </w:rPr>
        <w:t xml:space="preserve"> which allow</w:t>
      </w:r>
      <w:r w:rsidR="006929E5">
        <w:rPr>
          <w:rFonts w:ascii="Times New Roman" w:hAnsi="Times New Roman" w:cs="Times New Roman"/>
          <w:sz w:val="24"/>
          <w:szCs w:val="24"/>
        </w:rPr>
        <w:t>s</w:t>
      </w:r>
      <w:r w:rsidR="00ED722E">
        <w:rPr>
          <w:rFonts w:ascii="Times New Roman" w:hAnsi="Times New Roman" w:cs="Times New Roman"/>
          <w:sz w:val="24"/>
          <w:szCs w:val="24"/>
        </w:rPr>
        <w:t xml:space="preserve"> their attention to rapidly </w:t>
      </w:r>
      <w:r w:rsidR="006929E5">
        <w:rPr>
          <w:rFonts w:ascii="Times New Roman" w:hAnsi="Times New Roman" w:cs="Times New Roman"/>
          <w:sz w:val="24"/>
          <w:szCs w:val="24"/>
        </w:rPr>
        <w:t>move to</w:t>
      </w:r>
      <w:r w:rsidR="00ED722E">
        <w:rPr>
          <w:rFonts w:ascii="Times New Roman" w:hAnsi="Times New Roman" w:cs="Times New Roman"/>
          <w:sz w:val="24"/>
          <w:szCs w:val="24"/>
        </w:rPr>
        <w:t xml:space="preserve"> the target location.</w:t>
      </w:r>
    </w:p>
    <w:p w14:paraId="756F69F4" w14:textId="2F21A5C5" w:rsidR="00ED722E" w:rsidRDefault="00ED722E" w:rsidP="00FE248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929E5">
        <w:rPr>
          <w:rFonts w:ascii="Times New Roman" w:hAnsi="Times New Roman" w:cs="Times New Roman"/>
          <w:sz w:val="24"/>
          <w:szCs w:val="24"/>
        </w:rPr>
        <w:t>S</w:t>
      </w:r>
      <w:r>
        <w:rPr>
          <w:rFonts w:ascii="Times New Roman" w:hAnsi="Times New Roman" w:cs="Times New Roman"/>
          <w:sz w:val="24"/>
          <w:szCs w:val="24"/>
        </w:rPr>
        <w:t xml:space="preserve">elective attention is </w:t>
      </w:r>
      <w:r w:rsidR="00DD11E7">
        <w:rPr>
          <w:rFonts w:ascii="Times New Roman" w:hAnsi="Times New Roman" w:cs="Times New Roman"/>
          <w:sz w:val="24"/>
          <w:szCs w:val="24"/>
        </w:rPr>
        <w:t xml:space="preserve">thought to be </w:t>
      </w:r>
      <w:r>
        <w:rPr>
          <w:rFonts w:ascii="Times New Roman" w:hAnsi="Times New Roman" w:cs="Times New Roman"/>
          <w:sz w:val="24"/>
          <w:szCs w:val="24"/>
        </w:rPr>
        <w:t xml:space="preserve">necessary for the development of contextual cueing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learning","type":"article-journal"},"uris":["http://www.mendeley.com/documents/?uuid=3ad4f857-666c-47b8-a075-6212b74164e0"]}],"mendeley":{"formattedCitation":"(Jiang &amp; Chun, 2001)","plainTextFormattedCitation":"(Jiang &amp; Chun, 2001)","previouslyFormattedCitation":"(Jiang &amp; Chun, 2001)"},"properties":{"noteIndex":0},"schema":"https://github.com/citation-style-language/schema/raw/master/csl-citation.json"}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(Jiang &amp; Chun, 2001)</w:t>
      </w:r>
      <w:r w:rsidR="00CE38F9">
        <w:rPr>
          <w:rFonts w:ascii="Times New Roman" w:hAnsi="Times New Roman" w:cs="Times New Roman"/>
          <w:sz w:val="24"/>
          <w:szCs w:val="24"/>
        </w:rPr>
        <w:fldChar w:fldCharType="end"/>
      </w:r>
      <w:r w:rsidR="00CE38F9">
        <w:rPr>
          <w:rFonts w:ascii="Times New Roman" w:hAnsi="Times New Roman" w:cs="Times New Roman"/>
          <w:sz w:val="24"/>
          <w:szCs w:val="24"/>
        </w:rPr>
        <w:t>.</w:t>
      </w:r>
      <w:r w:rsidR="00030B6B">
        <w:rPr>
          <w:rFonts w:ascii="Times New Roman" w:hAnsi="Times New Roman" w:cs="Times New Roman"/>
          <w:sz w:val="24"/>
          <w:szCs w:val="24"/>
        </w:rPr>
        <w:t xml:space="preserve"> </w:t>
      </w:r>
      <w:r>
        <w:rPr>
          <w:rFonts w:ascii="Times New Roman" w:hAnsi="Times New Roman" w:cs="Times New Roman"/>
          <w:sz w:val="24"/>
          <w:szCs w:val="24"/>
        </w:rPr>
        <w:t>In a series of experiments, observers were tasked to search for a target with a pre-defined color among distractors of the same color (</w:t>
      </w:r>
      <w:r w:rsidR="00424BB0">
        <w:rPr>
          <w:rFonts w:ascii="Times New Roman" w:hAnsi="Times New Roman" w:cs="Times New Roman"/>
          <w:sz w:val="24"/>
          <w:szCs w:val="24"/>
        </w:rPr>
        <w:t>“candidates”</w:t>
      </w:r>
      <w:r>
        <w:rPr>
          <w:rFonts w:ascii="Times New Roman" w:hAnsi="Times New Roman" w:cs="Times New Roman"/>
          <w:sz w:val="24"/>
          <w:szCs w:val="24"/>
        </w:rPr>
        <w:t>) or a very different color (</w:t>
      </w:r>
      <w:r w:rsidR="00424BB0">
        <w:rPr>
          <w:rFonts w:ascii="Times New Roman" w:hAnsi="Times New Roman" w:cs="Times New Roman"/>
          <w:sz w:val="24"/>
          <w:szCs w:val="24"/>
        </w:rPr>
        <w:t>“lures”</w:t>
      </w:r>
      <w:r>
        <w:rPr>
          <w:rFonts w:ascii="Times New Roman" w:hAnsi="Times New Roman" w:cs="Times New Roman"/>
          <w:sz w:val="24"/>
          <w:szCs w:val="24"/>
        </w:rPr>
        <w:t>)</w:t>
      </w:r>
      <w:r w:rsidR="00424BB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24BB0">
        <w:rPr>
          <w:rFonts w:ascii="Times New Roman" w:hAnsi="Times New Roman" w:cs="Times New Roman"/>
          <w:sz w:val="24"/>
          <w:szCs w:val="24"/>
        </w:rPr>
        <w:t xml:space="preserve">When the spatial layout of the candidates was repeated and that of the </w:t>
      </w:r>
      <w:r w:rsidR="006929E5" w:rsidRPr="006929E5">
        <w:rPr>
          <w:rFonts w:ascii="Times New Roman" w:hAnsi="Times New Roman" w:cs="Times New Roman"/>
          <w:sz w:val="24"/>
          <w:szCs w:val="24"/>
          <w:highlight w:val="yellow"/>
          <w:rPrChange w:id="42" w:author="HAL" w:date="2019-03-11T09:28:00Z">
            <w:rPr>
              <w:rFonts w:ascii="Times New Roman" w:hAnsi="Times New Roman" w:cs="Times New Roman"/>
              <w:sz w:val="24"/>
              <w:szCs w:val="24"/>
            </w:rPr>
          </w:rPrChange>
        </w:rPr>
        <w:t>lures</w:t>
      </w:r>
      <w:r w:rsidR="00424BB0">
        <w:rPr>
          <w:rFonts w:ascii="Times New Roman" w:hAnsi="Times New Roman" w:cs="Times New Roman"/>
          <w:sz w:val="24"/>
          <w:szCs w:val="24"/>
        </w:rPr>
        <w:t xml:space="preserve"> was </w:t>
      </w:r>
      <w:r w:rsidR="00424BB0">
        <w:rPr>
          <w:rFonts w:ascii="Times New Roman" w:hAnsi="Times New Roman" w:cs="Times New Roman"/>
          <w:sz w:val="24"/>
          <w:szCs w:val="24"/>
        </w:rPr>
        <w:lastRenderedPageBreak/>
        <w:t xml:space="preserve">random, contextual cueing was observed even though only half the context was repeated. Furthermore, </w:t>
      </w:r>
      <w:r w:rsidR="00527659">
        <w:rPr>
          <w:rFonts w:ascii="Times New Roman" w:hAnsi="Times New Roman" w:cs="Times New Roman"/>
          <w:sz w:val="24"/>
          <w:szCs w:val="24"/>
        </w:rPr>
        <w:t xml:space="preserve">in the reverse scenario </w:t>
      </w:r>
      <w:r w:rsidR="00424BB0">
        <w:rPr>
          <w:rFonts w:ascii="Times New Roman" w:hAnsi="Times New Roman" w:cs="Times New Roman"/>
          <w:sz w:val="24"/>
          <w:szCs w:val="24"/>
        </w:rPr>
        <w:t xml:space="preserve">when the spatial layout of the candidates </w:t>
      </w:r>
      <w:r w:rsidR="00113E4D">
        <w:rPr>
          <w:rFonts w:ascii="Times New Roman" w:hAnsi="Times New Roman" w:cs="Times New Roman"/>
          <w:sz w:val="24"/>
          <w:szCs w:val="24"/>
        </w:rPr>
        <w:t>was</w:t>
      </w:r>
      <w:r w:rsidR="00424BB0">
        <w:rPr>
          <w:rFonts w:ascii="Times New Roman" w:hAnsi="Times New Roman" w:cs="Times New Roman"/>
          <w:sz w:val="24"/>
          <w:szCs w:val="24"/>
        </w:rPr>
        <w:t xml:space="preserve"> random,</w:t>
      </w:r>
      <w:r w:rsidR="00DD11E7">
        <w:rPr>
          <w:rFonts w:ascii="Times New Roman" w:hAnsi="Times New Roman" w:cs="Times New Roman"/>
          <w:sz w:val="24"/>
          <w:szCs w:val="24"/>
        </w:rPr>
        <w:t xml:space="preserve"> evidence for </w:t>
      </w:r>
      <w:r w:rsidR="00424BB0">
        <w:rPr>
          <w:rFonts w:ascii="Times New Roman" w:hAnsi="Times New Roman" w:cs="Times New Roman"/>
          <w:sz w:val="24"/>
          <w:szCs w:val="24"/>
        </w:rPr>
        <w:t xml:space="preserve">contextual cueing was </w:t>
      </w:r>
      <w:r w:rsidR="00DD11E7">
        <w:rPr>
          <w:rFonts w:ascii="Times New Roman" w:hAnsi="Times New Roman" w:cs="Times New Roman"/>
          <w:sz w:val="24"/>
          <w:szCs w:val="24"/>
        </w:rPr>
        <w:t>mixed</w:t>
      </w:r>
      <w:r w:rsidR="00424BB0">
        <w:rPr>
          <w:rFonts w:ascii="Times New Roman" w:hAnsi="Times New Roman" w:cs="Times New Roman"/>
          <w:sz w:val="24"/>
          <w:szCs w:val="24"/>
        </w:rPr>
        <w:t>.</w:t>
      </w:r>
      <w:r w:rsidR="00DD11E7">
        <w:rPr>
          <w:rFonts w:ascii="Times New Roman" w:hAnsi="Times New Roman" w:cs="Times New Roman"/>
          <w:sz w:val="24"/>
          <w:szCs w:val="24"/>
        </w:rPr>
        <w:t xml:space="preserve"> Specifically, in one experiment (Experiment 2), they found no contextual cueing by the repeated lure configuration, whereas in Experiment 3, they found a small effect. Finally, in Experiment 4 when the search was made harder, repeating the lure context once again failed to produce a contextual cueing </w:t>
      </w:r>
      <w:r w:rsidR="00653C1E">
        <w:rPr>
          <w:rFonts w:ascii="Times New Roman" w:hAnsi="Times New Roman" w:cs="Times New Roman"/>
          <w:sz w:val="24"/>
          <w:szCs w:val="24"/>
        </w:rPr>
        <w:t xml:space="preserve">effect. </w:t>
      </w:r>
      <w:r w:rsidR="00461A94">
        <w:rPr>
          <w:rFonts w:ascii="Times New Roman" w:hAnsi="Times New Roman" w:cs="Times New Roman"/>
          <w:sz w:val="24"/>
          <w:szCs w:val="24"/>
        </w:rPr>
        <w:t>Jiang and Chun</w:t>
      </w:r>
      <w:r w:rsidR="00424BB0">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030B6B">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2003)","manualFormatting":"(2003)","plainTextFormattedCitation":"(Jiang &amp; Chun, 2003)","previouslyFormattedCitation":"(Jiang &amp; Chun, 2003)"},"properties":{"noteIndex":0},"schema":"https://github.com/citation-style-language/schema/raw/master/csl-citation.json"}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(2003)</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thus argued that contextual cueing is dependent on selective attention. Importantly, the</w:t>
      </w:r>
      <w:r w:rsidR="00DD11E7">
        <w:rPr>
          <w:rFonts w:ascii="Times New Roman" w:hAnsi="Times New Roman" w:cs="Times New Roman"/>
          <w:sz w:val="24"/>
          <w:szCs w:val="24"/>
        </w:rPr>
        <w:t xml:space="preserve"> auth</w:t>
      </w:r>
      <w:ins w:id="43" w:author="Gavin" w:date="2019-03-13T16:05:00Z">
        <w:r w:rsidR="009F669F">
          <w:rPr>
            <w:rFonts w:ascii="Times New Roman" w:hAnsi="Times New Roman" w:cs="Times New Roman"/>
            <w:sz w:val="24"/>
            <w:szCs w:val="24"/>
          </w:rPr>
          <w:softHyphen/>
        </w:r>
        <w:r w:rsidR="009F669F">
          <w:rPr>
            <w:rFonts w:ascii="Times New Roman" w:hAnsi="Times New Roman" w:cs="Times New Roman"/>
            <w:sz w:val="24"/>
            <w:szCs w:val="24"/>
          </w:rPr>
          <w:softHyphen/>
        </w:r>
      </w:ins>
      <w:r w:rsidR="00DD11E7">
        <w:rPr>
          <w:rFonts w:ascii="Times New Roman" w:hAnsi="Times New Roman" w:cs="Times New Roman"/>
          <w:sz w:val="24"/>
          <w:szCs w:val="24"/>
        </w:rPr>
        <w:t>ors</w:t>
      </w:r>
      <w:r w:rsidR="00424BB0">
        <w:rPr>
          <w:rFonts w:ascii="Times New Roman" w:hAnsi="Times New Roman" w:cs="Times New Roman"/>
          <w:sz w:val="24"/>
          <w:szCs w:val="24"/>
        </w:rPr>
        <w:t xml:space="preserve"> argue</w:t>
      </w:r>
      <w:r w:rsidR="00C84770">
        <w:rPr>
          <w:rFonts w:ascii="Times New Roman" w:hAnsi="Times New Roman" w:cs="Times New Roman"/>
          <w:sz w:val="24"/>
          <w:szCs w:val="24"/>
        </w:rPr>
        <w:t>d</w:t>
      </w:r>
      <w:r w:rsidR="00424BB0">
        <w:rPr>
          <w:rFonts w:ascii="Times New Roman" w:hAnsi="Times New Roman" w:cs="Times New Roman"/>
          <w:sz w:val="24"/>
          <w:szCs w:val="24"/>
        </w:rPr>
        <w:t xml:space="preserve"> that the attentional process in these tasks with both candidates and lures is markedly different</w:t>
      </w:r>
      <w:r w:rsidR="00C84770">
        <w:rPr>
          <w:rFonts w:ascii="Times New Roman" w:hAnsi="Times New Roman" w:cs="Times New Roman"/>
          <w:sz w:val="24"/>
          <w:szCs w:val="24"/>
        </w:rPr>
        <w:t xml:space="preserve"> from</w:t>
      </w:r>
      <w:r w:rsidR="00424BB0">
        <w:rPr>
          <w:rFonts w:ascii="Times New Roman" w:hAnsi="Times New Roman" w:cs="Times New Roman"/>
          <w:sz w:val="24"/>
          <w:szCs w:val="24"/>
        </w:rPr>
        <w:t xml:space="preserve"> the standard contextual cueing paradigm where all distractors are candidates. </w:t>
      </w:r>
      <w:r w:rsidR="009C23CD">
        <w:rPr>
          <w:rFonts w:ascii="Times New Roman" w:hAnsi="Times New Roman" w:cs="Times New Roman"/>
          <w:sz w:val="24"/>
          <w:szCs w:val="24"/>
        </w:rPr>
        <w:t>They argue</w:t>
      </w:r>
      <w:r w:rsidR="00C84770">
        <w:rPr>
          <w:rFonts w:ascii="Times New Roman" w:hAnsi="Times New Roman" w:cs="Times New Roman"/>
          <w:sz w:val="24"/>
          <w:szCs w:val="24"/>
        </w:rPr>
        <w:t>d</w:t>
      </w:r>
      <w:r w:rsidR="009C23CD">
        <w:rPr>
          <w:rFonts w:ascii="Times New Roman" w:hAnsi="Times New Roman" w:cs="Times New Roman"/>
          <w:sz w:val="24"/>
          <w:szCs w:val="24"/>
        </w:rPr>
        <w:t xml:space="preserve"> that i</w:t>
      </w:r>
      <w:r w:rsidR="00424BB0">
        <w:rPr>
          <w:rFonts w:ascii="Times New Roman" w:hAnsi="Times New Roman" w:cs="Times New Roman"/>
          <w:sz w:val="24"/>
          <w:szCs w:val="24"/>
        </w:rPr>
        <w:t xml:space="preserve">n candidate-only displays, candidates are first attended to by selective attention before being rejected </w:t>
      </w:r>
      <w:r w:rsidR="00461A94">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learning","type":"chapter"},"uris":["http://www.mendeley.com/documents/?uuid=f1374ea6-47e7-46c7-91de-24ab4817a4fa"]},{"id":"ITEM-2","itemData":{"DOI":"10.1037/0033-295X.96.3.433","ISBN":"0033-295X\\r1939-1471","ISSN":"0033-295X","PMID":"2756067","abstract":"A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Review","id":"ITEM-2","issue":"3","issued":{"date-parts":[["1989"]]},"page":"433-458","title":"Visual search and stimulus similarity","type":"article-journal","volume":"96"},"uris":["http://www.mendeley.com/documents/?uuid=ffb7f13b-680f-4bb5-9f85-28527aacdf76"]},{"id":"ITEM-3","itemData":{"author":[{"dropping-particle":"","family":"Treisman","given":"Anne","non-dropping-particle":"","parse-names":false,"suffix":""},{"dropping-particle":"","family":"Sato","given":"Sharon","non-dropping-particle":"","parse-names":false,"suffix":""}],"container-title":"Journal of Experimental Psychology: Human Perception and Performance","id":"ITEM-3","issue":"3","issued":{"date-parts":[["1990"]]},"page":"459-478","title":"Conjunction Search Revisited","type":"article-journal","volume":"16"},"uris":["http://www.mendeley.com/documents/?uuid=7ba45731-29e7-4c8b-a3df-79ea34c888fb"]}],"mendeley":{"formattedCitation":"(Duncan &amp; Humphreys, 1989; Jiang &amp; Chun, 2003; A. Treisman &amp; Sato, 1990)","manualFormatting":"(e.g. Duncan &amp; Humphreys, 1989; Jiang &amp; Chun, 2003; Treisman &amp; Sato, 1990)","plainTextFormattedCitation":"(Duncan &amp; Humphreys, 1989; Jiang &amp; Chun, 2003; A. Treisman &amp; Sato, 1990)","previouslyFormattedCitation":"(Duncan &amp; Humphreys, 1989; Jiang &amp; Chun, 2003; A. Treisman &amp; Sato, 1990)"},"properties":{"noteIndex":0},"schema":"https://github.com/citation-style-language/schema/raw/master/csl-citation.json"}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w:t>
      </w:r>
      <w:r w:rsidR="00461A94">
        <w:rPr>
          <w:rFonts w:ascii="Times New Roman" w:hAnsi="Times New Roman" w:cs="Times New Roman"/>
          <w:noProof/>
          <w:sz w:val="24"/>
          <w:szCs w:val="24"/>
        </w:rPr>
        <w:t xml:space="preserve">e.g. </w:t>
      </w:r>
      <w:r w:rsidR="00461A94" w:rsidRPr="00461A94">
        <w:rPr>
          <w:rFonts w:ascii="Times New Roman" w:hAnsi="Times New Roman" w:cs="Times New Roman"/>
          <w:noProof/>
          <w:sz w:val="24"/>
          <w:szCs w:val="24"/>
        </w:rPr>
        <w:t>Duncan &amp; Humphreys, 1989; Jiang &amp; Chun, 2003; Treisman &amp; Sato, 1990)</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On the other hand, in mixed displays, lures are first </w:t>
      </w:r>
      <w:r w:rsidR="00A60BA1">
        <w:rPr>
          <w:rFonts w:ascii="Times New Roman" w:hAnsi="Times New Roman" w:cs="Times New Roman"/>
          <w:sz w:val="24"/>
          <w:szCs w:val="24"/>
        </w:rPr>
        <w:t>filtered</w:t>
      </w:r>
      <w:r w:rsidR="00424BB0">
        <w:rPr>
          <w:rFonts w:ascii="Times New Roman" w:hAnsi="Times New Roman" w:cs="Times New Roman"/>
          <w:sz w:val="24"/>
          <w:szCs w:val="24"/>
        </w:rPr>
        <w:t xml:space="preserve"> </w:t>
      </w:r>
      <w:r w:rsidR="00A60BA1">
        <w:rPr>
          <w:rFonts w:ascii="Times New Roman" w:hAnsi="Times New Roman" w:cs="Times New Roman"/>
          <w:sz w:val="24"/>
          <w:szCs w:val="24"/>
        </w:rPr>
        <w:t xml:space="preserve">by a </w:t>
      </w:r>
      <w:proofErr w:type="spellStart"/>
      <w:r w:rsidR="00A60BA1">
        <w:rPr>
          <w:rFonts w:ascii="Times New Roman" w:hAnsi="Times New Roman" w:cs="Times New Roman"/>
          <w:sz w:val="24"/>
          <w:szCs w:val="24"/>
        </w:rPr>
        <w:t>preattentive</w:t>
      </w:r>
      <w:proofErr w:type="spellEnd"/>
      <w:r w:rsidR="00A60BA1">
        <w:rPr>
          <w:rFonts w:ascii="Times New Roman" w:hAnsi="Times New Roman" w:cs="Times New Roman"/>
          <w:sz w:val="24"/>
          <w:szCs w:val="24"/>
        </w:rPr>
        <w:t xml:space="preserve"> process</w:t>
      </w:r>
      <w:r w:rsidR="00424BB0">
        <w:rPr>
          <w:rFonts w:ascii="Times New Roman" w:hAnsi="Times New Roman" w:cs="Times New Roman"/>
          <w:sz w:val="24"/>
          <w:szCs w:val="24"/>
        </w:rPr>
        <w:t xml:space="preserve"> </w:t>
      </w:r>
      <w:ins w:id="44" w:author="Gavin" w:date="2019-03-13T11:52:00Z">
        <w:r w:rsidR="001D0E64">
          <w:rPr>
            <w:rFonts w:ascii="Times New Roman" w:hAnsi="Times New Roman" w:cs="Times New Roman"/>
            <w:sz w:val="24"/>
            <w:szCs w:val="24"/>
          </w:rPr>
          <w:fldChar w:fldCharType="begin" w:fldLock="1"/>
        </w:r>
      </w:ins>
      <w:r w:rsidR="001D0E64">
        <w:rPr>
          <w:rFonts w:ascii="Times New Roman" w:hAnsi="Times New Roman" w:cs="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effect","type":"article-journal","volume":"4"},"uris":["http://www.mendeley.com/documents/?uuid=d3d9425e-8e64-4139-9b8f-44c3f779312a"]}],"mendeley":{"formattedCitation":"(Palmer, 1995)","plainTextFormattedCitation":"(Palmer, 1995)","previouslyFormattedCitation":"(Palmer, 1995)"},"properties":{"noteIndex":0},"schema":"https://github.com/citation-style-language/schema/raw/master/csl-citation.json"}</w:instrText>
      </w:r>
      <w:r w:rsidR="001D0E64">
        <w:rPr>
          <w:rFonts w:ascii="Times New Roman" w:hAnsi="Times New Roman" w:cs="Times New Roman"/>
          <w:sz w:val="24"/>
          <w:szCs w:val="24"/>
        </w:rPr>
        <w:fldChar w:fldCharType="separate"/>
      </w:r>
      <w:r w:rsidR="001D0E64" w:rsidRPr="001D0E64">
        <w:rPr>
          <w:rFonts w:ascii="Times New Roman" w:hAnsi="Times New Roman" w:cs="Times New Roman"/>
          <w:noProof/>
          <w:sz w:val="24"/>
          <w:szCs w:val="24"/>
        </w:rPr>
        <w:t>(Palmer, 1995)</w:t>
      </w:r>
      <w:ins w:id="45" w:author="Gavin" w:date="2019-03-13T11:52:00Z">
        <w:r w:rsidR="001D0E64">
          <w:rPr>
            <w:rFonts w:ascii="Times New Roman" w:hAnsi="Times New Roman" w:cs="Times New Roman"/>
            <w:sz w:val="24"/>
            <w:szCs w:val="24"/>
          </w:rPr>
          <w:fldChar w:fldCharType="end"/>
        </w:r>
        <w:r w:rsidR="001D0E64">
          <w:rPr>
            <w:rFonts w:ascii="Times New Roman" w:hAnsi="Times New Roman" w:cs="Times New Roman"/>
            <w:sz w:val="24"/>
            <w:szCs w:val="24"/>
          </w:rPr>
          <w:t xml:space="preserve"> </w:t>
        </w:r>
      </w:ins>
      <w:r w:rsidR="00424BB0">
        <w:rPr>
          <w:rFonts w:ascii="Times New Roman" w:hAnsi="Times New Roman" w:cs="Times New Roman"/>
          <w:sz w:val="24"/>
          <w:szCs w:val="24"/>
        </w:rPr>
        <w:t xml:space="preserve"> since they </w:t>
      </w:r>
      <w:r w:rsidR="00A60BA1">
        <w:rPr>
          <w:rFonts w:ascii="Times New Roman" w:hAnsi="Times New Roman" w:cs="Times New Roman"/>
          <w:sz w:val="24"/>
          <w:szCs w:val="24"/>
        </w:rPr>
        <w:t>differ from the target on at least one salient feature. Selective attention then evaluates and rejects the candidates. This process of selection and rejection, which does not take place for lures, is proposed to be the locus of the contextual cueing effect.</w:t>
      </w:r>
      <w:ins w:id="46" w:author="Simona Buetti" w:date="2019-03-13T09:14:00Z">
        <w:r w:rsidR="00496315">
          <w:rPr>
            <w:rFonts w:ascii="Times New Roman" w:hAnsi="Times New Roman" w:cs="Times New Roman"/>
            <w:sz w:val="24"/>
            <w:szCs w:val="24"/>
          </w:rPr>
          <w:t xml:space="preserve"> That said, other studies found that </w:t>
        </w:r>
        <w:commentRangeStart w:id="47"/>
        <w:commentRangeStart w:id="48"/>
        <w:r w:rsidR="00496315">
          <w:rPr>
            <w:rFonts w:ascii="Times New Roman" w:hAnsi="Times New Roman" w:cs="Times New Roman"/>
            <w:sz w:val="24"/>
            <w:szCs w:val="24"/>
          </w:rPr>
          <w:t>lure</w:t>
        </w:r>
      </w:ins>
      <w:commentRangeEnd w:id="47"/>
      <w:ins w:id="49" w:author="Simona Buetti" w:date="2019-03-13T09:16:00Z">
        <w:r w:rsidR="00496315">
          <w:rPr>
            <w:rStyle w:val="CommentReference"/>
          </w:rPr>
          <w:commentReference w:id="47"/>
        </w:r>
      </w:ins>
      <w:commentRangeEnd w:id="48"/>
      <w:r w:rsidR="00EA3EFE">
        <w:rPr>
          <w:rStyle w:val="CommentReference"/>
        </w:rPr>
        <w:commentReference w:id="48"/>
      </w:r>
      <w:ins w:id="50" w:author="Simona Buetti" w:date="2019-03-13T09:14:00Z">
        <w:r w:rsidR="00496315">
          <w:rPr>
            <w:rFonts w:ascii="Times New Roman" w:hAnsi="Times New Roman" w:cs="Times New Roman"/>
            <w:sz w:val="24"/>
            <w:szCs w:val="24"/>
          </w:rPr>
          <w:t xml:space="preserve">-context repetition can facilitate search </w:t>
        </w:r>
      </w:ins>
      <w:ins w:id="51" w:author="Gavin" w:date="2019-03-13T15:50:00Z">
        <w:r w:rsidR="00EA3EFE">
          <w:rPr>
            <w:rFonts w:ascii="Times New Roman" w:hAnsi="Times New Roman" w:cs="Times New Roman"/>
            <w:sz w:val="24"/>
            <w:szCs w:val="24"/>
          </w:rPr>
          <w:fldChar w:fldCharType="begin" w:fldLock="1"/>
        </w:r>
      </w:ins>
      <w:r w:rsidR="00EA3EFE">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Zehetleitner, &amp; Müller, 2010; Harris &amp; Remington, 2017; Kunar, Flusberg, Horowitz, &amp; Wolfe, 2007)","plainTextFormattedCitation":"(Geyer, Zehetleitner, &amp; Müller, 2010; Harris &amp; Remington, 2017; Kunar, Flusberg, Horowitz, &amp; Wolfe, 2007)","previouslyFormattedCitation":"(Geyer, Zehetleitner, &amp; Müller, 2010; Harris &amp; Remington, 2017; Kunar, Flusberg, Horowitz, &amp; Wolfe,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(Geyer, Zehetleitner, &amp; Müller, 2010; Harris &amp; Remington, 2017; Kunar, Flusberg, Horowitz, &amp; Wolfe, 2007)</w:t>
      </w:r>
      <w:ins w:id="52" w:author="Gavin" w:date="2019-03-13T15:50:00Z">
        <w:r w:rsidR="00EA3EFE">
          <w:rPr>
            <w:rFonts w:ascii="Times New Roman" w:hAnsi="Times New Roman" w:cs="Times New Roman"/>
            <w:sz w:val="24"/>
            <w:szCs w:val="24"/>
          </w:rPr>
          <w:fldChar w:fldCharType="end"/>
        </w:r>
      </w:ins>
      <w:ins w:id="53" w:author="Simona Buetti" w:date="2019-03-13T09:14:00Z">
        <w:r w:rsidR="00496315">
          <w:rPr>
            <w:rFonts w:ascii="Times New Roman" w:hAnsi="Times New Roman" w:cs="Times New Roman"/>
            <w:sz w:val="24"/>
            <w:szCs w:val="24"/>
          </w:rPr>
          <w:t xml:space="preserve">, thus, evidence regarding the contribution of lure context to Contextual Cueing is mixed. </w:t>
        </w:r>
      </w:ins>
    </w:p>
    <w:p w14:paraId="5300D63C" w14:textId="7180C44C" w:rsidR="00FD0420" w:rsidRDefault="00A60BA1" w:rsidP="00DD11E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96315">
        <w:rPr>
          <w:rFonts w:ascii="Times New Roman" w:hAnsi="Times New Roman" w:cs="Times New Roman"/>
          <w:sz w:val="24"/>
          <w:szCs w:val="24"/>
        </w:rPr>
        <w:t>T</w:t>
      </w:r>
      <w:r>
        <w:rPr>
          <w:rFonts w:ascii="Times New Roman" w:hAnsi="Times New Roman" w:cs="Times New Roman"/>
          <w:sz w:val="24"/>
          <w:szCs w:val="24"/>
        </w:rPr>
        <w:t xml:space="preserve">here is recent evidence that the rejection of lures is not a </w:t>
      </w:r>
      <w:proofErr w:type="spellStart"/>
      <w:r>
        <w:rPr>
          <w:rFonts w:ascii="Times New Roman" w:hAnsi="Times New Roman" w:cs="Times New Roman"/>
          <w:sz w:val="24"/>
          <w:szCs w:val="24"/>
        </w:rPr>
        <w:t>preattentive</w:t>
      </w:r>
      <w:proofErr w:type="spellEnd"/>
      <w:r>
        <w:rPr>
          <w:rFonts w:ascii="Times New Roman" w:hAnsi="Times New Roman" w:cs="Times New Roman"/>
          <w:sz w:val="24"/>
          <w:szCs w:val="24"/>
        </w:rPr>
        <w:t xml:space="preserve"> process of filtering, but instead an active process of rejection</w:t>
      </w:r>
      <w:r w:rsidR="00461A94">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444063">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Cronin, Madison, Wang, &amp; Lleras, 2016)","plainTextFormattedCitation":"(Buetti, Cronin, Madison, Wang, &amp; Lleras, 2016)","previouslyFormattedCitation":"(Buetti, Cronin, Madison, Wang, &amp; Lleras, 2016)"},"properties":{"noteIndex":0},"schema":"https://github.com/citation-style-language/schema/raw/master/csl-citation.json"}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(Buetti, Cronin, Madison, Wang, &amp; Lleras, 2016)</w:t>
      </w:r>
      <w:r w:rsidR="00461A94">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8110D1">
        <w:rPr>
          <w:rFonts w:ascii="Times New Roman" w:hAnsi="Times New Roman" w:cs="Times New Roman"/>
          <w:sz w:val="24"/>
          <w:szCs w:val="24"/>
        </w:rPr>
        <w:t>Target</w:t>
      </w:r>
      <w:r w:rsidR="00C84770">
        <w:rPr>
          <w:rFonts w:ascii="Times New Roman" w:hAnsi="Times New Roman" w:cs="Times New Roman"/>
          <w:sz w:val="24"/>
          <w:szCs w:val="24"/>
        </w:rPr>
        <w:t xml:space="preserve"> </w:t>
      </w:r>
      <w:r>
        <w:rPr>
          <w:rFonts w:ascii="Times New Roman" w:hAnsi="Times New Roman" w:cs="Times New Roman"/>
          <w:sz w:val="24"/>
          <w:szCs w:val="24"/>
        </w:rPr>
        <w:t>Contrast Signal Theory</w:t>
      </w:r>
      <w:r w:rsidR="00C84770">
        <w:rPr>
          <w:rFonts w:ascii="Times New Roman" w:hAnsi="Times New Roman" w:cs="Times New Roman"/>
          <w:sz w:val="24"/>
          <w:szCs w:val="24"/>
        </w:rPr>
        <w:t xml:space="preserve"> emphasizes how parallel, peripheral processing aids search</w:t>
      </w:r>
      <w:r w:rsidR="000E23D1">
        <w:rPr>
          <w:rFonts w:ascii="Times New Roman" w:hAnsi="Times New Roman" w:cs="Times New Roman"/>
          <w:sz w:val="24"/>
          <w:szCs w:val="24"/>
        </w:rPr>
        <w:t xml:space="preserve">. </w:t>
      </w:r>
      <w:r w:rsidR="00C84770">
        <w:rPr>
          <w:rFonts w:ascii="Times New Roman" w:hAnsi="Times New Roman" w:cs="Times New Roman"/>
          <w:sz w:val="24"/>
          <w:szCs w:val="24"/>
        </w:rPr>
        <w:t>Processing of a scene</w:t>
      </w:r>
      <w:r w:rsidR="000E23D1">
        <w:rPr>
          <w:rFonts w:ascii="Times New Roman" w:hAnsi="Times New Roman" w:cs="Times New Roman"/>
          <w:sz w:val="24"/>
          <w:szCs w:val="24"/>
        </w:rPr>
        <w:t xml:space="preserve"> </w:t>
      </w:r>
      <w:r>
        <w:rPr>
          <w:rFonts w:ascii="Times New Roman" w:hAnsi="Times New Roman" w:cs="Times New Roman"/>
          <w:sz w:val="24"/>
          <w:szCs w:val="24"/>
        </w:rPr>
        <w:t xml:space="preserve">begins with a parallel accumulation of evidence at all locations across the display. This evidence is a contrast signal between </w:t>
      </w:r>
      <w:r w:rsidR="00D205CD">
        <w:rPr>
          <w:rFonts w:ascii="Times New Roman" w:hAnsi="Times New Roman" w:cs="Times New Roman"/>
          <w:sz w:val="24"/>
          <w:szCs w:val="24"/>
        </w:rPr>
        <w:t xml:space="preserve">each location </w:t>
      </w:r>
      <w:r>
        <w:rPr>
          <w:rFonts w:ascii="Times New Roman" w:hAnsi="Times New Roman" w:cs="Times New Roman"/>
          <w:sz w:val="24"/>
          <w:szCs w:val="24"/>
        </w:rPr>
        <w:t xml:space="preserve">and the target </w:t>
      </w:r>
      <w:r>
        <w:rPr>
          <w:rFonts w:ascii="Times New Roman" w:hAnsi="Times New Roman" w:cs="Times New Roman"/>
          <w:sz w:val="24"/>
          <w:szCs w:val="24"/>
        </w:rPr>
        <w:lastRenderedPageBreak/>
        <w:t xml:space="preserve">template, and </w:t>
      </w:r>
      <w:r w:rsidR="008B2FCC">
        <w:rPr>
          <w:rFonts w:ascii="Times New Roman" w:hAnsi="Times New Roman" w:cs="Times New Roman"/>
          <w:sz w:val="24"/>
          <w:szCs w:val="24"/>
        </w:rPr>
        <w:t xml:space="preserve">evidence is accumulated toward </w:t>
      </w:r>
      <w:r>
        <w:rPr>
          <w:rFonts w:ascii="Times New Roman" w:hAnsi="Times New Roman" w:cs="Times New Roman"/>
          <w:sz w:val="24"/>
          <w:szCs w:val="24"/>
        </w:rPr>
        <w:t xml:space="preserve">a ‘non-target’ threshold. </w:t>
      </w:r>
      <w:r w:rsidR="00D205CD">
        <w:rPr>
          <w:rFonts w:ascii="Times New Roman" w:hAnsi="Times New Roman" w:cs="Times New Roman"/>
          <w:sz w:val="24"/>
          <w:szCs w:val="24"/>
        </w:rPr>
        <w:t>Locations</w:t>
      </w:r>
      <w:r>
        <w:rPr>
          <w:rFonts w:ascii="Times New Roman" w:hAnsi="Times New Roman" w:cs="Times New Roman"/>
          <w:sz w:val="24"/>
          <w:szCs w:val="24"/>
        </w:rPr>
        <w:t xml:space="preserve"> that reach this threshold are rejected </w:t>
      </w:r>
      <w:r w:rsidR="001B733F">
        <w:rPr>
          <w:rFonts w:ascii="Times New Roman" w:hAnsi="Times New Roman" w:cs="Times New Roman"/>
          <w:sz w:val="24"/>
          <w:szCs w:val="24"/>
        </w:rPr>
        <w:t xml:space="preserve">in </w:t>
      </w:r>
      <w:r w:rsidR="00C84770">
        <w:rPr>
          <w:rFonts w:ascii="Times New Roman" w:hAnsi="Times New Roman" w:cs="Times New Roman"/>
          <w:sz w:val="24"/>
          <w:szCs w:val="24"/>
        </w:rPr>
        <w:t>parallel</w:t>
      </w:r>
      <w:r>
        <w:rPr>
          <w:rFonts w:ascii="Times New Roman" w:hAnsi="Times New Roman" w:cs="Times New Roman"/>
          <w:sz w:val="24"/>
          <w:szCs w:val="24"/>
        </w:rPr>
        <w:t xml:space="preserve">; these items will not be selected by attention for further processing. </w:t>
      </w:r>
      <w:r w:rsidR="00D205CD">
        <w:rPr>
          <w:rFonts w:ascii="Times New Roman" w:hAnsi="Times New Roman" w:cs="Times New Roman"/>
          <w:sz w:val="24"/>
          <w:szCs w:val="24"/>
        </w:rPr>
        <w:t>Th</w:t>
      </w:r>
      <w:r w:rsidR="00C84770">
        <w:rPr>
          <w:rFonts w:ascii="Times New Roman" w:hAnsi="Times New Roman" w:cs="Times New Roman"/>
          <w:sz w:val="24"/>
          <w:szCs w:val="24"/>
        </w:rPr>
        <w:t>e</w:t>
      </w:r>
      <w:r w:rsidR="00D205CD">
        <w:rPr>
          <w:rFonts w:ascii="Times New Roman" w:hAnsi="Times New Roman" w:cs="Times New Roman"/>
          <w:sz w:val="24"/>
          <w:szCs w:val="24"/>
        </w:rPr>
        <w:t xml:space="preserve"> </w:t>
      </w:r>
      <w:r w:rsidR="001B733F">
        <w:rPr>
          <w:rFonts w:ascii="Times New Roman" w:hAnsi="Times New Roman" w:cs="Times New Roman"/>
          <w:sz w:val="24"/>
          <w:szCs w:val="24"/>
        </w:rPr>
        <w:t>evidence accumulation process</w:t>
      </w:r>
      <w:r w:rsidR="00D205CD">
        <w:rPr>
          <w:rFonts w:ascii="Times New Roman" w:hAnsi="Times New Roman" w:cs="Times New Roman"/>
          <w:sz w:val="24"/>
          <w:szCs w:val="24"/>
        </w:rPr>
        <w:t xml:space="preserve"> is stochastic, and results in a logarithmic increase in response times as a function of set size</w:t>
      </w:r>
      <w:r w:rsidR="00444063">
        <w:rPr>
          <w:rFonts w:ascii="Times New Roman" w:hAnsi="Times New Roman" w:cs="Times New Roman"/>
          <w:sz w:val="24"/>
          <w:szCs w:val="24"/>
        </w:rPr>
        <w:t xml:space="preserve"> </w:t>
      </w:r>
      <w:r w:rsidR="00444063">
        <w:rPr>
          <w:rFonts w:ascii="Times New Roman" w:hAnsi="Times New Roman" w:cs="Times New Roman"/>
          <w:sz w:val="24"/>
          <w:szCs w:val="24"/>
        </w:rPr>
        <w:fldChar w:fldCharType="begin" w:fldLock="1"/>
      </w:r>
      <w:r w:rsidR="00093B7E">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information","type":"article-journal","volume":"145"},"uris":["http://www.mendeley.com/documents/?uuid=5ffb68c4-3793-4792-900d-dbf60fc3b1b2"]},{"id":"ITEM-2","itemData":{"DOI":"10.2307/1422636","ISBN":"0521274338","ISSN":"00029556","abstract":"In Chapter 12 they discuss the issue of AFM and parallel models. They show (Proposition 12.4) that parallel models produce underadditive effects if (1) RT = max (Ta, Tb) (2) Ta and Tb are independent (3) Factor A affects only Ta, and B only Tb (4) Strict ordering of CFDs Fa_1(t) and Fa_2(t) as well as Fb_1(t) and Fb_2(t), e.g. if a_2 &gt; a_1 then Fa_2(t) &gt; Fa_1(t) for all t. Likewise, if b_2 &gt; b_1 then Fb_2(t) &gt; Fb_1(t).","author":[{"dropping-particle":"","family":"Townsend","given":"James T.","non-dropping-particle":"","parse-names":false,"suffix":""},{"dropping-particle":"","family":"Ashby","given":"F. Gregory","non-dropping-particle":"","parse-names":false,"suffix":""}],"id":"ITEM-2","issued":{"date-parts":[["1983"]]},"publisher":"Cambridge University Press","publisher-place":"Cambridge, UK","title":"The stochastic modeling of elementary psychological processes","type":"book"},"uris":["http://www.mendeley.com/documents/?uuid=e6f2dd5e-6208-4ce4-94cb-a810fadcd952"]}],"mendeley":{"formattedCitation":"(Buetti et al., 2016; Townsend &amp; Ashby, 1983)","plainTextFormattedCitation":"(Buetti et al., 2016; Townsend &amp; Ashby, 1983)","previouslyFormattedCitation":"(Buetti et al., 2016; Townsend &amp; Ashby, 1983)"},"properties":{"noteIndex":0},"schema":"https://github.com/citation-style-language/schema/raw/master/csl-citation.json"}</w:instrText>
      </w:r>
      <w:r w:rsidR="00444063">
        <w:rPr>
          <w:rFonts w:ascii="Times New Roman" w:hAnsi="Times New Roman" w:cs="Times New Roman"/>
          <w:sz w:val="24"/>
          <w:szCs w:val="24"/>
        </w:rPr>
        <w:fldChar w:fldCharType="separate"/>
      </w:r>
      <w:r w:rsidR="00444063" w:rsidRPr="00444063">
        <w:rPr>
          <w:rFonts w:ascii="Times New Roman" w:hAnsi="Times New Roman" w:cs="Times New Roman"/>
          <w:noProof/>
          <w:sz w:val="24"/>
          <w:szCs w:val="24"/>
        </w:rPr>
        <w:t>(Buetti et al., 2016; Townsend &amp; Ashby, 1983)</w:t>
      </w:r>
      <w:r w:rsidR="00444063">
        <w:rPr>
          <w:rFonts w:ascii="Times New Roman" w:hAnsi="Times New Roman" w:cs="Times New Roman"/>
          <w:sz w:val="24"/>
          <w:szCs w:val="24"/>
        </w:rPr>
        <w:fldChar w:fldCharType="end"/>
      </w:r>
      <w:r w:rsidR="00D205CD">
        <w:rPr>
          <w:rFonts w:ascii="Times New Roman" w:hAnsi="Times New Roman" w:cs="Times New Roman"/>
          <w:sz w:val="24"/>
          <w:szCs w:val="24"/>
        </w:rPr>
        <w:t xml:space="preserve">. </w:t>
      </w:r>
      <w:r w:rsidR="00C55F53">
        <w:rPr>
          <w:rFonts w:ascii="Times New Roman" w:hAnsi="Times New Roman" w:cs="Times New Roman"/>
          <w:sz w:val="24"/>
          <w:szCs w:val="24"/>
        </w:rPr>
        <w:t>Note that this</w:t>
      </w:r>
      <w:r w:rsidR="00D205CD">
        <w:rPr>
          <w:rFonts w:ascii="Times New Roman" w:hAnsi="Times New Roman" w:cs="Times New Roman"/>
          <w:sz w:val="24"/>
          <w:szCs w:val="24"/>
        </w:rPr>
        <w:t xml:space="preserve"> </w:t>
      </w:r>
      <w:proofErr w:type="gramStart"/>
      <w:r w:rsidR="00D205CD">
        <w:rPr>
          <w:rFonts w:ascii="Times New Roman" w:hAnsi="Times New Roman" w:cs="Times New Roman"/>
          <w:sz w:val="24"/>
          <w:szCs w:val="24"/>
        </w:rPr>
        <w:t>is in contrast to</w:t>
      </w:r>
      <w:proofErr w:type="gramEnd"/>
      <w:r w:rsidR="00D205CD">
        <w:rPr>
          <w:rFonts w:ascii="Times New Roman" w:hAnsi="Times New Roman" w:cs="Times New Roman"/>
          <w:sz w:val="24"/>
          <w:szCs w:val="24"/>
        </w:rPr>
        <w:t xml:space="preserve"> a </w:t>
      </w:r>
      <w:proofErr w:type="spellStart"/>
      <w:r w:rsidR="00D205CD">
        <w:rPr>
          <w:rFonts w:ascii="Times New Roman" w:hAnsi="Times New Roman" w:cs="Times New Roman"/>
          <w:sz w:val="24"/>
          <w:szCs w:val="24"/>
        </w:rPr>
        <w:t>preattentive</w:t>
      </w:r>
      <w:proofErr w:type="spellEnd"/>
      <w:r w:rsidR="00D205CD">
        <w:rPr>
          <w:rFonts w:ascii="Times New Roman" w:hAnsi="Times New Roman" w:cs="Times New Roman"/>
          <w:sz w:val="24"/>
          <w:szCs w:val="24"/>
        </w:rPr>
        <w:t xml:space="preserve"> filtering process </w:t>
      </w:r>
      <w:r w:rsidR="00350F7F">
        <w:rPr>
          <w:rFonts w:ascii="Times New Roman" w:hAnsi="Times New Roman" w:cs="Times New Roman"/>
          <w:sz w:val="24"/>
          <w:szCs w:val="24"/>
        </w:rPr>
        <w:t>as suggested by Jiang and Chun (</w:t>
      </w:r>
      <w:r w:rsidR="00444063">
        <w:rPr>
          <w:rFonts w:ascii="Times New Roman" w:hAnsi="Times New Roman" w:cs="Times New Roman"/>
          <w:sz w:val="24"/>
          <w:szCs w:val="24"/>
        </w:rPr>
        <w:t>2003;</w:t>
      </w:r>
      <w:r w:rsidR="00C84770">
        <w:rPr>
          <w:rFonts w:ascii="Times New Roman" w:hAnsi="Times New Roman" w:cs="Times New Roman"/>
          <w:sz w:val="24"/>
          <w:szCs w:val="24"/>
        </w:rPr>
        <w:t xml:space="preserve"> Palmer 1995</w:t>
      </w:r>
      <w:r w:rsidR="00350F7F">
        <w:rPr>
          <w:rFonts w:ascii="Times New Roman" w:hAnsi="Times New Roman" w:cs="Times New Roman"/>
          <w:sz w:val="24"/>
          <w:szCs w:val="24"/>
        </w:rPr>
        <w:t>)</w:t>
      </w:r>
      <w:r w:rsidR="00D205CD">
        <w:rPr>
          <w:rFonts w:ascii="Times New Roman" w:hAnsi="Times New Roman" w:cs="Times New Roman"/>
          <w:sz w:val="24"/>
          <w:szCs w:val="24"/>
        </w:rPr>
        <w:t xml:space="preserve">, which </w:t>
      </w:r>
      <w:r w:rsidR="000E23D1">
        <w:rPr>
          <w:rFonts w:ascii="Times New Roman" w:hAnsi="Times New Roman" w:cs="Times New Roman"/>
          <w:sz w:val="24"/>
          <w:szCs w:val="24"/>
        </w:rPr>
        <w:t xml:space="preserve">is associated with no meaningful increase in response times as a function of set size. </w:t>
      </w:r>
      <w:r w:rsidR="00C84770">
        <w:rPr>
          <w:rFonts w:ascii="Times New Roman" w:hAnsi="Times New Roman" w:cs="Times New Roman"/>
          <w:sz w:val="24"/>
          <w:szCs w:val="24"/>
        </w:rPr>
        <w:t>Focused attention</w:t>
      </w:r>
      <w:r w:rsidR="008110D1">
        <w:rPr>
          <w:rFonts w:ascii="Times New Roman" w:hAnsi="Times New Roman" w:cs="Times New Roman"/>
          <w:sz w:val="24"/>
          <w:szCs w:val="24"/>
        </w:rPr>
        <w:t xml:space="preserve"> (and/or an eye movement)</w:t>
      </w:r>
      <w:r w:rsidR="00C84770">
        <w:rPr>
          <w:rFonts w:ascii="Times New Roman" w:hAnsi="Times New Roman" w:cs="Times New Roman"/>
          <w:sz w:val="24"/>
          <w:szCs w:val="24"/>
        </w:rPr>
        <w:t xml:space="preserve"> is directed towards locations that have not reached the non-target threshold after </w:t>
      </w:r>
      <w:r w:rsidR="00B92DA5">
        <w:rPr>
          <w:rFonts w:ascii="Times New Roman" w:hAnsi="Times New Roman" w:cs="Times New Roman"/>
          <w:sz w:val="24"/>
          <w:szCs w:val="24"/>
        </w:rPr>
        <w:t xml:space="preserve">a certain </w:t>
      </w:r>
      <w:proofErr w:type="gramStart"/>
      <w:r w:rsidR="00B92DA5">
        <w:rPr>
          <w:rFonts w:ascii="Times New Roman" w:hAnsi="Times New Roman" w:cs="Times New Roman"/>
          <w:sz w:val="24"/>
          <w:szCs w:val="24"/>
        </w:rPr>
        <w:t>period of time</w:t>
      </w:r>
      <w:proofErr w:type="gramEnd"/>
      <w:r w:rsidR="00B92DA5">
        <w:rPr>
          <w:rFonts w:ascii="Times New Roman" w:hAnsi="Times New Roman" w:cs="Times New Roman"/>
          <w:sz w:val="24"/>
          <w:szCs w:val="24"/>
        </w:rPr>
        <w:t xml:space="preserve"> has passed without any accumulators reaching threshold</w:t>
      </w:r>
      <w:r w:rsidR="00C84770">
        <w:rPr>
          <w:rFonts w:ascii="Times New Roman" w:hAnsi="Times New Roman" w:cs="Times New Roman"/>
          <w:sz w:val="24"/>
          <w:szCs w:val="24"/>
        </w:rPr>
        <w:t xml:space="preserve">. </w:t>
      </w:r>
      <w:r w:rsidR="00FD0420">
        <w:rPr>
          <w:rFonts w:ascii="Times New Roman" w:hAnsi="Times New Roman" w:cs="Times New Roman"/>
          <w:sz w:val="24"/>
          <w:szCs w:val="24"/>
        </w:rPr>
        <w:t xml:space="preserve">In sum, according to </w:t>
      </w:r>
      <w:r w:rsidR="008110D1">
        <w:rPr>
          <w:rFonts w:ascii="Times New Roman" w:hAnsi="Times New Roman" w:cs="Times New Roman"/>
          <w:sz w:val="24"/>
          <w:szCs w:val="24"/>
        </w:rPr>
        <w:t xml:space="preserve">Target </w:t>
      </w:r>
      <w:r w:rsidR="00FD0420">
        <w:rPr>
          <w:rFonts w:ascii="Times New Roman" w:hAnsi="Times New Roman" w:cs="Times New Roman"/>
          <w:sz w:val="24"/>
          <w:szCs w:val="24"/>
        </w:rPr>
        <w:t xml:space="preserve">Contrast Signal Theory, lures do not get filtered out </w:t>
      </w:r>
      <w:proofErr w:type="spellStart"/>
      <w:r w:rsidR="00FD0420">
        <w:rPr>
          <w:rFonts w:ascii="Times New Roman" w:hAnsi="Times New Roman" w:cs="Times New Roman"/>
          <w:sz w:val="24"/>
          <w:szCs w:val="24"/>
        </w:rPr>
        <w:t>en</w:t>
      </w:r>
      <w:proofErr w:type="spellEnd"/>
      <w:r w:rsidR="00FD0420">
        <w:rPr>
          <w:rFonts w:ascii="Times New Roman" w:hAnsi="Times New Roman" w:cs="Times New Roman"/>
          <w:sz w:val="24"/>
          <w:szCs w:val="24"/>
        </w:rPr>
        <w:t xml:space="preserve"> masse by a </w:t>
      </w:r>
      <w:proofErr w:type="spellStart"/>
      <w:r w:rsidR="00FD0420">
        <w:rPr>
          <w:rFonts w:ascii="Times New Roman" w:hAnsi="Times New Roman" w:cs="Times New Roman"/>
          <w:sz w:val="24"/>
          <w:szCs w:val="24"/>
        </w:rPr>
        <w:t>preattentive</w:t>
      </w:r>
      <w:proofErr w:type="spellEnd"/>
      <w:r w:rsidR="00FD0420">
        <w:rPr>
          <w:rFonts w:ascii="Times New Roman" w:hAnsi="Times New Roman" w:cs="Times New Roman"/>
          <w:sz w:val="24"/>
          <w:szCs w:val="24"/>
        </w:rPr>
        <w:t xml:space="preserve"> process. Rather, all items in a search display, including lures, are processed in parallel</w:t>
      </w:r>
      <w:r w:rsidR="00ED4BA7">
        <w:rPr>
          <w:rFonts w:ascii="Times New Roman" w:hAnsi="Times New Roman" w:cs="Times New Roman"/>
          <w:sz w:val="24"/>
          <w:szCs w:val="24"/>
        </w:rPr>
        <w:t>,</w:t>
      </w:r>
      <w:r w:rsidR="00FD0420">
        <w:rPr>
          <w:rFonts w:ascii="Times New Roman" w:hAnsi="Times New Roman" w:cs="Times New Roman"/>
          <w:sz w:val="24"/>
          <w:szCs w:val="24"/>
        </w:rPr>
        <w:t xml:space="preserve"> </w:t>
      </w:r>
      <w:r w:rsidR="008110D1">
        <w:rPr>
          <w:rFonts w:ascii="Times New Roman" w:hAnsi="Times New Roman" w:cs="Times New Roman"/>
          <w:sz w:val="24"/>
          <w:szCs w:val="24"/>
        </w:rPr>
        <w:t>producing significant and systematic processing costs</w:t>
      </w:r>
      <w:r w:rsidR="00FD0420">
        <w:rPr>
          <w:rFonts w:ascii="Times New Roman" w:hAnsi="Times New Roman" w:cs="Times New Roman"/>
          <w:sz w:val="24"/>
          <w:szCs w:val="24"/>
        </w:rPr>
        <w:t xml:space="preserve">. </w:t>
      </w:r>
      <w:r w:rsidR="009A794C">
        <w:rPr>
          <w:rFonts w:ascii="Times New Roman" w:hAnsi="Times New Roman" w:cs="Times New Roman"/>
          <w:sz w:val="24"/>
          <w:szCs w:val="24"/>
        </w:rPr>
        <w:t xml:space="preserve"> </w:t>
      </w:r>
      <w:r w:rsidR="00B92DA5">
        <w:rPr>
          <w:rFonts w:ascii="Times New Roman" w:hAnsi="Times New Roman" w:cs="Times New Roman"/>
          <w:sz w:val="24"/>
          <w:szCs w:val="24"/>
        </w:rPr>
        <w:t xml:space="preserve"> </w:t>
      </w:r>
    </w:p>
    <w:p w14:paraId="392B21F1" w14:textId="252A5C34" w:rsidR="00DD11E7" w:rsidRDefault="00FD0420"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D11E7">
        <w:rPr>
          <w:rFonts w:ascii="Times New Roman" w:hAnsi="Times New Roman" w:cs="Times New Roman"/>
          <w:sz w:val="24"/>
          <w:szCs w:val="24"/>
        </w:rPr>
        <w:t xml:space="preserve">The goal of the present study is to re-examine the role of lure-context repetition on contextual cueing, given the somewhat mixed results in Jiang and Chun’s </w:t>
      </w:r>
      <w:r w:rsidR="0008409B">
        <w:rPr>
          <w:rFonts w:ascii="Times New Roman" w:hAnsi="Times New Roman" w:cs="Times New Roman"/>
          <w:sz w:val="24"/>
          <w:szCs w:val="24"/>
        </w:rPr>
        <w:t xml:space="preserve">(2001) </w:t>
      </w:r>
      <w:r w:rsidR="00DD11E7">
        <w:rPr>
          <w:rFonts w:ascii="Times New Roman" w:hAnsi="Times New Roman" w:cs="Times New Roman"/>
          <w:sz w:val="24"/>
          <w:szCs w:val="24"/>
        </w:rPr>
        <w:t>study</w:t>
      </w:r>
      <w:r w:rsidR="00ED4BA7">
        <w:rPr>
          <w:rFonts w:ascii="Times New Roman" w:hAnsi="Times New Roman" w:cs="Times New Roman"/>
          <w:sz w:val="24"/>
          <w:szCs w:val="24"/>
        </w:rPr>
        <w:t>, as well as the conflicting evidence from other studies</w:t>
      </w:r>
      <w:r w:rsidR="00030B6B">
        <w:rPr>
          <w:rFonts w:ascii="Times New Roman" w:hAnsi="Times New Roman" w:cs="Times New Roman"/>
          <w:sz w:val="24"/>
          <w:szCs w:val="24"/>
        </w:rPr>
        <w:t xml:space="preserve"> </w:t>
      </w:r>
      <w:r w:rsidR="00030B6B">
        <w:rPr>
          <w:rFonts w:ascii="Times New Roman" w:hAnsi="Times New Roman" w:cs="Times New Roman"/>
          <w:sz w:val="24"/>
          <w:szCs w:val="24"/>
        </w:rPr>
        <w:fldChar w:fldCharType="begin" w:fldLock="1"/>
      </w:r>
      <w:r w:rsidR="00A16E18">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2007)","manualFormatting":"(e.g. Geyer, Zehetleitner, &amp; Müller, 2010; Harris &amp; Remington, 2017; Kunar, Flusberg, Horowitz, &amp; Wolfe,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030B6B">
        <w:rPr>
          <w:rFonts w:ascii="Times New Roman" w:hAnsi="Times New Roman" w:cs="Times New Roman"/>
          <w:sz w:val="24"/>
          <w:szCs w:val="24"/>
        </w:rPr>
        <w:fldChar w:fldCharType="separate"/>
      </w:r>
      <w:r w:rsidR="00030B6B" w:rsidRPr="00030B6B">
        <w:rPr>
          <w:rFonts w:ascii="Times New Roman" w:hAnsi="Times New Roman" w:cs="Times New Roman"/>
          <w:noProof/>
          <w:sz w:val="24"/>
          <w:szCs w:val="24"/>
        </w:rPr>
        <w:t>(</w:t>
      </w:r>
      <w:r w:rsidR="00030B6B">
        <w:rPr>
          <w:rFonts w:ascii="Times New Roman" w:hAnsi="Times New Roman" w:cs="Times New Roman"/>
          <w:noProof/>
          <w:sz w:val="24"/>
          <w:szCs w:val="24"/>
        </w:rPr>
        <w:t>e.g.</w:t>
      </w:r>
      <w:r w:rsidR="00A16E18">
        <w:rPr>
          <w:rFonts w:ascii="Times New Roman" w:hAnsi="Times New Roman" w:cs="Times New Roman"/>
          <w:noProof/>
          <w:sz w:val="24"/>
          <w:szCs w:val="24"/>
        </w:rPr>
        <w:t xml:space="preserve"> </w:t>
      </w:r>
      <w:r w:rsidR="00030B6B" w:rsidRPr="00030B6B">
        <w:rPr>
          <w:rFonts w:ascii="Times New Roman" w:hAnsi="Times New Roman" w:cs="Times New Roman"/>
          <w:noProof/>
          <w:sz w:val="24"/>
          <w:szCs w:val="24"/>
        </w:rPr>
        <w:t>Geyer, Zehetleitner, &amp; Müller, 2010; Harris &amp; Remington, 2017; Kunar, Flusberg, Horowitz, &amp; Wolfe, 2007)</w:t>
      </w:r>
      <w:r w:rsidR="00030B6B">
        <w:rPr>
          <w:rFonts w:ascii="Times New Roman" w:hAnsi="Times New Roman" w:cs="Times New Roman"/>
          <w:sz w:val="24"/>
          <w:szCs w:val="24"/>
        </w:rPr>
        <w:fldChar w:fldCharType="end"/>
      </w:r>
      <w:r w:rsidR="00DD11E7">
        <w:rPr>
          <w:rFonts w:ascii="Times New Roman" w:hAnsi="Times New Roman" w:cs="Times New Roman"/>
          <w:sz w:val="24"/>
          <w:szCs w:val="24"/>
        </w:rPr>
        <w:t xml:space="preserve">. One difficulty in their design arises from the fact that when lure-context was repeated, displays also contained candidates whose locations were not repeating. Thus, the entire display context was varying from block to block. Further, because candidates attract focused attention (and lures do not), varying the locations of the candidates might overwhelm whatever guiding influence the lure-context might be exerting on attention. </w:t>
      </w:r>
      <w:r w:rsidR="00230CC5">
        <w:rPr>
          <w:rFonts w:ascii="Times New Roman" w:hAnsi="Times New Roman" w:cs="Times New Roman"/>
          <w:sz w:val="24"/>
          <w:szCs w:val="24"/>
        </w:rPr>
        <w:t xml:space="preserve">This might explain why in their Experiment 3, Jiang and Chun found the greatest contextual cueing effect in a condition where </w:t>
      </w:r>
      <w:r w:rsidR="00230CC5">
        <w:rPr>
          <w:rFonts w:ascii="Times New Roman" w:hAnsi="Times New Roman" w:cs="Times New Roman"/>
          <w:i/>
          <w:sz w:val="24"/>
          <w:szCs w:val="24"/>
        </w:rPr>
        <w:t>both</w:t>
      </w:r>
      <w:r w:rsidR="00230CC5">
        <w:rPr>
          <w:rFonts w:ascii="Times New Roman" w:hAnsi="Times New Roman" w:cs="Times New Roman"/>
          <w:sz w:val="24"/>
          <w:szCs w:val="24"/>
        </w:rPr>
        <w:t xml:space="preserve"> candidate- and lure-context repeated. </w:t>
      </w:r>
      <w:r w:rsidR="00DD11E7">
        <w:rPr>
          <w:rFonts w:ascii="Times New Roman" w:hAnsi="Times New Roman" w:cs="Times New Roman"/>
          <w:sz w:val="24"/>
          <w:szCs w:val="24"/>
        </w:rPr>
        <w:t xml:space="preserve">Another difficulty of the design was the use of lures that were letter-like (Ls). While it is tempting to say that </w:t>
      </w:r>
      <w:r w:rsidR="00230CC5">
        <w:rPr>
          <w:rFonts w:ascii="Times New Roman" w:hAnsi="Times New Roman" w:cs="Times New Roman"/>
          <w:sz w:val="24"/>
          <w:szCs w:val="24"/>
        </w:rPr>
        <w:t xml:space="preserve">Ls of a non-target color are unattended, there is strong evidence that </w:t>
      </w:r>
      <w:r w:rsidR="00230CC5">
        <w:rPr>
          <w:rFonts w:ascii="Times New Roman" w:hAnsi="Times New Roman" w:cs="Times New Roman"/>
          <w:sz w:val="24"/>
          <w:szCs w:val="24"/>
        </w:rPr>
        <w:lastRenderedPageBreak/>
        <w:t>letters are compulsory stimuli (</w:t>
      </w:r>
      <w:commentRangeStart w:id="54"/>
      <w:r w:rsidR="00230CC5">
        <w:rPr>
          <w:rFonts w:ascii="Times New Roman" w:hAnsi="Times New Roman" w:cs="Times New Roman"/>
          <w:sz w:val="24"/>
          <w:szCs w:val="24"/>
        </w:rPr>
        <w:t>REFE</w:t>
      </w:r>
      <w:commentRangeEnd w:id="54"/>
      <w:r w:rsidR="006B347F">
        <w:rPr>
          <w:rStyle w:val="CommentReference"/>
        </w:rPr>
        <w:commentReference w:id="54"/>
      </w:r>
      <w:r w:rsidR="00230CC5">
        <w:rPr>
          <w:rFonts w:ascii="Times New Roman" w:hAnsi="Times New Roman" w:cs="Times New Roman"/>
          <w:sz w:val="24"/>
          <w:szCs w:val="24"/>
        </w:rPr>
        <w:t xml:space="preserve">), and as such, focused attention to these stimuli might be stronger than to lures that are not letters. Furthermore, no direct evidence was provided that the lures were unattended and in fact, by their shape, the letter lures were very similar to the candidates and the target. Finally, Jiang and Chun’s result that lure-repetition did not impact contextual cueing in their Experiment 4 when the search was hard is not conclusive because such a null result is consistent with the idea that the region of the display that is processed in parallel is reduced to a small region around fixation </w:t>
      </w:r>
      <w:commentRangeStart w:id="55"/>
      <w:r w:rsidR="00093B7E">
        <w:rPr>
          <w:rFonts w:ascii="Times New Roman" w:hAnsi="Times New Roman" w:cs="Times New Roman"/>
          <w:sz w:val="24"/>
          <w:szCs w:val="24"/>
        </w:rPr>
        <w:fldChar w:fldCharType="begin" w:fldLock="1"/>
      </w:r>
      <w:r w:rsidR="00794898">
        <w:rPr>
          <w:rFonts w:ascii="Times New Roman" w:hAnsi="Times New Roman" w:cs="Times New Roman"/>
          <w:sz w:val="24"/>
          <w:szCs w:val="24"/>
        </w:rPr>
        <w:instrText>ADDIN CSL_CITATION {"citationItems":[{"id":"ITEM-1","itemData":{"DOI":"10.1017/S0140525X15002794","ISSN":"14691825","PMID":"26673054","abstract":"The way the cognitive system scans the visual environment for relevant information – visual search in short – has been a longstanding central topic in vision science. From its inception as a research topic, and despite a number of promising alternative perspectives, the study of visual search has been governed by the assumption that search proceeds on the basis of individual items (whether processed in parallel or not). This has led to the additional assumptions that shallow search slopes (at most a few tens of milliseconds per item for target-present trials) are most informative about the underlying process, and that eye movements are an epiphenomenon that can be safely ignored. We argue that the evidence now overwhelmingly favours an approach which takes fixations, not individual items as its central unit. Within fixations, items are processed in parallel, and the functional field of view determines how many fixations are needed. In this type of theoretical framework, there is a direct connection between target discrimination difficulty, fixations and RT measures. It therefore promises a more fundamental understanding of visual search by offering a unified account of both eye movement and manual response behaviour across the entire range of observed search efficiency, and provides new directions for research. A high-level conceptual simulation with just one free and four fixed parameters shows the viability of this approach.","author":[{"dropping-particle":"","family":"Hulleman","given":"Johan","non-dropping-particle":"","parse-names":false,"suffix":""},{"dropping-particle":"","family":"Olivers","given":"Chris N. L.","non-dropping-particle":"","parse-names":false,"suffix":""}],"container-title":"Behavioral and Brain Sciences","id":"ITEM-1","issued":{"date-parts":[["2017"]]},"page":"1-69","title":"The impending demise of the item in visual search","type":"article-journal","volume":"40"},"uris":["http://www.mendeley.com/documents/?uuid=4517c96f-690c-41f7-bb89-3da63306b597"]},{"id":"ITEM-2","itemData":{"DOI":"10.1177/0963721410370295","ISBN":"0963721410","ISSN":"0963-7214","abstract":"The extent to which people can focus attention in the face of irrelevant distractions has been shown to critically depend on the level and type of information load involved in their current task. The ability to focus attention improves under task conditions of high perceptual load but deteriorates under conditions of high load on cognitive control processes such as working memory. I review recent research on the effects of load on visual awareness and brain activity, including changing effects over the life span, and I outline the consequences for distraction and inattention in daily life and in clinical populations.","author":[{"dropping-particle":"","family":"Lavie","given":"Nilli","non-dropping-particle":"","parse-names":false,"suffix":""}],"container-title":"Current Directions in Psychological Science","id":"ITEM-2","issue":"3","issued":{"date-parts":[["2010"]]},"page":"143-148","title":"Attention, Distraction, and Cognitive Control Under Load","type":"article-journal","volume":"19"},"uris":["http://www.mendeley.com/documents/?uuid=4146b516-960a-4549-8d28-52e77bac45a7"]}],"mendeley":{"formattedCitation":"(Hulleman &amp; Olivers, 2017; Lavie, 2010)","manualFormatting":"(Hulleman &amp; Olivers, 2017; Lavie, 2010; Lleras et al., submitted)","plainTextFormattedCitation":"(Hulleman &amp; Olivers, 2017; Lavie, 2010)","previouslyFormattedCitation":"(Hulleman &amp; Olivers, 2017; Lavie, 2010)"},"properties":{"noteIndex":0},"schema":"https://github.com/citation-style-language/schema/raw/master/csl-citation.json"}</w:instrText>
      </w:r>
      <w:r w:rsidR="00093B7E">
        <w:rPr>
          <w:rFonts w:ascii="Times New Roman" w:hAnsi="Times New Roman" w:cs="Times New Roman"/>
          <w:sz w:val="24"/>
          <w:szCs w:val="24"/>
        </w:rPr>
        <w:fldChar w:fldCharType="separate"/>
      </w:r>
      <w:r w:rsidR="00093B7E" w:rsidRPr="00093B7E">
        <w:rPr>
          <w:rFonts w:ascii="Times New Roman" w:hAnsi="Times New Roman" w:cs="Times New Roman"/>
          <w:noProof/>
          <w:sz w:val="24"/>
          <w:szCs w:val="24"/>
        </w:rPr>
        <w:t>(Hulleman &amp; Olivers, 2017; Lavie, 2010</w:t>
      </w:r>
      <w:r w:rsidR="00093B7E">
        <w:rPr>
          <w:rFonts w:ascii="Times New Roman" w:hAnsi="Times New Roman" w:cs="Times New Roman"/>
          <w:noProof/>
          <w:sz w:val="24"/>
          <w:szCs w:val="24"/>
        </w:rPr>
        <w:t>; Lleras et al., submitted</w:t>
      </w:r>
      <w:r w:rsidR="00093B7E" w:rsidRPr="00093B7E">
        <w:rPr>
          <w:rFonts w:ascii="Times New Roman" w:hAnsi="Times New Roman" w:cs="Times New Roman"/>
          <w:noProof/>
          <w:sz w:val="24"/>
          <w:szCs w:val="24"/>
        </w:rPr>
        <w:t>)</w:t>
      </w:r>
      <w:r w:rsidR="00093B7E">
        <w:rPr>
          <w:rFonts w:ascii="Times New Roman" w:hAnsi="Times New Roman" w:cs="Times New Roman"/>
          <w:sz w:val="24"/>
          <w:szCs w:val="24"/>
        </w:rPr>
        <w:fldChar w:fldCharType="end"/>
      </w:r>
      <w:commentRangeEnd w:id="55"/>
      <w:r w:rsidR="00093B7E">
        <w:rPr>
          <w:rStyle w:val="CommentReference"/>
        </w:rPr>
        <w:commentReference w:id="55"/>
      </w:r>
      <w:r w:rsidR="00093B7E">
        <w:rPr>
          <w:rFonts w:ascii="Times New Roman" w:hAnsi="Times New Roman" w:cs="Times New Roman"/>
          <w:sz w:val="24"/>
          <w:szCs w:val="24"/>
        </w:rPr>
        <w:t xml:space="preserve"> </w:t>
      </w:r>
      <w:r w:rsidR="00230CC5">
        <w:rPr>
          <w:rFonts w:ascii="Times New Roman" w:hAnsi="Times New Roman" w:cs="Times New Roman"/>
          <w:sz w:val="24"/>
          <w:szCs w:val="24"/>
        </w:rPr>
        <w:t>.</w:t>
      </w:r>
      <w:r w:rsidR="00754F89">
        <w:rPr>
          <w:rFonts w:ascii="Times New Roman" w:hAnsi="Times New Roman" w:cs="Times New Roman"/>
          <w:sz w:val="24"/>
          <w:szCs w:val="24"/>
        </w:rPr>
        <w:t xml:space="preserve"> </w:t>
      </w:r>
      <w:r w:rsidR="00230CC5">
        <w:rPr>
          <w:rFonts w:ascii="Times New Roman" w:hAnsi="Times New Roman" w:cs="Times New Roman"/>
          <w:sz w:val="24"/>
          <w:szCs w:val="24"/>
        </w:rPr>
        <w:t>In sum,</w:t>
      </w:r>
      <w:r w:rsidR="00EA7CC9">
        <w:rPr>
          <w:rFonts w:ascii="Times New Roman" w:hAnsi="Times New Roman" w:cs="Times New Roman"/>
          <w:sz w:val="24"/>
          <w:szCs w:val="24"/>
        </w:rPr>
        <w:t xml:space="preserve"> it is difficult to make strong conclusions at this point regarding the possible contribution of repeating lure-contexts to reaction time. </w:t>
      </w:r>
      <w:r w:rsidR="00230CC5">
        <w:rPr>
          <w:rFonts w:ascii="Times New Roman" w:hAnsi="Times New Roman" w:cs="Times New Roman"/>
          <w:sz w:val="24"/>
          <w:szCs w:val="24"/>
        </w:rPr>
        <w:t xml:space="preserve"> </w:t>
      </w:r>
    </w:p>
    <w:p w14:paraId="0B454469" w14:textId="34E827E7" w:rsidR="00A60BA1" w:rsidRPr="00754F89" w:rsidRDefault="00230CC5"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00FAA40B" w14:textId="07672BD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Experiment 1</w:t>
      </w:r>
    </w:p>
    <w:p w14:paraId="00E59F6F" w14:textId="0D600853" w:rsidR="00EA7CC9" w:rsidRPr="00754F89" w:rsidRDefault="00EA7CC9" w:rsidP="00754F8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w:t>
      </w:r>
      <w:r w:rsidR="00CC4A7F">
        <w:rPr>
          <w:rFonts w:ascii="Times New Roman" w:hAnsi="Times New Roman" w:cs="Times New Roman"/>
          <w:sz w:val="24"/>
          <w:szCs w:val="24"/>
        </w:rPr>
        <w:t xml:space="preserve"> experiment </w:t>
      </w:r>
      <w:r>
        <w:rPr>
          <w:rFonts w:ascii="Times New Roman" w:hAnsi="Times New Roman" w:cs="Times New Roman"/>
          <w:sz w:val="24"/>
          <w:szCs w:val="24"/>
        </w:rPr>
        <w:t>was to identify what is a small number of candidates that, when repeated, can produce reliable contextual cueing effects. This is necessary because when lures are introduced into the displays</w:t>
      </w:r>
      <w:r w:rsidR="003931A5">
        <w:rPr>
          <w:rFonts w:ascii="Times New Roman" w:hAnsi="Times New Roman" w:cs="Times New Roman"/>
          <w:sz w:val="24"/>
          <w:szCs w:val="24"/>
        </w:rPr>
        <w:t xml:space="preserve"> in subsequent experiments</w:t>
      </w:r>
      <w:r>
        <w:rPr>
          <w:rFonts w:ascii="Times New Roman" w:hAnsi="Times New Roman" w:cs="Times New Roman"/>
          <w:sz w:val="24"/>
          <w:szCs w:val="24"/>
        </w:rPr>
        <w:t xml:space="preserve">, </w:t>
      </w:r>
      <w:r w:rsidR="003931A5">
        <w:rPr>
          <w:rFonts w:ascii="Times New Roman" w:hAnsi="Times New Roman" w:cs="Times New Roman"/>
          <w:sz w:val="24"/>
          <w:szCs w:val="24"/>
        </w:rPr>
        <w:t xml:space="preserve">the </w:t>
      </w:r>
      <w:r>
        <w:rPr>
          <w:rFonts w:ascii="Times New Roman" w:hAnsi="Times New Roman" w:cs="Times New Roman"/>
          <w:sz w:val="24"/>
          <w:szCs w:val="24"/>
        </w:rPr>
        <w:t>set size of lures</w:t>
      </w:r>
      <w:r w:rsidR="003931A5">
        <w:rPr>
          <w:rFonts w:ascii="Times New Roman" w:hAnsi="Times New Roman" w:cs="Times New Roman"/>
          <w:sz w:val="24"/>
          <w:szCs w:val="24"/>
        </w:rPr>
        <w:t xml:space="preserve"> will be varied across a wide range</w:t>
      </w:r>
      <w:r>
        <w:rPr>
          <w:rFonts w:ascii="Times New Roman" w:hAnsi="Times New Roman" w:cs="Times New Roman"/>
          <w:sz w:val="24"/>
          <w:szCs w:val="24"/>
        </w:rPr>
        <w:t xml:space="preserve">. The manipulation of lure set size across a wide range of values is necessary to observe the logarithmic increase in RT as a function of set size that indexes parallel evidence accumulation processes (see Buetti et al., 2016 for details). </w:t>
      </w:r>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5F59C0F1"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All participants were recruited from the subject pool from the University of Illinois at Urbana-Champaign. Participants were given course credit for taking part in the experiment. All participants were tested with the Ishihara color plates and determined to be non-colorblind. All </w:t>
      </w:r>
      <w:r>
        <w:rPr>
          <w:rFonts w:ascii="Times New Roman" w:hAnsi="Times New Roman" w:cs="Times New Roman"/>
          <w:sz w:val="24"/>
          <w:szCs w:val="24"/>
        </w:rPr>
        <w:lastRenderedPageBreak/>
        <w:t xml:space="preserve">participants also had normal or corrected-to-normal vision. </w:t>
      </w:r>
      <w:r w:rsidR="003D3A72">
        <w:rPr>
          <w:rFonts w:ascii="Times New Roman" w:hAnsi="Times New Roman" w:cs="Times New Roman"/>
          <w:sz w:val="24"/>
          <w:szCs w:val="24"/>
        </w:rPr>
        <w:t xml:space="preserve">We aimed to collect 20 participants per experiment. </w:t>
      </w:r>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636E250A"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F45D03">
        <w:rPr>
          <w:rFonts w:ascii="Times New Roman" w:hAnsi="Times New Roman" w:cs="Times New Roman"/>
          <w:sz w:val="24"/>
          <w:szCs w:val="24"/>
        </w:rPr>
        <w:t xml:space="preserve">The target was a </w:t>
      </w:r>
      <w:proofErr w:type="gramStart"/>
      <w:r w:rsidR="00F45D03">
        <w:rPr>
          <w:rFonts w:ascii="Times New Roman" w:hAnsi="Times New Roman" w:cs="Times New Roman"/>
          <w:sz w:val="24"/>
          <w:szCs w:val="24"/>
        </w:rPr>
        <w:t>red letter</w:t>
      </w:r>
      <w:proofErr w:type="gramEnd"/>
      <w:r w:rsidR="00F45D03">
        <w:rPr>
          <w:rFonts w:ascii="Times New Roman" w:hAnsi="Times New Roman" w:cs="Times New Roman"/>
          <w:sz w:val="24"/>
          <w:szCs w:val="24"/>
        </w:rPr>
        <w:t xml:space="preserve"> T that was rotated 90 degrees either clockwise or anti-clockwise. Participants had to respond to the target orientation. The distractor stimuli were red letter ‘L’s rotated either 0, 90, 190, or 270 degrees clockwise. </w:t>
      </w:r>
      <w:r w:rsidR="00A74166">
        <w:rPr>
          <w:rFonts w:ascii="Times New Roman" w:hAnsi="Times New Roman" w:cs="Times New Roman"/>
          <w:sz w:val="24"/>
          <w:szCs w:val="24"/>
        </w:rPr>
        <w:t>The experiment was programmed and ran in MATLAB using the Psychophysics Toolbox (</w:t>
      </w:r>
      <w:commentRangeStart w:id="56"/>
      <w:r w:rsidR="00093B7E">
        <w:rPr>
          <w:rFonts w:ascii="Times New Roman" w:hAnsi="Times New Roman" w:cs="Times New Roman"/>
          <w:sz w:val="24"/>
          <w:szCs w:val="24"/>
        </w:rPr>
        <w:t>Brainard</w:t>
      </w:r>
      <w:commentRangeEnd w:id="56"/>
      <w:r w:rsidR="00093B7E">
        <w:rPr>
          <w:rStyle w:val="CommentReference"/>
        </w:rPr>
        <w:commentReference w:id="56"/>
      </w:r>
      <w:r w:rsidR="00093B7E">
        <w:rPr>
          <w:rFonts w:ascii="Times New Roman" w:hAnsi="Times New Roman" w:cs="Times New Roman"/>
          <w:sz w:val="24"/>
          <w:szCs w:val="24"/>
        </w:rPr>
        <w:t xml:space="preserve">, 1997; Kleiner, Brainard, </w:t>
      </w:r>
      <w:r w:rsidR="006B347F">
        <w:rPr>
          <w:rFonts w:ascii="Times New Roman" w:hAnsi="Times New Roman" w:cs="Times New Roman"/>
          <w:sz w:val="24"/>
          <w:szCs w:val="24"/>
        </w:rPr>
        <w:t xml:space="preserve">&amp; </w:t>
      </w:r>
      <w:proofErr w:type="spellStart"/>
      <w:r w:rsidR="00093B7E">
        <w:rPr>
          <w:rFonts w:ascii="Times New Roman" w:hAnsi="Times New Roman" w:cs="Times New Roman"/>
          <w:sz w:val="24"/>
          <w:szCs w:val="24"/>
        </w:rPr>
        <w:t>Pelli</w:t>
      </w:r>
      <w:proofErr w:type="spellEnd"/>
      <w:r w:rsidR="00093B7E">
        <w:rPr>
          <w:rFonts w:ascii="Times New Roman" w:hAnsi="Times New Roman" w:cs="Times New Roman"/>
          <w:sz w:val="24"/>
          <w:szCs w:val="24"/>
        </w:rPr>
        <w:t>, 2007</w:t>
      </w:r>
      <w:r w:rsidR="00A74166">
        <w:rPr>
          <w:rFonts w:ascii="Times New Roman" w:hAnsi="Times New Roman" w:cs="Times New Roman"/>
          <w:sz w:val="24"/>
          <w:szCs w:val="24"/>
        </w:rPr>
        <w:t>).</w:t>
      </w:r>
    </w:p>
    <w:p w14:paraId="26E1DF6D" w14:textId="48624904"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w:t>
      </w:r>
      <w:del w:id="57" w:author="Gavin" w:date="2019-03-13T15:39:00Z">
        <w:r w:rsidDel="006B347F">
          <w:rPr>
            <w:rFonts w:ascii="Times New Roman" w:hAnsi="Times New Roman" w:cs="Times New Roman"/>
            <w:sz w:val="24"/>
            <w:szCs w:val="24"/>
          </w:rPr>
          <w:delText xml:space="preserve">This grid subtended </w:delText>
        </w:r>
        <w:r w:rsidRPr="00BC4F7D" w:rsidDel="006B347F">
          <w:rPr>
            <w:rFonts w:ascii="Times New Roman" w:hAnsi="Times New Roman" w:cs="Times New Roman"/>
            <w:sz w:val="24"/>
            <w:szCs w:val="24"/>
            <w:highlight w:val="yellow"/>
          </w:rPr>
          <w:delText>xxx</w:delText>
        </w:r>
        <w:r w:rsidDel="006B347F">
          <w:rPr>
            <w:rFonts w:ascii="Times New Roman" w:hAnsi="Times New Roman" w:cs="Times New Roman"/>
            <w:sz w:val="24"/>
            <w:szCs w:val="24"/>
          </w:rPr>
          <w:delText xml:space="preserve"> degrees of visual angle horizontally and </w:delText>
        </w:r>
        <w:r w:rsidRPr="00BC4F7D" w:rsidDel="006B347F">
          <w:rPr>
            <w:rFonts w:ascii="Times New Roman" w:hAnsi="Times New Roman" w:cs="Times New Roman"/>
            <w:sz w:val="24"/>
            <w:szCs w:val="24"/>
            <w:highlight w:val="yellow"/>
          </w:rPr>
          <w:delText>xxx</w:delText>
        </w:r>
        <w:r w:rsidDel="006B347F">
          <w:rPr>
            <w:rFonts w:ascii="Times New Roman" w:hAnsi="Times New Roman" w:cs="Times New Roman"/>
            <w:sz w:val="24"/>
            <w:szCs w:val="24"/>
          </w:rPr>
          <w:delText xml:space="preserve"> degrees vertically. </w:delText>
        </w:r>
      </w:del>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a distance of approximately 59cm.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80D48">
        <w:rPr>
          <w:rFonts w:ascii="Times New Roman" w:hAnsi="Times New Roman" w:cs="Times New Roman"/>
          <w:sz w:val="24"/>
          <w:szCs w:val="24"/>
        </w:rPr>
        <w:t xml:space="preserve">There were two </w:t>
      </w:r>
      <w:r w:rsidR="002D09E7">
        <w:rPr>
          <w:rFonts w:ascii="Times New Roman" w:hAnsi="Times New Roman" w:cs="Times New Roman"/>
          <w:sz w:val="24"/>
          <w:szCs w:val="24"/>
        </w:rPr>
        <w:t xml:space="preserve">within-subject </w:t>
      </w:r>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w:t>
      </w:r>
      <w:r w:rsidR="00B80D48">
        <w:rPr>
          <w:rFonts w:ascii="Times New Roman" w:hAnsi="Times New Roman" w:cs="Times New Roman"/>
          <w:sz w:val="24"/>
          <w:szCs w:val="24"/>
        </w:rPr>
        <w:lastRenderedPageBreak/>
        <w:t xml:space="preserve">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4BC93F7C"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23549">
        <w:rPr>
          <w:rFonts w:ascii="Times New Roman" w:hAnsi="Times New Roman" w:cs="Times New Roman"/>
          <w:sz w:val="24"/>
          <w:szCs w:val="24"/>
        </w:rPr>
        <w:t>Before the start of the experiment, participants were presented with the following instructions:</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3CF6BD4C" w14:textId="48A1B7FD"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These instructions were obtained from</w:t>
      </w:r>
      <w:ins w:id="58" w:author="Gavin" w:date="2019-03-13T13:52:00Z">
        <w:r w:rsidR="00794898">
          <w:rPr>
            <w:rFonts w:ascii="Times New Roman" w:hAnsi="Times New Roman" w:cs="Times New Roman"/>
            <w:sz w:val="24"/>
            <w:szCs w:val="24"/>
          </w:rPr>
          <w:t xml:space="preserve"> </w:t>
        </w:r>
      </w:ins>
      <w:ins w:id="59" w:author="Gavin" w:date="2019-03-13T13:53:00Z">
        <w:r w:rsidR="00794898">
          <w:rPr>
            <w:rFonts w:ascii="Times New Roman" w:hAnsi="Times New Roman" w:cs="Times New Roman"/>
            <w:sz w:val="24"/>
            <w:szCs w:val="24"/>
          </w:rPr>
          <w:fldChar w:fldCharType="begin" w:fldLock="1"/>
        </w:r>
      </w:ins>
      <w:r w:rsidR="00794898">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search","type":"article-journal","volume":"17"},"uris":["http://www.mendeley.com/documents/?uuid=36716dc2-e64e-49d7-ad5b-0a4215b13eaf"]}],"mendeley":{"formattedCitation":"(Lleras &amp; Von Mühlenen, 2004)","plainTextFormattedCitation":"(Lleras &amp; Von Mühlenen, 2004)","previouslyFormattedCitation":"(Lleras &amp; Von Mühlenen, 2004)"},"properties":{"noteIndex":0},"schema":"https://github.com/citation-style-language/schema/raw/master/csl-citation.json"}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(Lleras &amp; Von Mühlenen, 2004)</w:t>
      </w:r>
      <w:ins w:id="60" w:author="Gavin" w:date="2019-03-13T13:53:00Z">
        <w:r w:rsidR="00794898">
          <w:rPr>
            <w:rFonts w:ascii="Times New Roman" w:hAnsi="Times New Roman" w:cs="Times New Roman"/>
            <w:sz w:val="24"/>
            <w:szCs w:val="24"/>
          </w:rPr>
          <w:fldChar w:fldCharType="end"/>
        </w:r>
      </w:ins>
      <w:r>
        <w:rPr>
          <w:rFonts w:ascii="Times New Roman" w:hAnsi="Times New Roman" w:cs="Times New Roman"/>
          <w:sz w:val="24"/>
          <w:szCs w:val="24"/>
        </w:rPr>
        <w:t>. Passive search has been shown to increase the magnitude of contextual cueing.</w:t>
      </w:r>
    </w:p>
    <w:p w14:paraId="60C8F1FC" w14:textId="3EA0A89E" w:rsidR="00F93513" w:rsidRDefault="00F93513" w:rsidP="008235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pressing the left or right arrow key. Each trial </w:t>
      </w:r>
      <w:r w:rsidR="003D3A72">
        <w:rPr>
          <w:rFonts w:ascii="Times New Roman" w:hAnsi="Times New Roman" w:cs="Times New Roman"/>
          <w:sz w:val="24"/>
          <w:szCs w:val="24"/>
        </w:rPr>
        <w:t xml:space="preserve">began </w:t>
      </w:r>
      <w:r>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sidR="00823549">
        <w:rPr>
          <w:rFonts w:ascii="Times New Roman" w:hAnsi="Times New Roman" w:cs="Times New Roman"/>
          <w:sz w:val="24"/>
          <w:szCs w:val="24"/>
        </w:rPr>
        <w:t xml:space="preserve">A loud beep was provided when an incorrect response was made or when no response was made after 5 seconds; no feedback was provided for correct responses. Each trial terminated </w:t>
      </w:r>
      <w:r w:rsidR="00F45D03">
        <w:rPr>
          <w:rFonts w:ascii="Times New Roman" w:hAnsi="Times New Roman" w:cs="Times New Roman"/>
          <w:sz w:val="24"/>
          <w:szCs w:val="24"/>
        </w:rPr>
        <w:t>when</w:t>
      </w:r>
      <w:r w:rsidR="00823549">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Participants responded either “yes” or “no”. After which, the next question was 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2E01491F"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7A25">
        <w:rPr>
          <w:rFonts w:ascii="Times New Roman" w:hAnsi="Times New Roman" w:cs="Times New Roman"/>
          <w:sz w:val="24"/>
          <w:szCs w:val="24"/>
        </w:rPr>
        <w:t>Analyses for all experiments were conducted in R (</w:t>
      </w:r>
      <w:r w:rsidR="006B347F">
        <w:rPr>
          <w:rFonts w:ascii="Times New Roman" w:hAnsi="Times New Roman" w:cs="Times New Roman"/>
          <w:sz w:val="24"/>
          <w:szCs w:val="24"/>
        </w:rPr>
        <w:t xml:space="preserve">R Development Core Team, </w:t>
      </w:r>
      <w:commentRangeStart w:id="61"/>
      <w:r w:rsidR="006B347F">
        <w:rPr>
          <w:rFonts w:ascii="Times New Roman" w:hAnsi="Times New Roman" w:cs="Times New Roman"/>
          <w:sz w:val="24"/>
          <w:szCs w:val="24"/>
        </w:rPr>
        <w:t>2008</w:t>
      </w:r>
      <w:commentRangeEnd w:id="61"/>
      <w:r w:rsidR="006B347F">
        <w:rPr>
          <w:rStyle w:val="CommentReference"/>
        </w:rPr>
        <w:commentReference w:id="61"/>
      </w:r>
      <w:r w:rsidR="00117A25">
        <w:rPr>
          <w:rFonts w:ascii="Times New Roman" w:hAnsi="Times New Roman" w:cs="Times New Roman"/>
          <w:sz w:val="24"/>
          <w:szCs w:val="24"/>
        </w:rPr>
        <w:t>). For each participant, response times</w:t>
      </w:r>
      <w:ins w:id="62" w:author="Gavin" w:date="2019-03-12T12:18:00Z">
        <w:r w:rsidR="00754F89">
          <w:rPr>
            <w:rFonts w:ascii="Times New Roman" w:hAnsi="Times New Roman" w:cs="Times New Roman"/>
            <w:sz w:val="24"/>
            <w:szCs w:val="24"/>
          </w:rPr>
          <w:t xml:space="preserve"> (RTs)</w:t>
        </w:r>
      </w:ins>
      <w:r w:rsidR="00117A25">
        <w:rPr>
          <w:rFonts w:ascii="Times New Roman" w:hAnsi="Times New Roman" w:cs="Times New Roman"/>
          <w:sz w:val="24"/>
          <w:szCs w:val="24"/>
        </w:rPr>
        <w:t xml:space="preserve">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trials. </w:t>
      </w:r>
      <w:r w:rsidR="00754F89">
        <w:rPr>
          <w:rFonts w:ascii="Times New Roman" w:hAnsi="Times New Roman" w:cs="Times New Roman"/>
          <w:sz w:val="24"/>
          <w:szCs w:val="24"/>
        </w:rPr>
        <w:t>No participants had to be replaced in this experiment</w:t>
      </w:r>
      <w:ins w:id="63" w:author="Simona Buetti" w:date="2019-03-13T09:19:00Z">
        <w:r w:rsidR="00BC4F7D">
          <w:rPr>
            <w:rFonts w:ascii="Times New Roman" w:hAnsi="Times New Roman" w:cs="Times New Roman"/>
            <w:sz w:val="24"/>
            <w:szCs w:val="24"/>
          </w:rPr>
          <w:t>.</w:t>
        </w:r>
      </w:ins>
    </w:p>
    <w:p w14:paraId="1AB0B332" w14:textId="5AEE4F24" w:rsidR="0036660C" w:rsidRDefault="00823549" w:rsidP="00907FB8">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ins w:id="64" w:author="Gavin" w:date="2019-03-13T13:54:00Z">
        <w:r w:rsidR="00794898">
          <w:rPr>
            <w:rFonts w:ascii="Times New Roman" w:hAnsi="Times New Roman" w:cs="Times New Roman"/>
            <w:sz w:val="24"/>
            <w:szCs w:val="24"/>
          </w:rPr>
          <w:t xml:space="preserve"> </w:t>
        </w:r>
        <w:r w:rsidR="00794898">
          <w:rPr>
            <w:rFonts w:ascii="Times New Roman" w:hAnsi="Times New Roman" w:cs="Times New Roman"/>
            <w:sz w:val="24"/>
            <w:szCs w:val="24"/>
          </w:rPr>
          <w:fldChar w:fldCharType="begin" w:fldLock="1"/>
        </w:r>
      </w:ins>
      <w:r w:rsidR="00794898">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2003)","plainTextFormattedCitation":"(Jiang &amp; Chun, 2003)","previouslyFormattedCitation":"(Jiang &amp; Chun, 2003)"},"properties":{"noteIndex":0},"schema":"https://github.com/citation-style-language/schema/raw/master/csl-citation.json"}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(Jiang &amp; Chun, 2003)</w:t>
      </w:r>
      <w:ins w:id="65" w:author="Gavin" w:date="2019-03-13T13:54:00Z">
        <w:r w:rsidR="00794898">
          <w:rPr>
            <w:rFonts w:ascii="Times New Roman" w:hAnsi="Times New Roman" w:cs="Times New Roman"/>
            <w:sz w:val="24"/>
            <w:szCs w:val="24"/>
          </w:rPr>
          <w:fldChar w:fldCharType="end"/>
        </w:r>
      </w:ins>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r w:rsidR="007D54E6">
        <w:rPr>
          <w:rFonts w:ascii="Times New Roman" w:hAnsi="Times New Roman" w:cs="Times New Roman"/>
          <w:sz w:val="24"/>
          <w:szCs w:val="24"/>
        </w:rPr>
        <w:t xml:space="preserve">RTs were </w:t>
      </w:r>
      <w:r w:rsidR="000861BF">
        <w:rPr>
          <w:rFonts w:ascii="Times New Roman" w:hAnsi="Times New Roman" w:cs="Times New Roman"/>
          <w:sz w:val="24"/>
          <w:szCs w:val="24"/>
        </w:rPr>
        <w:t>slower</w:t>
      </w:r>
      <w:r w:rsidR="007D54E6">
        <w:rPr>
          <w:rFonts w:ascii="Times New Roman" w:hAnsi="Times New Roman" w:cs="Times New Roman"/>
          <w:sz w:val="24"/>
          <w:szCs w:val="24"/>
        </w:rPr>
        <w:t xml:space="preserve"> for novel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837</w:t>
      </w:r>
      <w:ins w:id="66" w:author="Gavin" w:date="2019-03-13T16:05:00Z">
        <w:r w:rsidR="00052001">
          <w:rPr>
            <w:rFonts w:ascii="Times New Roman" w:hAnsi="Times New Roman" w:cs="Times New Roman"/>
            <w:sz w:val="24"/>
            <w:szCs w:val="24"/>
          </w:rPr>
          <w:t xml:space="preserve"> </w:t>
        </w:r>
      </w:ins>
      <w:r w:rsidR="007D54E6">
        <w:rPr>
          <w:rFonts w:ascii="Times New Roman" w:hAnsi="Times New Roman" w:cs="Times New Roman"/>
          <w:sz w:val="24"/>
          <w:szCs w:val="24"/>
        </w:rPr>
        <w:t xml:space="preserve">ms,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w:t>
      </w:r>
      <w:ins w:id="67" w:author="Gavin" w:date="2019-03-13T16:05:00Z">
        <w:r w:rsidR="00052001">
          <w:rPr>
            <w:rFonts w:ascii="Times New Roman" w:hAnsi="Times New Roman" w:cs="Times New Roman"/>
            <w:sz w:val="24"/>
            <w:szCs w:val="24"/>
          </w:rPr>
          <w:t xml:space="preserve"> </w:t>
        </w:r>
      </w:ins>
      <w:r w:rsidR="007D54E6">
        <w:rPr>
          <w:rFonts w:ascii="Times New Roman" w:hAnsi="Times New Roman" w:cs="Times New Roman"/>
          <w:sz w:val="24"/>
          <w:szCs w:val="24"/>
        </w:rPr>
        <w:t>ms) compared to repeated (</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w:t>
      </w:r>
      <w:r w:rsidR="009C68F4">
        <w:rPr>
          <w:rFonts w:ascii="Times New Roman" w:hAnsi="Times New Roman" w:cs="Times New Roman"/>
          <w:sz w:val="24"/>
          <w:szCs w:val="24"/>
        </w:rPr>
        <w:t xml:space="preserve"> </w:t>
      </w:r>
      <w:r w:rsidR="007D54E6">
        <w:rPr>
          <w:rFonts w:ascii="Times New Roman" w:hAnsi="Times New Roman" w:cs="Times New Roman"/>
          <w:sz w:val="24"/>
          <w:szCs w:val="24"/>
        </w:rPr>
        <w:t xml:space="preserve">ms,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w:t>
      </w:r>
      <w:r w:rsidR="009C68F4">
        <w:rPr>
          <w:rFonts w:ascii="Times New Roman" w:hAnsi="Times New Roman" w:cs="Times New Roman"/>
          <w:sz w:val="24"/>
          <w:szCs w:val="24"/>
        </w:rPr>
        <w:t xml:space="preserve"> </w:t>
      </w:r>
      <w:r w:rsidR="007D54E6">
        <w:rPr>
          <w:rFonts w:ascii="Times New Roman" w:hAnsi="Times New Roman" w:cs="Times New Roman"/>
          <w:sz w:val="24"/>
          <w:szCs w:val="24"/>
        </w:rPr>
        <w:t xml:space="preserve">ms) </w:t>
      </w:r>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 xml:space="preserve">² = </w:t>
      </w:r>
      <w:ins w:id="68" w:author="Gavin" w:date="2019-03-13T16:14:00Z">
        <w:r w:rsidR="00052001">
          <w:rPr>
            <w:rFonts w:ascii="Times New Roman" w:hAnsi="Times New Roman"/>
            <w:sz w:val="24"/>
            <w:szCs w:val="24"/>
          </w:rPr>
          <w:t>.</w:t>
        </w:r>
      </w:ins>
      <w:ins w:id="69" w:author="Gavin" w:date="2019-03-13T16:47:00Z">
        <w:r w:rsidR="009C68F4">
          <w:rPr>
            <w:rFonts w:ascii="Times New Roman" w:hAnsi="Times New Roman"/>
            <w:sz w:val="24"/>
            <w:szCs w:val="24"/>
          </w:rPr>
          <w:t>163</w:t>
        </w:r>
      </w:ins>
      <w:r w:rsidR="007D54E6">
        <w:rPr>
          <w:rFonts w:ascii="Times New Roman" w:hAnsi="Times New Roman"/>
          <w:sz w:val="24"/>
          <w:szCs w:val="24"/>
        </w:rPr>
        <w:t xml:space="preserve">. RTs </w:t>
      </w:r>
      <w:r w:rsidR="000861BF">
        <w:rPr>
          <w:rFonts w:ascii="Times New Roman" w:hAnsi="Times New Roman"/>
          <w:sz w:val="24"/>
          <w:szCs w:val="24"/>
        </w:rPr>
        <w:t>were</w:t>
      </w:r>
      <w:r w:rsidR="007D54E6">
        <w:rPr>
          <w:rFonts w:ascii="Times New Roman" w:hAnsi="Times New Roman"/>
          <w:sz w:val="24"/>
          <w:szCs w:val="24"/>
        </w:rPr>
        <w:t xml:space="preserve">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121ms) compared to 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 xml:space="preserve">ms) </w:t>
      </w:r>
      <w:r w:rsidR="000861BF">
        <w:rPr>
          <w:rFonts w:ascii="Times New Roman" w:hAnsi="Times New Roman"/>
          <w:sz w:val="24"/>
          <w:szCs w:val="24"/>
        </w:rPr>
        <w:t>candidates</w:t>
      </w:r>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w:t>
      </w:r>
      <w:ins w:id="70" w:author="Gavin" w:date="2019-03-13T16:15:00Z">
        <w:r w:rsidR="00052001">
          <w:rPr>
            <w:rFonts w:ascii="Times New Roman" w:hAnsi="Times New Roman"/>
            <w:sz w:val="24"/>
            <w:szCs w:val="24"/>
          </w:rPr>
          <w:t>.</w:t>
        </w:r>
      </w:ins>
      <w:ins w:id="71" w:author="Gavin" w:date="2019-03-13T16:47:00Z">
        <w:r w:rsidR="009C68F4">
          <w:rPr>
            <w:rFonts w:ascii="Times New Roman" w:hAnsi="Times New Roman"/>
            <w:sz w:val="24"/>
            <w:szCs w:val="24"/>
          </w:rPr>
          <w:t>857</w:t>
        </w:r>
      </w:ins>
      <w:r w:rsidR="0036660C">
        <w:rPr>
          <w:rFonts w:ascii="Times New Roman" w:hAnsi="Times New Roman"/>
          <w:sz w:val="24"/>
          <w:szCs w:val="24"/>
        </w:rPr>
        <w:t xml:space="preserve">. Lastly, RTs decreased as a function of epoch (from epoch 1 to 5: </w:t>
      </w:r>
      <w:r w:rsidR="0036660C">
        <w:rPr>
          <w:rFonts w:ascii="Times New Roman" w:hAnsi="Times New Roman"/>
          <w:i/>
          <w:sz w:val="24"/>
          <w:szCs w:val="24"/>
        </w:rPr>
        <w:t xml:space="preserve">M </w:t>
      </w:r>
      <w:r w:rsidR="0036660C">
        <w:rPr>
          <w:rFonts w:ascii="Times New Roman" w:hAnsi="Times New Roman"/>
          <w:sz w:val="24"/>
          <w:szCs w:val="24"/>
        </w:rPr>
        <w:t xml:space="preserve">= 863, </w:t>
      </w:r>
      <w:commentRangeStart w:id="72"/>
      <w:r w:rsidR="0036660C">
        <w:rPr>
          <w:rFonts w:ascii="Times New Roman" w:hAnsi="Times New Roman"/>
          <w:sz w:val="24"/>
          <w:szCs w:val="24"/>
        </w:rPr>
        <w:t>832</w:t>
      </w:r>
      <w:commentRangeEnd w:id="72"/>
      <w:r w:rsidR="00754F89">
        <w:rPr>
          <w:rStyle w:val="CommentReference"/>
        </w:rPr>
        <w:commentReference w:id="72"/>
      </w:r>
      <w:r w:rsidR="0036660C">
        <w:rPr>
          <w:rFonts w:ascii="Times New Roman" w:hAnsi="Times New Roman"/>
          <w:sz w:val="24"/>
          <w:szCs w:val="24"/>
        </w:rPr>
        <w:t xml:space="preserve">, 819, 794, 782 ms, </w:t>
      </w:r>
      <w:r w:rsidR="0036660C">
        <w:rPr>
          <w:rFonts w:ascii="Times New Roman" w:hAnsi="Times New Roman"/>
          <w:i/>
          <w:sz w:val="24"/>
          <w:szCs w:val="24"/>
        </w:rPr>
        <w:t>SD</w:t>
      </w:r>
      <w:r w:rsidR="0036660C">
        <w:rPr>
          <w:rFonts w:ascii="Times New Roman" w:hAnsi="Times New Roman"/>
          <w:sz w:val="24"/>
          <w:szCs w:val="24"/>
        </w:rPr>
        <w:t xml:space="preserve"> = 197, 188, 180, 164, 158 ms),</w:t>
      </w:r>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w:t>
      </w:r>
      <w:del w:id="73" w:author="Gavin" w:date="2019-03-15T12:05:00Z">
        <w:r w:rsidR="0036660C" w:rsidDel="0019118D">
          <w:rPr>
            <w:rFonts w:ascii="Times New Roman" w:hAnsi="Times New Roman"/>
            <w:sz w:val="24"/>
            <w:szCs w:val="24"/>
          </w:rPr>
          <w:delText>= .0033</w:delText>
        </w:r>
      </w:del>
      <w:ins w:id="74" w:author="Gavin" w:date="2019-03-15T12:05:00Z">
        <w:r w:rsidR="0019118D">
          <w:rPr>
            <w:rFonts w:ascii="Times New Roman" w:hAnsi="Times New Roman"/>
            <w:sz w:val="24"/>
            <w:szCs w:val="24"/>
          </w:rPr>
          <w:t>&lt; .001</w:t>
        </w:r>
      </w:ins>
      <w:r w:rsidR="0036660C">
        <w:rPr>
          <w:rFonts w:ascii="Times New Roman" w:hAnsi="Times New Roman"/>
          <w:sz w:val="24"/>
          <w:szCs w:val="24"/>
        </w:rPr>
        <w:t>, ε = 0.472,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ins w:id="75" w:author="Gavin" w:date="2019-03-13T16:15:00Z">
        <w:r w:rsidR="006A3083">
          <w:rPr>
            <w:rFonts w:ascii="Times New Roman" w:hAnsi="Times New Roman"/>
            <w:sz w:val="24"/>
            <w:szCs w:val="24"/>
          </w:rPr>
          <w:t>.</w:t>
        </w:r>
      </w:ins>
      <w:ins w:id="76" w:author="Gavin" w:date="2019-03-13T16:47:00Z">
        <w:r w:rsidR="009C68F4">
          <w:rPr>
            <w:rFonts w:ascii="Times New Roman" w:hAnsi="Times New Roman"/>
            <w:sz w:val="24"/>
            <w:szCs w:val="24"/>
          </w:rPr>
          <w:t>319</w:t>
        </w:r>
      </w:ins>
      <w:r w:rsidR="0036660C">
        <w:rPr>
          <w:rFonts w:ascii="Times New Roman" w:hAnsi="Times New Roman"/>
          <w:sz w:val="24"/>
          <w:szCs w:val="24"/>
        </w:rPr>
        <w:t>. Th</w:t>
      </w:r>
      <w:r w:rsidR="003F2F70">
        <w:rPr>
          <w:rFonts w:ascii="Times New Roman" w:hAnsi="Times New Roman"/>
          <w:sz w:val="24"/>
          <w:szCs w:val="24"/>
        </w:rPr>
        <w:t xml:space="preserve">ree interactions were marginally significant, suggesting that the design </w:t>
      </w:r>
      <w:del w:id="77" w:author="Gavin" w:date="2019-03-12T12:19:00Z">
        <w:r w:rsidR="003F2F70" w:rsidDel="00754F89">
          <w:rPr>
            <w:rFonts w:ascii="Times New Roman" w:hAnsi="Times New Roman"/>
            <w:sz w:val="24"/>
            <w:szCs w:val="24"/>
          </w:rPr>
          <w:delText xml:space="preserve">was </w:delText>
        </w:r>
      </w:del>
      <w:ins w:id="78" w:author="Gavin" w:date="2019-03-12T12:19:00Z">
        <w:r w:rsidR="00754F89">
          <w:rPr>
            <w:rFonts w:ascii="Times New Roman" w:hAnsi="Times New Roman"/>
            <w:sz w:val="24"/>
            <w:szCs w:val="24"/>
          </w:rPr>
          <w:t xml:space="preserve">could be </w:t>
        </w:r>
      </w:ins>
      <w:r w:rsidR="003F2F70">
        <w:rPr>
          <w:rFonts w:ascii="Times New Roman" w:hAnsi="Times New Roman"/>
          <w:sz w:val="24"/>
          <w:szCs w:val="24"/>
        </w:rPr>
        <w:t xml:space="preserve">under-powered to detect these more subtle effects: display by epoch, </w:t>
      </w:r>
      <w:r w:rsidR="003F2F70">
        <w:rPr>
          <w:rFonts w:ascii="Times New Roman" w:hAnsi="Times New Roman"/>
          <w:i/>
          <w:sz w:val="24"/>
          <w:szCs w:val="24"/>
        </w:rPr>
        <w:t>F</w:t>
      </w:r>
      <w:r w:rsidR="003F2F70">
        <w:rPr>
          <w:rFonts w:ascii="Times New Roman" w:hAnsi="Times New Roman"/>
          <w:sz w:val="24"/>
          <w:szCs w:val="24"/>
        </w:rPr>
        <w:t xml:space="preserve">(4, 76) = 2.38, </w:t>
      </w:r>
      <w:r w:rsidR="003F2F70">
        <w:rPr>
          <w:rFonts w:ascii="Times New Roman" w:hAnsi="Times New Roman"/>
          <w:i/>
          <w:sz w:val="24"/>
          <w:szCs w:val="24"/>
        </w:rPr>
        <w:t>p</w:t>
      </w:r>
      <w:r w:rsidR="003F2F70">
        <w:rPr>
          <w:rFonts w:ascii="Times New Roman" w:hAnsi="Times New Roman"/>
          <w:sz w:val="24"/>
          <w:szCs w:val="24"/>
        </w:rPr>
        <w:t xml:space="preserve"> = .0593, </w:t>
      </w:r>
      <w:commentRangeStart w:id="79"/>
      <w:ins w:id="80" w:author="Gavin" w:date="2019-03-13T16:16: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commentRangeEnd w:id="79"/>
      <w:ins w:id="81" w:author="Gavin" w:date="2019-03-13T16:48:00Z">
        <w:r w:rsidR="009C68F4">
          <w:rPr>
            <w:rStyle w:val="CommentReference"/>
          </w:rPr>
          <w:commentReference w:id="79"/>
        </w:r>
      </w:ins>
      <w:del w:id="82" w:author="Gavin" w:date="2019-03-13T16:16:00Z">
        <w:r w:rsidR="003F2F70" w:rsidDel="006A3083">
          <w:rPr>
            <w:rFonts w:ascii="Times New Roman" w:hAnsi="Times New Roman"/>
            <w:sz w:val="24"/>
            <w:szCs w:val="24"/>
          </w:rPr>
          <w:delText>ω</w:delText>
        </w:r>
        <w:r w:rsidR="003F2F70" w:rsidDel="006A3083">
          <w:rPr>
            <w:rFonts w:ascii="Times New Roman" w:hAnsi="Times New Roman"/>
            <w:sz w:val="24"/>
            <w:szCs w:val="24"/>
            <w:vertAlign w:val="subscript"/>
          </w:rPr>
          <w:delText>p</w:delText>
        </w:r>
        <w:r w:rsidR="003F2F70" w:rsidDel="006A3083">
          <w:rPr>
            <w:rFonts w:ascii="Times New Roman" w:hAnsi="Times New Roman"/>
            <w:sz w:val="24"/>
            <w:szCs w:val="24"/>
          </w:rPr>
          <w:delText xml:space="preserve">² </w:delText>
        </w:r>
      </w:del>
      <w:r w:rsidR="003F2F70">
        <w:rPr>
          <w:rFonts w:ascii="Times New Roman" w:hAnsi="Times New Roman"/>
          <w:sz w:val="24"/>
          <w:szCs w:val="24"/>
        </w:rPr>
        <w:t xml:space="preserve">= </w:t>
      </w:r>
      <w:ins w:id="83" w:author="Gavin" w:date="2019-03-13T16:16:00Z">
        <w:r w:rsidR="006A3083">
          <w:rPr>
            <w:rFonts w:ascii="Times New Roman" w:hAnsi="Times New Roman"/>
            <w:sz w:val="24"/>
            <w:szCs w:val="24"/>
          </w:rPr>
          <w:t>.111</w:t>
        </w:r>
      </w:ins>
      <w:r w:rsidR="003F2F70">
        <w:rPr>
          <w:rFonts w:ascii="Times New Roman" w:hAnsi="Times New Roman"/>
          <w:sz w:val="24"/>
          <w:szCs w:val="24"/>
        </w:rPr>
        <w:t xml:space="preserve">; </w:t>
      </w:r>
      <w:r w:rsidR="0036660C">
        <w:rPr>
          <w:rFonts w:ascii="Times New Roman" w:hAnsi="Times New Roman"/>
          <w:sz w:val="24"/>
          <w:szCs w:val="24"/>
        </w:rPr>
        <w:t xml:space="preserve">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.0779, </w:t>
      </w:r>
      <w:ins w:id="84" w:author="Gavin" w:date="2019-03-13T16:16: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85" w:author="Gavin" w:date="2019-03-13T16:16:00Z">
        <w:r w:rsidR="0036660C" w:rsidDel="006A3083">
          <w:rPr>
            <w:rFonts w:ascii="Times New Roman" w:hAnsi="Times New Roman"/>
            <w:sz w:val="24"/>
            <w:szCs w:val="24"/>
          </w:rPr>
          <w:delText>ω</w:delText>
        </w:r>
        <w:r w:rsidR="0036660C" w:rsidDel="006A3083">
          <w:rPr>
            <w:rFonts w:ascii="Times New Roman" w:hAnsi="Times New Roman"/>
            <w:sz w:val="24"/>
            <w:szCs w:val="24"/>
            <w:vertAlign w:val="subscript"/>
          </w:rPr>
          <w:delText>p</w:delText>
        </w:r>
        <w:r w:rsidR="0036660C" w:rsidDel="006A3083">
          <w:rPr>
            <w:rFonts w:ascii="Times New Roman" w:hAnsi="Times New Roman"/>
            <w:sz w:val="24"/>
            <w:szCs w:val="24"/>
          </w:rPr>
          <w:delText>²</w:delText>
        </w:r>
      </w:del>
      <w:r w:rsidR="0036660C">
        <w:rPr>
          <w:rFonts w:ascii="Times New Roman" w:hAnsi="Times New Roman"/>
          <w:sz w:val="24"/>
          <w:szCs w:val="24"/>
        </w:rPr>
        <w:t xml:space="preserve"> = </w:t>
      </w:r>
      <w:ins w:id="86" w:author="Gavin" w:date="2019-03-13T16:16:00Z">
        <w:r w:rsidR="006A3083">
          <w:rPr>
            <w:rFonts w:ascii="Times New Roman" w:hAnsi="Times New Roman"/>
            <w:sz w:val="24"/>
            <w:szCs w:val="24"/>
          </w:rPr>
          <w:t>.154</w:t>
        </w:r>
      </w:ins>
      <w:r w:rsidR="0036660C">
        <w:rPr>
          <w:rFonts w:ascii="Times New Roman" w:hAnsi="Times New Roman"/>
          <w:sz w:val="24"/>
          <w:szCs w:val="24"/>
        </w:rPr>
        <w:t xml:space="preserve">; </w:t>
      </w:r>
      <w:del w:id="87" w:author="Gavin" w:date="2019-03-15T12:09:00Z">
        <w:r w:rsidR="003F2F70" w:rsidDel="004505CC">
          <w:rPr>
            <w:rFonts w:ascii="Times New Roman" w:hAnsi="Times New Roman"/>
            <w:sz w:val="24"/>
            <w:szCs w:val="24"/>
          </w:rPr>
          <w:delText xml:space="preserve">and the </w:delText>
        </w:r>
        <w:r w:rsidR="0036660C" w:rsidDel="004505CC">
          <w:rPr>
            <w:rFonts w:ascii="Times New Roman" w:hAnsi="Times New Roman"/>
            <w:sz w:val="24"/>
            <w:szCs w:val="24"/>
          </w:rPr>
          <w:delText>three-way interaction</w:delText>
        </w:r>
        <w:r w:rsidR="003F2F70" w:rsidDel="004505CC">
          <w:rPr>
            <w:rFonts w:ascii="Times New Roman" w:hAnsi="Times New Roman"/>
            <w:sz w:val="24"/>
            <w:szCs w:val="24"/>
          </w:rPr>
          <w:delText xml:space="preserve"> between set size,  display, and epoch</w:delText>
        </w:r>
        <w:r w:rsidR="0036660C" w:rsidDel="004505CC">
          <w:rPr>
            <w:rFonts w:ascii="Times New Roman" w:hAnsi="Times New Roman"/>
            <w:sz w:val="24"/>
            <w:szCs w:val="24"/>
          </w:rPr>
          <w:delText xml:space="preserve">, </w:delText>
        </w:r>
        <w:r w:rsidR="0036660C" w:rsidDel="004505CC">
          <w:rPr>
            <w:rFonts w:ascii="Times New Roman" w:hAnsi="Times New Roman"/>
            <w:i/>
            <w:sz w:val="24"/>
            <w:szCs w:val="24"/>
          </w:rPr>
          <w:delText>F</w:delText>
        </w:r>
        <w:r w:rsidR="0036660C" w:rsidDel="004505CC">
          <w:rPr>
            <w:rFonts w:ascii="Times New Roman" w:hAnsi="Times New Roman"/>
            <w:sz w:val="24"/>
            <w:szCs w:val="24"/>
          </w:rPr>
          <w:delText xml:space="preserve">(4, 76) = 0.55, </w:delText>
        </w:r>
        <w:r w:rsidR="0036660C" w:rsidDel="004505CC">
          <w:rPr>
            <w:rFonts w:ascii="Times New Roman" w:hAnsi="Times New Roman"/>
            <w:i/>
            <w:sz w:val="24"/>
            <w:szCs w:val="24"/>
          </w:rPr>
          <w:delText>p</w:delText>
        </w:r>
        <w:r w:rsidR="0036660C" w:rsidDel="004505CC">
          <w:rPr>
            <w:rFonts w:ascii="Times New Roman" w:hAnsi="Times New Roman"/>
            <w:sz w:val="24"/>
            <w:szCs w:val="24"/>
          </w:rPr>
          <w:delText xml:space="preserve"> = .</w:delText>
        </w:r>
      </w:del>
      <w:del w:id="88" w:author="Gavin" w:date="2019-03-15T12:08:00Z">
        <w:r w:rsidR="0036660C" w:rsidDel="004505CC">
          <w:rPr>
            <w:rFonts w:ascii="Times New Roman" w:hAnsi="Times New Roman"/>
            <w:sz w:val="24"/>
            <w:szCs w:val="24"/>
          </w:rPr>
          <w:delText>0</w:delText>
        </w:r>
      </w:del>
      <w:del w:id="89" w:author="Gavin" w:date="2019-03-15T12:09:00Z">
        <w:r w:rsidR="0036660C" w:rsidDel="004505CC">
          <w:rPr>
            <w:rFonts w:ascii="Times New Roman" w:hAnsi="Times New Roman"/>
            <w:sz w:val="24"/>
            <w:szCs w:val="24"/>
          </w:rPr>
          <w:delText xml:space="preserve">702, </w:delText>
        </w:r>
      </w:del>
      <w:del w:id="90" w:author="Gavin" w:date="2019-03-13T16:17:00Z">
        <w:r w:rsidR="0036660C" w:rsidDel="006A3083">
          <w:rPr>
            <w:rFonts w:ascii="Times New Roman" w:hAnsi="Times New Roman"/>
            <w:sz w:val="24"/>
            <w:szCs w:val="24"/>
          </w:rPr>
          <w:delText>ω</w:delText>
        </w:r>
        <w:r w:rsidR="0036660C" w:rsidDel="006A3083">
          <w:rPr>
            <w:rFonts w:ascii="Times New Roman" w:hAnsi="Times New Roman"/>
            <w:sz w:val="24"/>
            <w:szCs w:val="24"/>
            <w:vertAlign w:val="subscript"/>
          </w:rPr>
          <w:delText>p</w:delText>
        </w:r>
        <w:r w:rsidR="0036660C" w:rsidDel="006A3083">
          <w:rPr>
            <w:rFonts w:ascii="Times New Roman" w:hAnsi="Times New Roman"/>
            <w:sz w:val="24"/>
            <w:szCs w:val="24"/>
          </w:rPr>
          <w:delText>²</w:delText>
        </w:r>
      </w:del>
      <w:del w:id="91" w:author="Gavin" w:date="2019-03-15T12:09:00Z">
        <w:r w:rsidR="0036660C" w:rsidDel="004505CC">
          <w:rPr>
            <w:rFonts w:ascii="Times New Roman" w:hAnsi="Times New Roman"/>
            <w:sz w:val="24"/>
            <w:szCs w:val="24"/>
          </w:rPr>
          <w:delText xml:space="preserve"> = . </w:delText>
        </w:r>
        <w:r w:rsidR="003F2F70" w:rsidRPr="003F2F70" w:rsidDel="004505CC">
          <w:rPr>
            <w:rFonts w:ascii="Times New Roman" w:hAnsi="Times New Roman"/>
            <w:sz w:val="24"/>
            <w:szCs w:val="24"/>
          </w:rPr>
          <w:delText xml:space="preserve"> </w:delText>
        </w:r>
      </w:del>
      <w:r w:rsidR="003F2F70">
        <w:rPr>
          <w:rFonts w:ascii="Times New Roman" w:hAnsi="Times New Roman"/>
          <w:sz w:val="24"/>
          <w:szCs w:val="24"/>
        </w:rPr>
        <w:t xml:space="preserve">The interaction of set </w:t>
      </w:r>
      <w:r w:rsidR="003F2F70">
        <w:rPr>
          <w:rFonts w:ascii="Times New Roman" w:hAnsi="Times New Roman"/>
          <w:sz w:val="24"/>
          <w:szCs w:val="24"/>
        </w:rPr>
        <w:lastRenderedPageBreak/>
        <w:t xml:space="preserve">size by epoch was not significant, </w:t>
      </w:r>
      <w:r w:rsidR="003F2F70">
        <w:rPr>
          <w:rFonts w:ascii="Times New Roman" w:hAnsi="Times New Roman"/>
          <w:i/>
          <w:sz w:val="24"/>
          <w:szCs w:val="24"/>
        </w:rPr>
        <w:t>F</w:t>
      </w:r>
      <w:r w:rsidR="003F2F70">
        <w:rPr>
          <w:rFonts w:ascii="Times New Roman" w:hAnsi="Times New Roman"/>
          <w:sz w:val="24"/>
          <w:szCs w:val="24"/>
        </w:rPr>
        <w:t xml:space="preserve">(4, 76) = 1.66, </w:t>
      </w:r>
      <w:r w:rsidR="003F2F70">
        <w:rPr>
          <w:rFonts w:ascii="Times New Roman" w:hAnsi="Times New Roman"/>
          <w:i/>
          <w:sz w:val="24"/>
          <w:szCs w:val="24"/>
        </w:rPr>
        <w:t>p</w:t>
      </w:r>
      <w:r w:rsidR="003F2F70">
        <w:rPr>
          <w:rFonts w:ascii="Times New Roman" w:hAnsi="Times New Roman"/>
          <w:sz w:val="24"/>
          <w:szCs w:val="24"/>
        </w:rPr>
        <w:t xml:space="preserve"> = .169, </w:t>
      </w:r>
      <w:ins w:id="92" w:author="Gavin" w:date="2019-03-13T16:17: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93" w:author="Gavin" w:date="2019-03-13T16:17:00Z">
        <w:r w:rsidR="003F2F70" w:rsidDel="006A3083">
          <w:rPr>
            <w:rFonts w:ascii="Times New Roman" w:hAnsi="Times New Roman"/>
            <w:sz w:val="24"/>
            <w:szCs w:val="24"/>
          </w:rPr>
          <w:delText>ω</w:delText>
        </w:r>
        <w:r w:rsidR="003F2F70" w:rsidDel="006A3083">
          <w:rPr>
            <w:rFonts w:ascii="Times New Roman" w:hAnsi="Times New Roman"/>
            <w:sz w:val="24"/>
            <w:szCs w:val="24"/>
            <w:vertAlign w:val="subscript"/>
          </w:rPr>
          <w:delText>p</w:delText>
        </w:r>
      </w:del>
      <w:r w:rsidR="003F2F70">
        <w:rPr>
          <w:rFonts w:ascii="Times New Roman" w:hAnsi="Times New Roman"/>
          <w:sz w:val="24"/>
          <w:szCs w:val="24"/>
        </w:rPr>
        <w:t xml:space="preserve">² = </w:t>
      </w:r>
      <w:ins w:id="94" w:author="Gavin" w:date="2019-03-13T16:18:00Z">
        <w:r w:rsidR="006A3083">
          <w:rPr>
            <w:rFonts w:ascii="Times New Roman" w:hAnsi="Times New Roman"/>
            <w:sz w:val="24"/>
            <w:szCs w:val="24"/>
          </w:rPr>
          <w:t>.0803</w:t>
        </w:r>
      </w:ins>
      <w:r w:rsidR="003F2F70">
        <w:rPr>
          <w:rFonts w:ascii="Times New Roman" w:hAnsi="Times New Roman"/>
          <w:sz w:val="24"/>
          <w:szCs w:val="24"/>
        </w:rPr>
        <w:t>;</w:t>
      </w:r>
      <w:ins w:id="95" w:author="Gavin" w:date="2019-03-15T12:09:00Z">
        <w:r w:rsidR="004505CC">
          <w:rPr>
            <w:rFonts w:ascii="Times New Roman" w:hAnsi="Times New Roman"/>
            <w:sz w:val="24"/>
            <w:szCs w:val="24"/>
          </w:rPr>
          <w:t xml:space="preserve"> as was the three-way interaction between</w:t>
        </w:r>
        <w:r w:rsidR="004505CC">
          <w:rPr>
            <w:rFonts w:ascii="Times New Roman" w:hAnsi="Times New Roman"/>
            <w:sz w:val="24"/>
            <w:szCs w:val="24"/>
          </w:rPr>
          <w:t xml:space="preserve"> set size,  display, and epoch, </w:t>
        </w:r>
        <w:r w:rsidR="004505CC">
          <w:rPr>
            <w:rFonts w:ascii="Times New Roman" w:hAnsi="Times New Roman"/>
            <w:i/>
            <w:sz w:val="24"/>
            <w:szCs w:val="24"/>
          </w:rPr>
          <w:t>F</w:t>
        </w:r>
        <w:r w:rsidR="004505CC">
          <w:rPr>
            <w:rFonts w:ascii="Times New Roman" w:hAnsi="Times New Roman"/>
            <w:sz w:val="24"/>
            <w:szCs w:val="24"/>
          </w:rPr>
          <w:t xml:space="preserve">(4, 76) = 0.55, </w:t>
        </w:r>
        <w:r w:rsidR="004505CC">
          <w:rPr>
            <w:rFonts w:ascii="Times New Roman" w:hAnsi="Times New Roman"/>
            <w:i/>
            <w:sz w:val="24"/>
            <w:szCs w:val="24"/>
          </w:rPr>
          <w:t>p</w:t>
        </w:r>
        <w:r w:rsidR="004505CC">
          <w:rPr>
            <w:rFonts w:ascii="Times New Roman" w:hAnsi="Times New Roman"/>
            <w:sz w:val="24"/>
            <w:szCs w:val="24"/>
          </w:rPr>
          <w:t xml:space="preserve"> = .702, </w:t>
        </w:r>
        <w:r w:rsidR="004505CC" w:rsidRPr="00052001">
          <w:rPr>
            <w:rFonts w:ascii="Times New Roman" w:hAnsi="Times New Roman"/>
            <w:sz w:val="24"/>
            <w:szCs w:val="24"/>
          </w:rPr>
          <w:t>η</w:t>
        </w:r>
        <w:r w:rsidR="004505CC" w:rsidRPr="004878FD">
          <w:rPr>
            <w:rFonts w:ascii="Times New Roman" w:hAnsi="Times New Roman"/>
            <w:sz w:val="24"/>
            <w:szCs w:val="24"/>
            <w:vertAlign w:val="subscript"/>
          </w:rPr>
          <w:t>p</w:t>
        </w:r>
        <w:r w:rsidR="004505CC" w:rsidRPr="00052001">
          <w:rPr>
            <w:rFonts w:ascii="Times New Roman" w:hAnsi="Times New Roman"/>
            <w:sz w:val="24"/>
            <w:szCs w:val="24"/>
          </w:rPr>
          <w:t>²</w:t>
        </w:r>
        <w:r w:rsidR="004505CC">
          <w:rPr>
            <w:rFonts w:ascii="Times New Roman" w:hAnsi="Times New Roman"/>
            <w:sz w:val="24"/>
            <w:szCs w:val="24"/>
          </w:rPr>
          <w:t xml:space="preserve"> = .0281. </w:t>
        </w:r>
        <w:r w:rsidR="004505CC" w:rsidRPr="003F2F70">
          <w:rPr>
            <w:rFonts w:ascii="Times New Roman" w:hAnsi="Times New Roman"/>
            <w:sz w:val="24"/>
            <w:szCs w:val="24"/>
          </w:rPr>
          <w:t xml:space="preserve"> </w:t>
        </w:r>
      </w:ins>
    </w:p>
    <w:p w14:paraId="66F8197F" w14:textId="77777777" w:rsidR="0036660C" w:rsidRDefault="0036660C" w:rsidP="00907FB8">
      <w:pPr>
        <w:pStyle w:val="NoSpacing"/>
        <w:spacing w:line="480" w:lineRule="auto"/>
        <w:ind w:firstLine="720"/>
        <w:rPr>
          <w:rFonts w:ascii="Times New Roman" w:hAnsi="Times New Roman"/>
          <w:sz w:val="24"/>
          <w:szCs w:val="24"/>
        </w:rPr>
      </w:pPr>
    </w:p>
    <w:p w14:paraId="06B141C1" w14:textId="2DC82853" w:rsidR="002754DE" w:rsidRDefault="00FC17C6" w:rsidP="00E240B3">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p>
    <w:p w14:paraId="1B17E357" w14:textId="4B281911" w:rsidR="00FC17C6" w:rsidRDefault="00FC17C6" w:rsidP="0077461E">
      <w:pPr>
        <w:pStyle w:val="NoSpacing"/>
        <w:spacing w:line="480" w:lineRule="auto"/>
        <w:rPr>
          <w:rFonts w:ascii="Times New Roman" w:hAnsi="Times New Roman"/>
          <w:sz w:val="24"/>
          <w:szCs w:val="24"/>
        </w:rPr>
      </w:pPr>
      <w:r>
        <w:rPr>
          <w:rFonts w:ascii="Times New Roman" w:hAnsi="Times New Roman"/>
          <w:i/>
          <w:sz w:val="24"/>
          <w:szCs w:val="24"/>
        </w:rPr>
        <w:t xml:space="preserve">Figure 1. </w:t>
      </w:r>
      <w:r>
        <w:rPr>
          <w:rFonts w:ascii="Times New Roman" w:hAnsi="Times New Roman"/>
          <w:sz w:val="24"/>
          <w:szCs w:val="24"/>
        </w:rPr>
        <w:t>Response times for novel displays (solid lines) were significantly longer tha</w:t>
      </w:r>
      <w:r w:rsidR="003F2F70">
        <w:rPr>
          <w:rFonts w:ascii="Times New Roman" w:hAnsi="Times New Roman"/>
          <w:sz w:val="24"/>
          <w:szCs w:val="24"/>
        </w:rPr>
        <w:t>n</w:t>
      </w:r>
      <w:r>
        <w:rPr>
          <w:rFonts w:ascii="Times New Roman" w:hAnsi="Times New Roman"/>
          <w:sz w:val="24"/>
          <w:szCs w:val="24"/>
        </w:rPr>
        <w:t xml:space="preserve"> for repeated displays (dashed lines), for both set size 8 (orange circles) and set size 4 (black triangles)</w:t>
      </w:r>
      <w:ins w:id="96" w:author="Gavin" w:date="2019-03-13T17:10:00Z">
        <w:r w:rsidR="00A16E18">
          <w:rPr>
            <w:rFonts w:ascii="Times New Roman" w:hAnsi="Times New Roman"/>
            <w:sz w:val="24"/>
            <w:szCs w:val="24"/>
          </w:rPr>
          <w:t xml:space="preserve"> in Experiment 1</w:t>
        </w:r>
      </w:ins>
      <w:r>
        <w:rPr>
          <w:rFonts w:ascii="Times New Roman" w:hAnsi="Times New Roman"/>
          <w:sz w:val="24"/>
          <w:szCs w:val="24"/>
        </w:rPr>
        <w:t>. The average magnitude of the contextual cueing effect was larger in set size 8 (61ms) compared to set size 4 (15ms).</w:t>
      </w:r>
    </w:p>
    <w:p w14:paraId="0DBB58BC" w14:textId="31F1E24B" w:rsidR="00B83ED0" w:rsidRDefault="00C46FE0">
      <w:pPr>
        <w:pStyle w:val="NoSpacing"/>
        <w:spacing w:line="480" w:lineRule="auto"/>
        <w:rPr>
          <w:rFonts w:ascii="Times New Roman" w:hAnsi="Times New Roman"/>
          <w:sz w:val="24"/>
          <w:szCs w:val="24"/>
        </w:rPr>
        <w:pPrChange w:id="97" w:author="Gavin" w:date="2019-03-13T13:55:00Z">
          <w:pPr>
            <w:pStyle w:val="NoSpacing"/>
            <w:spacing w:line="480" w:lineRule="auto"/>
            <w:ind w:firstLine="720"/>
          </w:pPr>
        </w:pPrChange>
      </w:pPr>
      <w:r>
        <w:rPr>
          <w:rFonts w:ascii="Times New Roman" w:hAnsi="Times New Roman"/>
          <w:sz w:val="24"/>
          <w:szCs w:val="24"/>
        </w:rPr>
        <w:tab/>
      </w:r>
      <w:r w:rsidR="00BC4F7D">
        <w:rPr>
          <w:rFonts w:ascii="Times New Roman" w:hAnsi="Times New Roman"/>
          <w:sz w:val="24"/>
          <w:szCs w:val="24"/>
        </w:rPr>
        <w:t xml:space="preserve">At the end of the experiment, </w:t>
      </w:r>
      <w:r>
        <w:rPr>
          <w:rFonts w:ascii="Times New Roman" w:hAnsi="Times New Roman"/>
          <w:sz w:val="24"/>
          <w:szCs w:val="24"/>
        </w:rPr>
        <w:t xml:space="preserve">25% of the participants </w:t>
      </w:r>
      <w:r w:rsidR="008D0D81">
        <w:rPr>
          <w:rFonts w:ascii="Times New Roman" w:hAnsi="Times New Roman"/>
          <w:sz w:val="24"/>
          <w:szCs w:val="24"/>
        </w:rPr>
        <w:t xml:space="preserve">responded “yes” when they were asked whether they noticed that some displays were repeated throughout the search experiment. On average, these participants </w:t>
      </w:r>
      <w:r w:rsidR="00BC4F7D">
        <w:rPr>
          <w:rFonts w:ascii="Times New Roman" w:hAnsi="Times New Roman"/>
          <w:sz w:val="24"/>
          <w:szCs w:val="24"/>
        </w:rPr>
        <w:t>estimated</w:t>
      </w:r>
      <w:r w:rsidR="008D0D81">
        <w:rPr>
          <w:rFonts w:ascii="Times New Roman" w:hAnsi="Times New Roman"/>
          <w:sz w:val="24"/>
          <w:szCs w:val="24"/>
        </w:rPr>
        <w:t xml:space="preserve"> that 32.4% of the displays were repeated.</w:t>
      </w:r>
    </w:p>
    <w:p w14:paraId="4D35B5AF" w14:textId="77777777" w:rsidR="00B83ED0" w:rsidRPr="00FC17C6" w:rsidRDefault="00B83ED0" w:rsidP="0077461E">
      <w:pPr>
        <w:pStyle w:val="NoSpacing"/>
        <w:spacing w:line="480" w:lineRule="auto"/>
        <w:rPr>
          <w:rFonts w:ascii="Times New Roman" w:hAnsi="Times New Roman"/>
          <w:sz w:val="24"/>
          <w:szCs w:val="24"/>
        </w:rPr>
      </w:pPr>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3E57B0CE" w14:textId="6CC1FB9B" w:rsidR="007846D8" w:rsidRPr="0077461E" w:rsidRDefault="00EE6492" w:rsidP="0004205E">
      <w:pPr>
        <w:pStyle w:val="NoSpacing"/>
        <w:spacing w:line="480" w:lineRule="auto"/>
        <w:rPr>
          <w:ins w:id="98" w:author="Gavin" w:date="2019-03-13T01:52:00Z"/>
          <w:rFonts w:ascii="Times New Roman" w:hAnsi="Times New Roman"/>
          <w:sz w:val="24"/>
          <w:szCs w:val="24"/>
          <w:rPrChange w:id="99" w:author="Simona Buetti" w:date="2019-03-13T09:21:00Z">
            <w:rPr>
              <w:ins w:id="100" w:author="Gavin" w:date="2019-03-13T01:52:00Z"/>
              <w:rFonts w:ascii="Times New Roman" w:hAnsi="Times New Roman"/>
              <w:sz w:val="24"/>
              <w:szCs w:val="24"/>
              <w:highlight w:val="yellow"/>
            </w:rPr>
          </w:rPrChange>
        </w:rPr>
      </w:pPr>
      <w:r>
        <w:rPr>
          <w:rFonts w:ascii="Times New Roman" w:hAnsi="Times New Roman"/>
          <w:sz w:val="24"/>
          <w:szCs w:val="24"/>
        </w:rPr>
        <w:lastRenderedPageBreak/>
        <w:tab/>
      </w:r>
      <w:r w:rsidR="003F2F70">
        <w:rPr>
          <w:rFonts w:ascii="Times New Roman" w:hAnsi="Times New Roman" w:cs="Times New Roman"/>
          <w:sz w:val="24"/>
          <w:szCs w:val="24"/>
        </w:rPr>
        <w:t xml:space="preserve">The goal of Experiment 2 was to examine the effect of lure-context repetition on contextual cueing. Experiment 1 </w:t>
      </w:r>
      <w:r w:rsidR="003F2F70">
        <w:rPr>
          <w:rFonts w:ascii="Times New Roman" w:hAnsi="Times New Roman"/>
          <w:sz w:val="24"/>
          <w:szCs w:val="24"/>
        </w:rPr>
        <w:t xml:space="preserve">showed that while </w:t>
      </w:r>
      <w:r w:rsidR="008971AC">
        <w:rPr>
          <w:rFonts w:ascii="Times New Roman" w:hAnsi="Times New Roman"/>
          <w:sz w:val="24"/>
          <w:szCs w:val="24"/>
        </w:rPr>
        <w:t xml:space="preserve">the contextual cueing effect was observed </w:t>
      </w:r>
      <w:r w:rsidR="003F2F70">
        <w:rPr>
          <w:rFonts w:ascii="Times New Roman" w:hAnsi="Times New Roman"/>
          <w:sz w:val="24"/>
          <w:szCs w:val="24"/>
        </w:rPr>
        <w:t xml:space="preserve">both </w:t>
      </w:r>
      <w:r w:rsidR="008971AC">
        <w:rPr>
          <w:rFonts w:ascii="Times New Roman" w:hAnsi="Times New Roman"/>
          <w:sz w:val="24"/>
          <w:szCs w:val="24"/>
        </w:rPr>
        <w:t xml:space="preserve">with 4 and 8 candidates, the effect was greater with 8 candidates (61ms on average) compared to 4 candidates (15ms on average). Thus, </w:t>
      </w:r>
      <w:r w:rsidR="003F2F70">
        <w:rPr>
          <w:rFonts w:ascii="Times New Roman" w:hAnsi="Times New Roman"/>
          <w:sz w:val="24"/>
          <w:szCs w:val="24"/>
        </w:rPr>
        <w:t xml:space="preserve">in this experiment we used 8 candidates on every display, while varying the number of lures. In </w:t>
      </w:r>
      <w:r w:rsidR="003F2F70" w:rsidRPr="0077461E">
        <w:rPr>
          <w:rFonts w:ascii="Times New Roman" w:hAnsi="Times New Roman"/>
          <w:sz w:val="24"/>
          <w:szCs w:val="24"/>
        </w:rPr>
        <w:t xml:space="preserve">contrast to </w:t>
      </w:r>
      <w:r w:rsidR="0004205E" w:rsidRPr="0077461E">
        <w:rPr>
          <w:rFonts w:ascii="Times New Roman" w:hAnsi="Times New Roman"/>
          <w:sz w:val="24"/>
          <w:szCs w:val="24"/>
          <w:rPrChange w:id="101" w:author="Simona Buetti" w:date="2019-03-13T09:21:00Z">
            <w:rPr>
              <w:rFonts w:ascii="Times New Roman" w:hAnsi="Times New Roman"/>
              <w:sz w:val="24"/>
              <w:szCs w:val="24"/>
              <w:highlight w:val="yellow"/>
            </w:rPr>
          </w:rPrChange>
        </w:rPr>
        <w:t>Jiang</w:t>
      </w:r>
      <w:r w:rsidR="003F2F70" w:rsidRPr="0077461E">
        <w:rPr>
          <w:rFonts w:ascii="Times New Roman" w:hAnsi="Times New Roman"/>
          <w:sz w:val="24"/>
          <w:szCs w:val="24"/>
          <w:rPrChange w:id="102" w:author="Simona Buetti" w:date="2019-03-13T09:21:00Z">
            <w:rPr>
              <w:rFonts w:ascii="Times New Roman" w:hAnsi="Times New Roman"/>
              <w:sz w:val="24"/>
              <w:szCs w:val="24"/>
              <w:highlight w:val="yellow"/>
            </w:rPr>
          </w:rPrChange>
        </w:rPr>
        <w:t xml:space="preserve"> and Chun</w:t>
      </w:r>
      <w:r w:rsidR="0004205E" w:rsidRPr="0077461E">
        <w:rPr>
          <w:rFonts w:ascii="Times New Roman" w:hAnsi="Times New Roman"/>
          <w:sz w:val="24"/>
          <w:szCs w:val="24"/>
          <w:rPrChange w:id="103" w:author="Simona Buetti" w:date="2019-03-13T09:21:00Z">
            <w:rPr>
              <w:rFonts w:ascii="Times New Roman" w:hAnsi="Times New Roman"/>
              <w:sz w:val="24"/>
              <w:szCs w:val="24"/>
              <w:highlight w:val="yellow"/>
            </w:rPr>
          </w:rPrChange>
        </w:rPr>
        <w:t xml:space="preserve"> </w:t>
      </w:r>
      <w:ins w:id="104" w:author="Gavin" w:date="2019-03-13T13:56:00Z">
        <w:r w:rsidR="00794898">
          <w:rPr>
            <w:rFonts w:ascii="Times New Roman" w:hAnsi="Times New Roman"/>
            <w:sz w:val="24"/>
            <w:szCs w:val="24"/>
          </w:rPr>
          <w:fldChar w:fldCharType="begin" w:fldLock="1"/>
        </w:r>
      </w:ins>
      <w:r w:rsidR="00794898">
        <w:rPr>
          <w:rFonts w:ascii="Times New Roman" w:hAnsi="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suppress-author":1,"uris":["http://www.mendeley.com/documents/?uuid=3ad4f857-666c-47b8-a075-6212b74164e0"]}],"mendeley":{"formattedCitation":"(2001)","plainTextFormattedCitation":"(2001)","previouslyFormattedCitation":"(2001)"},"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(2001)</w:t>
      </w:r>
      <w:ins w:id="105" w:author="Gavin" w:date="2019-03-13T13:56:00Z">
        <w:r w:rsidR="00794898">
          <w:rPr>
            <w:rFonts w:ascii="Times New Roman" w:hAnsi="Times New Roman"/>
            <w:sz w:val="24"/>
            <w:szCs w:val="24"/>
          </w:rPr>
          <w:fldChar w:fldCharType="end"/>
        </w:r>
      </w:ins>
      <w:r w:rsidR="0004205E" w:rsidRPr="0077461E">
        <w:rPr>
          <w:rFonts w:ascii="Times New Roman" w:hAnsi="Times New Roman"/>
          <w:sz w:val="24"/>
          <w:szCs w:val="24"/>
          <w:rPrChange w:id="106" w:author="Simona Buetti" w:date="2019-03-13T09:21:00Z">
            <w:rPr>
              <w:rFonts w:ascii="Times New Roman" w:hAnsi="Times New Roman"/>
              <w:sz w:val="24"/>
              <w:szCs w:val="24"/>
              <w:highlight w:val="yellow"/>
            </w:rPr>
          </w:rPrChange>
        </w:rPr>
        <w:t xml:space="preserve">, </w:t>
      </w:r>
      <w:r w:rsidR="003F2F70" w:rsidRPr="0077461E">
        <w:rPr>
          <w:rFonts w:ascii="Times New Roman" w:hAnsi="Times New Roman"/>
          <w:sz w:val="24"/>
          <w:szCs w:val="24"/>
          <w:rPrChange w:id="107" w:author="Simona Buetti" w:date="2019-03-13T09:21:00Z">
            <w:rPr>
              <w:rFonts w:ascii="Times New Roman" w:hAnsi="Times New Roman"/>
              <w:sz w:val="24"/>
              <w:szCs w:val="24"/>
              <w:highlight w:val="yellow"/>
            </w:rPr>
          </w:rPrChange>
        </w:rPr>
        <w:t xml:space="preserve">the lure stimuli we used were simple geometric shapes (orange diamonds) that were neither letter-like nor similar in shape to the candidates. Buetti et al. (2016) showed that these lures are rejected in parallel when searching for a T target amongst L candidates (in novel displays). Importantly, in old displays, both candidate and lure stimuli were repeated. </w:t>
      </w:r>
      <w:r w:rsidR="0004205E" w:rsidRPr="0077461E">
        <w:rPr>
          <w:rFonts w:ascii="Times New Roman" w:hAnsi="Times New Roman"/>
          <w:sz w:val="24"/>
          <w:szCs w:val="24"/>
          <w:rPrChange w:id="108" w:author="Simona Buetti" w:date="2019-03-13T09:21:00Z">
            <w:rPr>
              <w:rFonts w:ascii="Times New Roman" w:hAnsi="Times New Roman"/>
              <w:sz w:val="24"/>
              <w:szCs w:val="24"/>
              <w:highlight w:val="yellow"/>
            </w:rPr>
          </w:rPrChange>
        </w:rPr>
        <w:t xml:space="preserve">If lures are processed </w:t>
      </w:r>
      <w:r w:rsidR="0006141B" w:rsidRPr="0077461E">
        <w:rPr>
          <w:rFonts w:ascii="Times New Roman" w:hAnsi="Times New Roman"/>
          <w:sz w:val="24"/>
          <w:szCs w:val="24"/>
          <w:rPrChange w:id="109" w:author="Simona Buetti" w:date="2019-03-13T09:21:00Z">
            <w:rPr>
              <w:rFonts w:ascii="Times New Roman" w:hAnsi="Times New Roman"/>
              <w:sz w:val="24"/>
              <w:szCs w:val="24"/>
              <w:highlight w:val="yellow"/>
            </w:rPr>
          </w:rPrChange>
        </w:rPr>
        <w:t xml:space="preserve">in parallel </w:t>
      </w:r>
      <w:r w:rsidR="0004205E" w:rsidRPr="0077461E">
        <w:rPr>
          <w:rFonts w:ascii="Times New Roman" w:hAnsi="Times New Roman"/>
          <w:sz w:val="24"/>
          <w:szCs w:val="24"/>
          <w:rPrChange w:id="110" w:author="Simona Buetti" w:date="2019-03-13T09:21:00Z">
            <w:rPr>
              <w:rFonts w:ascii="Times New Roman" w:hAnsi="Times New Roman"/>
              <w:sz w:val="24"/>
              <w:szCs w:val="24"/>
              <w:highlight w:val="yellow"/>
            </w:rPr>
          </w:rPrChange>
        </w:rPr>
        <w:t xml:space="preserve">in repeated displays, as proposed by </w:t>
      </w:r>
      <w:r w:rsidR="0006141B" w:rsidRPr="0077461E">
        <w:rPr>
          <w:rFonts w:ascii="Times New Roman" w:hAnsi="Times New Roman"/>
          <w:sz w:val="24"/>
          <w:szCs w:val="24"/>
          <w:rPrChange w:id="111" w:author="Simona Buetti" w:date="2019-03-13T09:21:00Z">
            <w:rPr>
              <w:rFonts w:ascii="Times New Roman" w:hAnsi="Times New Roman"/>
              <w:sz w:val="24"/>
              <w:szCs w:val="24"/>
              <w:highlight w:val="yellow"/>
            </w:rPr>
          </w:rPrChange>
        </w:rPr>
        <w:t xml:space="preserve">the Target </w:t>
      </w:r>
      <w:r w:rsidR="0004205E" w:rsidRPr="0077461E">
        <w:rPr>
          <w:rFonts w:ascii="Times New Roman" w:hAnsi="Times New Roman"/>
          <w:sz w:val="24"/>
          <w:szCs w:val="24"/>
          <w:rPrChange w:id="112" w:author="Simona Buetti" w:date="2019-03-13T09:21:00Z">
            <w:rPr>
              <w:rFonts w:ascii="Times New Roman" w:hAnsi="Times New Roman"/>
              <w:sz w:val="24"/>
              <w:szCs w:val="24"/>
              <w:highlight w:val="yellow"/>
            </w:rPr>
          </w:rPrChange>
        </w:rPr>
        <w:t xml:space="preserve">Contrast Signal Theory, response times </w:t>
      </w:r>
      <w:r w:rsidR="00CB1E98" w:rsidRPr="0077461E">
        <w:rPr>
          <w:rFonts w:ascii="Times New Roman" w:hAnsi="Times New Roman"/>
          <w:sz w:val="24"/>
          <w:szCs w:val="24"/>
          <w:rPrChange w:id="113" w:author="Simona Buetti" w:date="2019-03-13T09:21:00Z">
            <w:rPr>
              <w:rFonts w:ascii="Times New Roman" w:hAnsi="Times New Roman"/>
              <w:sz w:val="24"/>
              <w:szCs w:val="24"/>
              <w:highlight w:val="yellow"/>
            </w:rPr>
          </w:rPrChange>
        </w:rPr>
        <w:t>should</w:t>
      </w:r>
      <w:r w:rsidR="0004205E" w:rsidRPr="0077461E">
        <w:rPr>
          <w:rFonts w:ascii="Times New Roman" w:hAnsi="Times New Roman"/>
          <w:sz w:val="24"/>
          <w:szCs w:val="24"/>
          <w:rPrChange w:id="114" w:author="Simona Buetti" w:date="2019-03-13T09:21:00Z">
            <w:rPr>
              <w:rFonts w:ascii="Times New Roman" w:hAnsi="Times New Roman"/>
              <w:sz w:val="24"/>
              <w:szCs w:val="24"/>
              <w:highlight w:val="yellow"/>
            </w:rPr>
          </w:rPrChange>
        </w:rPr>
        <w:t xml:space="preserve"> increase logarithmically as a function of </w:t>
      </w:r>
      <w:r w:rsidR="00CB1E98" w:rsidRPr="0077461E">
        <w:rPr>
          <w:rFonts w:ascii="Times New Roman" w:hAnsi="Times New Roman"/>
          <w:sz w:val="24"/>
          <w:szCs w:val="24"/>
          <w:rPrChange w:id="115" w:author="Simona Buetti" w:date="2019-03-13T09:21:00Z">
            <w:rPr>
              <w:rFonts w:ascii="Times New Roman" w:hAnsi="Times New Roman"/>
              <w:sz w:val="24"/>
              <w:szCs w:val="24"/>
              <w:highlight w:val="yellow"/>
            </w:rPr>
          </w:rPrChange>
        </w:rPr>
        <w:t xml:space="preserve">lure </w:t>
      </w:r>
      <w:r w:rsidR="0004205E" w:rsidRPr="0077461E">
        <w:rPr>
          <w:rFonts w:ascii="Times New Roman" w:hAnsi="Times New Roman"/>
          <w:sz w:val="24"/>
          <w:szCs w:val="24"/>
          <w:rPrChange w:id="116" w:author="Simona Buetti" w:date="2019-03-13T09:21:00Z">
            <w:rPr>
              <w:rFonts w:ascii="Times New Roman" w:hAnsi="Times New Roman"/>
              <w:sz w:val="24"/>
              <w:szCs w:val="24"/>
              <w:highlight w:val="yellow"/>
            </w:rPr>
          </w:rPrChange>
        </w:rPr>
        <w:t>set size</w:t>
      </w:r>
      <w:ins w:id="117" w:author="Gavin" w:date="2019-03-13T13:58:00Z">
        <w:r w:rsidR="00794898">
          <w:rPr>
            <w:rFonts w:ascii="Times New Roman" w:hAnsi="Times New Roman"/>
            <w:sz w:val="24"/>
            <w:szCs w:val="24"/>
          </w:rPr>
          <w:t xml:space="preserve"> </w:t>
        </w:r>
        <w:r w:rsidR="00794898">
          <w:rPr>
            <w:rFonts w:ascii="Times New Roman" w:hAnsi="Times New Roman"/>
            <w:sz w:val="24"/>
            <w:szCs w:val="24"/>
          </w:rPr>
          <w:fldChar w:fldCharType="begin" w:fldLock="1"/>
        </w:r>
      </w:ins>
      <w:r w:rsidR="00794898">
        <w:rPr>
          <w:rFonts w:ascii="Times New Roman" w:hAnsi="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et al., 2016)","plainTextFormattedCitation":"(Buetti et al., 2016)","previouslyFormattedCitation":"(Buetti et al., 2016)"},"properties":{"noteIndex":0},"schema":"https://github.com/citation-style-language/schema/raw/master/csl-citation.json"}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(Buetti et al., 2016)</w:t>
      </w:r>
      <w:ins w:id="118" w:author="Gavin" w:date="2019-03-13T13:58:00Z">
        <w:r w:rsidR="00794898">
          <w:rPr>
            <w:rFonts w:ascii="Times New Roman" w:hAnsi="Times New Roman"/>
            <w:sz w:val="24"/>
            <w:szCs w:val="24"/>
          </w:rPr>
          <w:fldChar w:fldCharType="end"/>
        </w:r>
      </w:ins>
      <w:r w:rsidR="0004205E" w:rsidRPr="0077461E">
        <w:rPr>
          <w:rFonts w:ascii="Times New Roman" w:hAnsi="Times New Roman"/>
          <w:sz w:val="24"/>
          <w:szCs w:val="24"/>
          <w:rPrChange w:id="119" w:author="Simona Buetti" w:date="2019-03-13T09:21:00Z">
            <w:rPr>
              <w:rFonts w:ascii="Times New Roman" w:hAnsi="Times New Roman"/>
              <w:sz w:val="24"/>
              <w:szCs w:val="24"/>
              <w:highlight w:val="yellow"/>
            </w:rPr>
          </w:rPrChange>
        </w:rPr>
        <w:t xml:space="preserve">. In contrast, if lures are filtered out by a </w:t>
      </w:r>
      <w:proofErr w:type="spellStart"/>
      <w:r w:rsidR="0004205E" w:rsidRPr="0077461E">
        <w:rPr>
          <w:rFonts w:ascii="Times New Roman" w:hAnsi="Times New Roman"/>
          <w:sz w:val="24"/>
          <w:szCs w:val="24"/>
          <w:rPrChange w:id="120" w:author="Simona Buetti" w:date="2019-03-13T09:21:00Z">
            <w:rPr>
              <w:rFonts w:ascii="Times New Roman" w:hAnsi="Times New Roman"/>
              <w:sz w:val="24"/>
              <w:szCs w:val="24"/>
              <w:highlight w:val="yellow"/>
            </w:rPr>
          </w:rPrChange>
        </w:rPr>
        <w:t>preattentive</w:t>
      </w:r>
      <w:proofErr w:type="spellEnd"/>
      <w:r w:rsidR="0004205E" w:rsidRPr="0077461E">
        <w:rPr>
          <w:rFonts w:ascii="Times New Roman" w:hAnsi="Times New Roman"/>
          <w:sz w:val="24"/>
          <w:szCs w:val="24"/>
          <w:rPrChange w:id="121" w:author="Simona Buetti" w:date="2019-03-13T09:21:00Z">
            <w:rPr>
              <w:rFonts w:ascii="Times New Roman" w:hAnsi="Times New Roman"/>
              <w:sz w:val="24"/>
              <w:szCs w:val="24"/>
              <w:highlight w:val="yellow"/>
            </w:rPr>
          </w:rPrChange>
        </w:rPr>
        <w:t xml:space="preserve"> process, then there should be no effect of lure set size on response times</w:t>
      </w:r>
      <w:ins w:id="122" w:author="Gavin" w:date="2019-03-13T13:58:00Z">
        <w:r w:rsidR="00794898">
          <w:rPr>
            <w:rFonts w:ascii="Times New Roman" w:hAnsi="Times New Roman"/>
            <w:sz w:val="24"/>
            <w:szCs w:val="24"/>
          </w:rPr>
          <w:t xml:space="preserve"> </w:t>
        </w:r>
      </w:ins>
      <w:ins w:id="123" w:author="Gavin" w:date="2019-03-13T13:59:00Z">
        <w:r w:rsidR="00794898">
          <w:rPr>
            <w:rFonts w:ascii="Times New Roman" w:hAnsi="Times New Roman"/>
            <w:sz w:val="24"/>
            <w:szCs w:val="24"/>
          </w:rPr>
          <w:fldChar w:fldCharType="begin" w:fldLock="1"/>
        </w:r>
      </w:ins>
      <w:r w:rsidR="009F03F7">
        <w:rPr>
          <w:rFonts w:ascii="Times New Roman" w:hAnsi="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id":"ITEM-2","itemData":{"author":[{"dropping-particle":"","family":"Treisman","given":"Anne","non-dropping-particle":"","parse-names":false,"suffix":""},{"dropping-particle":"","family":"Sato","given":"Sharon","non-dropping-particle":"","parse-names":false,"suffix":""}],"container-title":"Journal of Experimental Psychology: Human Perception and Performance","id":"ITEM-2","issue":"3","issued":{"date-parts":[["1990"]]},"page":"459-478","title":"Conjunction Search Revisited","type":"article-journal","volume":"16"},"uris":["http://www.mendeley.com/documents/?uuid=7ba45731-29e7-4c8b-a3df-79ea34c888fb"]},{"id":"ITEM-3","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Review","id":"ITEM-3","issue":"3","issued":{"date-parts":[["1989"]]},"page":"433-458","title":"Visual search and stimulus similarity","type":"article-journal","volume":"96"},"uris":["http://www.mendeley.com/documents/?uuid=ffb7f13b-680f-4bb5-9f85-28527aacdf76"]}],"mendeley":{"formattedCitation":"(Duncan &amp; Humphreys, 1989; Palmer, 1995; A. Treisman &amp; Sato, 1990)","plainTextFormattedCitation":"(Duncan &amp; Humphreys, 1989; Palmer, 1995; A. Treisman &amp; Sato, 1990)","previouslyFormattedCitation":"(Duncan &amp; Humphreys, 1989; Palmer, 1995; A. Treisman &amp; Sato, 1990)"},"properties":{"noteIndex":0},"schema":"https://github.com/citation-style-language/schema/raw/master/csl-citation.json"}</w:instrText>
      </w:r>
      <w:r w:rsidR="00794898">
        <w:rPr>
          <w:rFonts w:ascii="Times New Roman" w:hAnsi="Times New Roman"/>
          <w:sz w:val="24"/>
          <w:szCs w:val="24"/>
        </w:rPr>
        <w:fldChar w:fldCharType="separate"/>
      </w:r>
      <w:r w:rsidR="00FA5D7D" w:rsidRPr="00FA5D7D">
        <w:rPr>
          <w:rFonts w:ascii="Times New Roman" w:hAnsi="Times New Roman"/>
          <w:noProof/>
          <w:sz w:val="24"/>
          <w:szCs w:val="24"/>
        </w:rPr>
        <w:t>(Duncan &amp; Humphreys, 1989; Palmer, 1995; A. Treisman &amp; Sato, 1990)</w:t>
      </w:r>
      <w:ins w:id="124" w:author="Gavin" w:date="2019-03-13T13:59:00Z">
        <w:r w:rsidR="00794898">
          <w:rPr>
            <w:rFonts w:ascii="Times New Roman" w:hAnsi="Times New Roman"/>
            <w:sz w:val="24"/>
            <w:szCs w:val="24"/>
          </w:rPr>
          <w:fldChar w:fldCharType="end"/>
        </w:r>
      </w:ins>
      <w:r w:rsidR="0004205E" w:rsidRPr="0077461E">
        <w:rPr>
          <w:rFonts w:ascii="Times New Roman" w:hAnsi="Times New Roman"/>
          <w:sz w:val="24"/>
          <w:szCs w:val="24"/>
          <w:rPrChange w:id="125" w:author="Simona Buetti" w:date="2019-03-13T09:21:00Z">
            <w:rPr>
              <w:rFonts w:ascii="Times New Roman" w:hAnsi="Times New Roman"/>
              <w:sz w:val="24"/>
              <w:szCs w:val="24"/>
              <w:highlight w:val="yellow"/>
            </w:rPr>
          </w:rPrChange>
        </w:rPr>
        <w:t xml:space="preserve">. </w:t>
      </w:r>
    </w:p>
    <w:p w14:paraId="29EFDB77" w14:textId="3801F66E" w:rsidR="00EA7CC9" w:rsidRDefault="00EA7CC9">
      <w:pPr>
        <w:pStyle w:val="NoSpacing"/>
        <w:spacing w:line="480" w:lineRule="auto"/>
        <w:ind w:firstLine="720"/>
        <w:rPr>
          <w:rFonts w:ascii="Times New Roman" w:hAnsi="Times New Roman"/>
          <w:sz w:val="24"/>
          <w:szCs w:val="24"/>
        </w:rPr>
        <w:pPrChange w:id="126" w:author="Gavin" w:date="2019-03-13T01:52:00Z">
          <w:pPr>
            <w:pStyle w:val="NoSpacing"/>
            <w:spacing w:line="480" w:lineRule="auto"/>
          </w:pPr>
        </w:pPrChange>
      </w:pPr>
      <w:r w:rsidRPr="0077461E">
        <w:rPr>
          <w:rFonts w:ascii="Times New Roman" w:hAnsi="Times New Roman" w:cs="Times New Roman"/>
          <w:sz w:val="24"/>
          <w:szCs w:val="24"/>
        </w:rPr>
        <w:t xml:space="preserve">From the perspective of the Target Contrast Signal Theory, it is unclear what the fate of lures that are rejected in parallel is </w:t>
      </w:r>
      <w:proofErr w:type="gramStart"/>
      <w:r w:rsidRPr="0077461E">
        <w:rPr>
          <w:rFonts w:ascii="Times New Roman" w:hAnsi="Times New Roman" w:cs="Times New Roman"/>
          <w:sz w:val="24"/>
          <w:szCs w:val="24"/>
        </w:rPr>
        <w:t>with regard to</w:t>
      </w:r>
      <w:proofErr w:type="gramEnd"/>
      <w:r w:rsidRPr="0077461E">
        <w:rPr>
          <w:rFonts w:ascii="Times New Roman" w:hAnsi="Times New Roman" w:cs="Times New Roman"/>
          <w:sz w:val="24"/>
          <w:szCs w:val="24"/>
        </w:rPr>
        <w:t xml:space="preserve"> contextual cueing. On the one hand, since they undergo an active process of evidence accumulation, their locations might be implicitly learned and form part of the spatial context that determines contextual cueing. </w:t>
      </w:r>
      <w:r w:rsidR="0006141B" w:rsidRPr="0077461E">
        <w:rPr>
          <w:rFonts w:ascii="Times New Roman" w:hAnsi="Times New Roman" w:cs="Times New Roman"/>
          <w:sz w:val="24"/>
          <w:szCs w:val="24"/>
        </w:rPr>
        <w:t xml:space="preserve">If this is the case, </w:t>
      </w:r>
      <w:r w:rsidR="0006141B" w:rsidRPr="0077461E">
        <w:rPr>
          <w:rFonts w:ascii="Times New Roman" w:hAnsi="Times New Roman"/>
          <w:sz w:val="24"/>
          <w:szCs w:val="24"/>
          <w:rPrChange w:id="127" w:author="Simona Buetti" w:date="2019-03-13T09:21:00Z">
            <w:rPr>
              <w:rFonts w:ascii="Times New Roman" w:hAnsi="Times New Roman"/>
              <w:sz w:val="24"/>
              <w:szCs w:val="24"/>
              <w:highlight w:val="yellow"/>
            </w:rPr>
          </w:rPrChange>
        </w:rPr>
        <w:t xml:space="preserve">searching through repeated contexts should be faster (more efficient) than searching through novel displays, and thus search should be more efficient in repeated displays (leading to smaller search slopes). </w:t>
      </w:r>
      <w:r w:rsidR="0086248C" w:rsidRPr="0077461E">
        <w:rPr>
          <w:rFonts w:ascii="Times New Roman" w:hAnsi="Times New Roman"/>
          <w:sz w:val="24"/>
          <w:szCs w:val="24"/>
        </w:rPr>
        <w:t xml:space="preserve">That is to say that contextual cueing would be determined by the entire list of locations where evidence initially accumulated. </w:t>
      </w:r>
      <w:r w:rsidRPr="0077461E">
        <w:rPr>
          <w:rFonts w:ascii="Times New Roman" w:hAnsi="Times New Roman" w:cs="Times New Roman"/>
          <w:sz w:val="24"/>
          <w:szCs w:val="24"/>
        </w:rPr>
        <w:t>On the other</w:t>
      </w:r>
      <w:r w:rsidR="0006141B" w:rsidRPr="0077461E">
        <w:rPr>
          <w:rFonts w:ascii="Times New Roman" w:hAnsi="Times New Roman" w:cs="Times New Roman"/>
          <w:sz w:val="24"/>
          <w:szCs w:val="24"/>
        </w:rPr>
        <w:t xml:space="preserve"> hand</w:t>
      </w:r>
      <w:r w:rsidRPr="0077461E">
        <w:rPr>
          <w:rFonts w:ascii="Times New Roman" w:hAnsi="Times New Roman" w:cs="Times New Roman"/>
          <w:sz w:val="24"/>
          <w:szCs w:val="24"/>
        </w:rPr>
        <w:t xml:space="preserve">, since </w:t>
      </w:r>
      <w:r w:rsidR="0006141B" w:rsidRPr="0077461E">
        <w:rPr>
          <w:rFonts w:ascii="Times New Roman" w:hAnsi="Times New Roman" w:cs="Times New Roman"/>
          <w:sz w:val="24"/>
          <w:szCs w:val="24"/>
        </w:rPr>
        <w:t>lures</w:t>
      </w:r>
      <w:r w:rsidRPr="0077461E">
        <w:rPr>
          <w:rFonts w:ascii="Times New Roman" w:hAnsi="Times New Roman" w:cs="Times New Roman"/>
          <w:sz w:val="24"/>
          <w:szCs w:val="24"/>
        </w:rPr>
        <w:t xml:space="preserve"> are discarded</w:t>
      </w:r>
      <w:r w:rsidR="0006141B" w:rsidRPr="0077461E">
        <w:rPr>
          <w:rFonts w:ascii="Times New Roman" w:hAnsi="Times New Roman" w:cs="Times New Roman"/>
          <w:sz w:val="24"/>
          <w:szCs w:val="24"/>
        </w:rPr>
        <w:t xml:space="preserve"> prior to attentional scrutiny of individual items</w:t>
      </w:r>
      <w:r w:rsidR="0086248C" w:rsidRPr="0077461E">
        <w:rPr>
          <w:rFonts w:ascii="Times New Roman" w:hAnsi="Times New Roman" w:cs="Times New Roman"/>
          <w:sz w:val="24"/>
          <w:szCs w:val="24"/>
        </w:rPr>
        <w:t>,</w:t>
      </w:r>
      <w:r w:rsidRPr="0077461E">
        <w:rPr>
          <w:rFonts w:ascii="Times New Roman" w:hAnsi="Times New Roman" w:cs="Times New Roman"/>
          <w:sz w:val="24"/>
          <w:szCs w:val="24"/>
        </w:rPr>
        <w:t xml:space="preserve"> </w:t>
      </w:r>
      <w:r w:rsidR="0086248C" w:rsidRPr="0077461E">
        <w:rPr>
          <w:rFonts w:ascii="Times New Roman" w:hAnsi="Times New Roman" w:cs="Times New Roman"/>
          <w:sz w:val="24"/>
          <w:szCs w:val="24"/>
        </w:rPr>
        <w:t>it is also possible that they will not</w:t>
      </w:r>
      <w:r w:rsidRPr="0077461E">
        <w:rPr>
          <w:rFonts w:ascii="Times New Roman" w:hAnsi="Times New Roman" w:cs="Times New Roman"/>
          <w:sz w:val="24"/>
          <w:szCs w:val="24"/>
        </w:rPr>
        <w:t xml:space="preserve"> contribute to contextual cueing. </w:t>
      </w:r>
      <w:r w:rsidR="0006141B" w:rsidRPr="0077461E">
        <w:rPr>
          <w:rFonts w:ascii="Times New Roman" w:hAnsi="Times New Roman" w:cs="Times New Roman"/>
          <w:sz w:val="24"/>
          <w:szCs w:val="24"/>
        </w:rPr>
        <w:t xml:space="preserve">That is to say that what determines the “context” in contextual cueing might </w:t>
      </w:r>
      <w:r w:rsidR="0006141B" w:rsidRPr="0077461E">
        <w:rPr>
          <w:rFonts w:ascii="Times New Roman" w:hAnsi="Times New Roman" w:cs="Times New Roman"/>
          <w:sz w:val="24"/>
          <w:szCs w:val="24"/>
        </w:rPr>
        <w:lastRenderedPageBreak/>
        <w:t>be the list of</w:t>
      </w:r>
      <w:r w:rsidR="0006141B">
        <w:rPr>
          <w:rFonts w:ascii="Times New Roman" w:hAnsi="Times New Roman" w:cs="Times New Roman"/>
          <w:sz w:val="24"/>
          <w:szCs w:val="24"/>
        </w:rPr>
        <w:t xml:space="preserve"> candidate locations</w:t>
      </w:r>
      <w:r w:rsidR="0086248C">
        <w:rPr>
          <w:rFonts w:ascii="Times New Roman" w:hAnsi="Times New Roman" w:cs="Times New Roman"/>
          <w:sz w:val="24"/>
          <w:szCs w:val="24"/>
        </w:rPr>
        <w:t xml:space="preserve"> only</w:t>
      </w:r>
      <w:r w:rsidR="0006141B">
        <w:rPr>
          <w:rFonts w:ascii="Times New Roman" w:hAnsi="Times New Roman" w:cs="Times New Roman"/>
          <w:sz w:val="24"/>
          <w:szCs w:val="24"/>
        </w:rPr>
        <w:t xml:space="preserve"> (where accumulators did not reach the non-target threshold).  </w:t>
      </w:r>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3D8BA5FC" w14:textId="766EF735" w:rsidR="000D6089" w:rsidRDefault="00117A25" w:rsidP="000D6089">
      <w:pPr>
        <w:pStyle w:val="NoSpacing"/>
        <w:spacing w:line="480" w:lineRule="auto"/>
        <w:ind w:firstLine="720"/>
        <w:rPr>
          <w:rFonts w:ascii="Times New Roman" w:hAnsi="Times New Roman" w:cs="Times New Roman"/>
          <w:sz w:val="24"/>
          <w:szCs w:val="24"/>
        </w:rPr>
      </w:pPr>
      <w:r w:rsidRPr="00117A25">
        <w:rPr>
          <w:rFonts w:ascii="Times New Roman" w:hAnsi="Times New Roman" w:cs="Times New Roman"/>
          <w:sz w:val="24"/>
          <w:szCs w:val="24"/>
        </w:rPr>
        <w:t xml:space="preserve"> </w:t>
      </w:r>
      <w:r>
        <w:rPr>
          <w:rFonts w:ascii="Times New Roman" w:hAnsi="Times New Roman" w:cs="Times New Roman"/>
          <w:sz w:val="24"/>
          <w:szCs w:val="24"/>
        </w:rPr>
        <w:t>For each participant, response times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sidR="000D6089">
        <w:rPr>
          <w:rFonts w:ascii="Times New Roman" w:hAnsi="Times New Roman" w:cs="Times New Roman"/>
          <w:sz w:val="24"/>
          <w:szCs w:val="24"/>
        </w:rPr>
        <w:t>% of trials.</w:t>
      </w:r>
      <w:r w:rsidR="00754F89" w:rsidRPr="00754F89">
        <w:rPr>
          <w:rFonts w:ascii="Times New Roman" w:hAnsi="Times New Roman" w:cs="Times New Roman"/>
          <w:sz w:val="24"/>
          <w:szCs w:val="24"/>
        </w:rPr>
        <w:t xml:space="preserve"> </w:t>
      </w:r>
      <w:r w:rsidR="00754F89">
        <w:rPr>
          <w:rFonts w:ascii="Times New Roman" w:hAnsi="Times New Roman" w:cs="Times New Roman"/>
          <w:sz w:val="24"/>
          <w:szCs w:val="24"/>
        </w:rPr>
        <w:t>No participants had to be replaced in this experiment.</w:t>
      </w:r>
    </w:p>
    <w:p w14:paraId="5F6470D4" w14:textId="08ACDA68" w:rsidR="00DE2594" w:rsidRDefault="00A91511" w:rsidP="00DE2594">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A 2 (display type) by 4 (lure set size) by 5 (epoch) </w:t>
      </w:r>
      <w:r w:rsidR="00C648A1">
        <w:rPr>
          <w:rFonts w:ascii="Times New Roman" w:hAnsi="Times New Roman" w:cs="Times New Roman"/>
          <w:sz w:val="24"/>
          <w:szCs w:val="24"/>
        </w:rPr>
        <w:t>fully within</w:t>
      </w:r>
      <w:r>
        <w:rPr>
          <w:rFonts w:ascii="Times New Roman" w:hAnsi="Times New Roman" w:cs="Times New Roman"/>
          <w:sz w:val="24"/>
          <w:szCs w:val="24"/>
        </w:rPr>
        <w:t xml:space="preserve"> ANOVA was performed. </w:t>
      </w:r>
      <w:r w:rsidR="00C648A1">
        <w:rPr>
          <w:rFonts w:ascii="Times New Roman" w:hAnsi="Times New Roman" w:cs="Times New Roman"/>
          <w:sz w:val="24"/>
          <w:szCs w:val="24"/>
        </w:rPr>
        <w:t xml:space="preserve">RTs for </w:t>
      </w:r>
      <w:r w:rsidR="00D862E5">
        <w:rPr>
          <w:rFonts w:ascii="Times New Roman" w:hAnsi="Times New Roman" w:cs="Times New Roman"/>
          <w:sz w:val="24"/>
          <w:szCs w:val="24"/>
        </w:rPr>
        <w:t>novel</w:t>
      </w:r>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990</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Pr>
          <w:rFonts w:ascii="Times New Roman" w:hAnsi="Times New Roman" w:cs="Times New Roman"/>
          <w:i/>
          <w:sz w:val="24"/>
          <w:szCs w:val="24"/>
        </w:rPr>
        <w:t xml:space="preserve">SD = </w:t>
      </w:r>
      <w:r w:rsidR="00C648A1">
        <w:rPr>
          <w:rFonts w:ascii="Times New Roman" w:hAnsi="Times New Roman" w:cs="Times New Roman"/>
          <w:sz w:val="24"/>
          <w:szCs w:val="24"/>
        </w:rPr>
        <w:t>174</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displays were </w:t>
      </w:r>
      <w:r w:rsidR="00D862E5">
        <w:rPr>
          <w:rFonts w:ascii="Times New Roman" w:hAnsi="Times New Roman" w:cs="Times New Roman"/>
          <w:sz w:val="24"/>
          <w:szCs w:val="24"/>
        </w:rPr>
        <w:t>slower</w:t>
      </w:r>
      <w:r w:rsidR="00C648A1">
        <w:rPr>
          <w:rFonts w:ascii="Times New Roman" w:hAnsi="Times New Roman" w:cs="Times New Roman"/>
          <w:sz w:val="24"/>
          <w:szCs w:val="24"/>
        </w:rPr>
        <w:t xml:space="preserve"> than </w:t>
      </w:r>
      <w:r w:rsidR="00754F89">
        <w:rPr>
          <w:rFonts w:ascii="Times New Roman" w:hAnsi="Times New Roman" w:cs="Times New Roman"/>
          <w:sz w:val="24"/>
          <w:szCs w:val="24"/>
        </w:rPr>
        <w:t xml:space="preserve">repeated </w:t>
      </w:r>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953</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178</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 xml:space="preserve">² = </w:t>
      </w:r>
      <w:ins w:id="128" w:author="Gavin" w:date="2019-03-13T16:18:00Z">
        <w:r w:rsidR="006A3083">
          <w:rPr>
            <w:rFonts w:ascii="Times New Roman" w:hAnsi="Times New Roman"/>
            <w:sz w:val="24"/>
            <w:szCs w:val="24"/>
          </w:rPr>
          <w:t>.</w:t>
        </w:r>
      </w:ins>
      <w:ins w:id="129" w:author="Gavin" w:date="2019-03-13T16:52:00Z">
        <w:r w:rsidR="009C68F4">
          <w:rPr>
            <w:rFonts w:ascii="Times New Roman" w:hAnsi="Times New Roman"/>
            <w:sz w:val="24"/>
            <w:szCs w:val="24"/>
          </w:rPr>
          <w:t>148</w:t>
        </w:r>
      </w:ins>
      <w:ins w:id="130" w:author="Gavin" w:date="2019-03-13T16:18:00Z">
        <w:r w:rsidR="006A3083">
          <w:rPr>
            <w:rFonts w:ascii="Times New Roman" w:hAnsi="Times New Roman" w:cs="Times New Roman"/>
            <w:sz w:val="24"/>
            <w:szCs w:val="24"/>
          </w:rPr>
          <w:t xml:space="preserve"> </w:t>
        </w:r>
      </w:ins>
      <w:r w:rsidR="00C648A1">
        <w:rPr>
          <w:rFonts w:ascii="Times New Roman" w:hAnsi="Times New Roman" w:cs="Times New Roman"/>
          <w:sz w:val="24"/>
          <w:szCs w:val="24"/>
        </w:rPr>
        <w:t xml:space="preserve">. RTs increased with lure set size (set size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152, 183, 167, 185 ms)</w:t>
      </w:r>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² =</w:t>
      </w:r>
      <w:ins w:id="131" w:author="Gavin" w:date="2019-03-13T16:50:00Z">
        <w:r w:rsidR="009C68F4">
          <w:rPr>
            <w:rFonts w:ascii="Times New Roman" w:hAnsi="Times New Roman"/>
            <w:sz w:val="24"/>
            <w:szCs w:val="24"/>
          </w:rPr>
          <w:t xml:space="preserve"> </w:t>
        </w:r>
      </w:ins>
      <w:ins w:id="132" w:author="Gavin" w:date="2019-03-13T16:29:00Z">
        <w:r w:rsidR="0072610E">
          <w:rPr>
            <w:rFonts w:ascii="Times New Roman" w:hAnsi="Times New Roman"/>
            <w:sz w:val="24"/>
            <w:szCs w:val="24"/>
          </w:rPr>
          <w:t>.</w:t>
        </w:r>
      </w:ins>
      <w:ins w:id="133" w:author="Gavin" w:date="2019-03-13T16:50:00Z">
        <w:r w:rsidR="009C68F4">
          <w:rPr>
            <w:rFonts w:ascii="Times New Roman" w:hAnsi="Times New Roman"/>
            <w:sz w:val="24"/>
            <w:szCs w:val="24"/>
          </w:rPr>
          <w:t>299</w:t>
        </w:r>
      </w:ins>
      <w:r>
        <w:rPr>
          <w:rFonts w:ascii="Times New Roman" w:hAnsi="Times New Roman"/>
          <w:sz w:val="24"/>
          <w:szCs w:val="24"/>
        </w:rPr>
        <w:t xml:space="preserve">, </w:t>
      </w:r>
      <w:r w:rsidR="00C648A1">
        <w:rPr>
          <w:rFonts w:ascii="Times New Roman" w:hAnsi="Times New Roman"/>
          <w:sz w:val="24"/>
          <w:szCs w:val="24"/>
        </w:rPr>
        <w:t xml:space="preserve">RTs decreased as a function of epoch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ms,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ms), </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w:t>
      </w:r>
      <w:r w:rsidR="00A9727A">
        <w:rPr>
          <w:rFonts w:ascii="Times New Roman" w:hAnsi="Times New Roman"/>
          <w:sz w:val="24"/>
          <w:szCs w:val="24"/>
        </w:rPr>
        <w:t>ε</w:t>
      </w:r>
      <w:r w:rsidR="00A9727A" w:rsidDel="00A9727A">
        <w:rPr>
          <w:rFonts w:ascii="Times New Roman" w:hAnsi="Times New Roman"/>
          <w:sz w:val="24"/>
          <w:szCs w:val="24"/>
        </w:rPr>
        <w:t xml:space="preserve"> </w:t>
      </w:r>
      <w:r>
        <w:rPr>
          <w:rFonts w:ascii="Times New Roman" w:hAnsi="Times New Roman"/>
          <w:sz w:val="24"/>
          <w:szCs w:val="24"/>
        </w:rPr>
        <w:t xml:space="preserve">= </w:t>
      </w:r>
      <w:r w:rsidR="00FF1735">
        <w:rPr>
          <w:rFonts w:ascii="Times New Roman" w:hAnsi="Times New Roman"/>
          <w:sz w:val="24"/>
          <w:szCs w:val="24"/>
        </w:rPr>
        <w:t>.585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34" w:author="Gavin" w:date="2019-03-13T16:30:00Z">
        <w:r w:rsidR="0072610E">
          <w:rPr>
            <w:rFonts w:ascii="Times New Roman" w:hAnsi="Times New Roman"/>
            <w:sz w:val="24"/>
            <w:szCs w:val="24"/>
          </w:rPr>
          <w:t>.</w:t>
        </w:r>
      </w:ins>
      <w:ins w:id="135" w:author="Gavin" w:date="2019-03-13T16:50:00Z">
        <w:r w:rsidR="009C68F4">
          <w:rPr>
            <w:rFonts w:ascii="Times New Roman" w:hAnsi="Times New Roman"/>
            <w:sz w:val="24"/>
            <w:szCs w:val="24"/>
          </w:rPr>
          <w:t>356</w:t>
        </w:r>
      </w:ins>
      <w:r>
        <w:rPr>
          <w:rFonts w:ascii="Times New Roman" w:hAnsi="Times New Roman"/>
          <w:sz w:val="24"/>
          <w:szCs w:val="24"/>
        </w:rPr>
        <w:t xml:space="preserve">. 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w:t>
      </w:r>
      <w:ins w:id="136" w:author="Gavin" w:date="2019-03-13T16:51:00Z">
        <w:r w:rsidR="009C68F4">
          <w:rPr>
            <w:rFonts w:ascii="Times New Roman" w:hAnsi="Times New Roman"/>
            <w:sz w:val="24"/>
            <w:szCs w:val="24"/>
          </w:rPr>
          <w:t>.223</w:t>
        </w:r>
      </w:ins>
      <w:r>
        <w:rPr>
          <w:rFonts w:ascii="Times New Roman" w:hAnsi="Times New Roman"/>
          <w:sz w:val="24"/>
          <w:szCs w:val="24"/>
        </w:rPr>
        <w:t xml:space="preserve">. </w:t>
      </w:r>
      <w:r w:rsidR="00CF0BFB">
        <w:rPr>
          <w:rFonts w:ascii="Times New Roman" w:hAnsi="Times New Roman"/>
          <w:sz w:val="24"/>
          <w:szCs w:val="24"/>
        </w:rPr>
        <w:t>Follow-up</w:t>
      </w:r>
      <w:ins w:id="137" w:author="Gavin" w:date="2019-03-13T16:33:00Z">
        <w:r w:rsidR="0072610E">
          <w:rPr>
            <w:rFonts w:ascii="Times New Roman" w:hAnsi="Times New Roman"/>
            <w:sz w:val="24"/>
            <w:szCs w:val="24"/>
          </w:rPr>
          <w:t xml:space="preserve"> paired</w:t>
        </w:r>
      </w:ins>
      <w:r w:rsidR="00CF0BFB">
        <w:rPr>
          <w:rFonts w:ascii="Times New Roman" w:hAnsi="Times New Roman"/>
          <w:sz w:val="24"/>
          <w:szCs w:val="24"/>
        </w:rPr>
        <w:t xml:space="preserve"> t-tests revealed that RTs for repeated displays were faster than for novel displays only in the last two epochs</w:t>
      </w:r>
      <w:ins w:id="138" w:author="Gavin" w:date="2019-03-12T12:24:00Z">
        <w:r w:rsidR="00754F89">
          <w:rPr>
            <w:rFonts w:ascii="Times New Roman" w:hAnsi="Times New Roman"/>
            <w:sz w:val="24"/>
            <w:szCs w:val="24"/>
          </w:rPr>
          <w:t xml:space="preserve"> (Table 1)</w:t>
        </w:r>
      </w:ins>
      <w:r w:rsidR="00DE2594">
        <w:rPr>
          <w:rFonts w:ascii="Times New Roman" w:hAnsi="Times New Roman"/>
          <w:sz w:val="24"/>
          <w:szCs w:val="24"/>
        </w:rPr>
        <w:t>,</w:t>
      </w:r>
      <w:r w:rsidR="00CF0BFB">
        <w:rPr>
          <w:rFonts w:ascii="Times New Roman" w:hAnsi="Times New Roman"/>
          <w:sz w:val="24"/>
          <w:szCs w:val="24"/>
        </w:rPr>
        <w:t xml:space="preserve"> </w:t>
      </w:r>
      <w:r w:rsidR="00DE2594">
        <w:rPr>
          <w:rFonts w:ascii="Times New Roman" w:hAnsi="Times New Roman"/>
          <w:sz w:val="24"/>
          <w:szCs w:val="24"/>
        </w:rPr>
        <w:t xml:space="preserve">after </w:t>
      </w:r>
      <w:r w:rsidR="00DE2594">
        <w:rPr>
          <w:rFonts w:ascii="Times New Roman" w:hAnsi="Times New Roman"/>
          <w:sz w:val="24"/>
          <w:szCs w:val="24"/>
        </w:rPr>
        <w:lastRenderedPageBreak/>
        <w:t xml:space="preserve">adjusting the p-value to </w:t>
      </w:r>
      <w:r w:rsidR="004E39FF">
        <w:rPr>
          <w:rFonts w:ascii="Times New Roman" w:hAnsi="Times New Roman"/>
          <w:sz w:val="24"/>
          <w:szCs w:val="24"/>
        </w:rPr>
        <w:t xml:space="preserve">.01 </w:t>
      </w:r>
      <w:r w:rsidR="00DE2594">
        <w:rPr>
          <w:rFonts w:ascii="Times New Roman" w:hAnsi="Times New Roman"/>
          <w:sz w:val="24"/>
          <w:szCs w:val="24"/>
        </w:rPr>
        <w:t xml:space="preserve">(= .05/5, </w:t>
      </w:r>
      <w:r w:rsidR="004E39FF">
        <w:rPr>
          <w:rFonts w:ascii="Times New Roman" w:hAnsi="Times New Roman"/>
          <w:sz w:val="24"/>
          <w:szCs w:val="24"/>
        </w:rPr>
        <w:t>Bonferroni correction</w:t>
      </w:r>
      <w:r w:rsidR="00DE2594">
        <w:rPr>
          <w:rFonts w:ascii="Times New Roman" w:hAnsi="Times New Roman"/>
          <w:sz w:val="24"/>
          <w:szCs w:val="24"/>
        </w:rPr>
        <w:t>)</w:t>
      </w:r>
      <w:r w:rsidR="00CF0BFB">
        <w:rPr>
          <w:rFonts w:ascii="Times New Roman" w:hAnsi="Times New Roman"/>
          <w:sz w:val="24"/>
          <w:szCs w:val="24"/>
        </w:rPr>
        <w:t>.</w:t>
      </w:r>
      <w:ins w:id="139" w:author="HAL" w:date="2019-03-11T11:13:00Z">
        <w:r w:rsidR="00DE2594">
          <w:rPr>
            <w:rFonts w:ascii="Times New Roman" w:hAnsi="Times New Roman"/>
            <w:sz w:val="24"/>
            <w:szCs w:val="24"/>
          </w:rPr>
          <w:t xml:space="preserve"> </w:t>
        </w:r>
      </w:ins>
      <w:r w:rsidR="00DE2594">
        <w:rPr>
          <w:rFonts w:ascii="Times New Roman" w:hAnsi="Times New Roman"/>
          <w:sz w:val="24"/>
          <w:szCs w:val="24"/>
        </w:rPr>
        <w:t xml:space="preserve">The interactions between set size and display and between set size and epoch were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3, 57) = 0.24, </w:t>
      </w:r>
      <w:r w:rsidR="00DE2594">
        <w:rPr>
          <w:rFonts w:ascii="Times New Roman" w:hAnsi="Times New Roman"/>
          <w:i/>
          <w:sz w:val="24"/>
          <w:szCs w:val="24"/>
        </w:rPr>
        <w:t>p</w:t>
      </w:r>
      <w:r w:rsidR="00DE2594">
        <w:rPr>
          <w:rFonts w:ascii="Times New Roman" w:hAnsi="Times New Roman"/>
          <w:sz w:val="24"/>
          <w:szCs w:val="24"/>
        </w:rPr>
        <w:t xml:space="preserve"> = .868, </w:t>
      </w:r>
      <w:ins w:id="140" w:author="Gavin" w:date="2019-03-13T16:31: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41" w:author="Gavin" w:date="2019-03-13T16:31: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42" w:author="Gavin" w:date="2019-03-13T16:31:00Z">
        <w:r w:rsidR="0072610E">
          <w:rPr>
            <w:rFonts w:ascii="Times New Roman" w:hAnsi="Times New Roman"/>
            <w:sz w:val="24"/>
            <w:szCs w:val="24"/>
          </w:rPr>
          <w:t>.0125</w:t>
        </w:r>
      </w:ins>
      <w:r w:rsidR="00DE2594">
        <w:rPr>
          <w:rFonts w:ascii="Times New Roman" w:hAnsi="Times New Roman"/>
          <w:sz w:val="24"/>
          <w:szCs w:val="24"/>
        </w:rPr>
        <w:t xml:space="preserve">; and, </w:t>
      </w:r>
      <w:r w:rsidR="00DE2594">
        <w:rPr>
          <w:rFonts w:ascii="Times New Roman" w:hAnsi="Times New Roman"/>
          <w:i/>
          <w:sz w:val="24"/>
          <w:szCs w:val="24"/>
        </w:rPr>
        <w:t>F</w:t>
      </w:r>
      <w:r w:rsidR="00DE2594">
        <w:rPr>
          <w:rFonts w:ascii="Times New Roman" w:hAnsi="Times New Roman"/>
          <w:sz w:val="24"/>
          <w:szCs w:val="24"/>
        </w:rPr>
        <w:t xml:space="preserve">(12, 228) = 1.12, </w:t>
      </w:r>
      <w:r w:rsidR="00DE2594">
        <w:rPr>
          <w:rFonts w:ascii="Times New Roman" w:hAnsi="Times New Roman"/>
          <w:i/>
          <w:sz w:val="24"/>
          <w:szCs w:val="24"/>
        </w:rPr>
        <w:t>p</w:t>
      </w:r>
      <w:r w:rsidR="00DE2594">
        <w:rPr>
          <w:rFonts w:ascii="Times New Roman" w:hAnsi="Times New Roman"/>
          <w:sz w:val="24"/>
          <w:szCs w:val="24"/>
        </w:rPr>
        <w:t xml:space="preserve"> = .341, </w:t>
      </w:r>
      <w:ins w:id="143" w:author="Gavin" w:date="2019-03-13T16:31: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44" w:author="Gavin" w:date="2019-03-13T16:31: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45" w:author="Gavin" w:date="2019-03-13T16:31:00Z">
        <w:r w:rsidR="0072610E">
          <w:rPr>
            <w:rFonts w:ascii="Times New Roman" w:hAnsi="Times New Roman"/>
            <w:sz w:val="24"/>
            <w:szCs w:val="24"/>
          </w:rPr>
          <w:t>.0557</w:t>
        </w:r>
      </w:ins>
      <w:r w:rsidR="00DE2594">
        <w:rPr>
          <w:rFonts w:ascii="Times New Roman" w:hAnsi="Times New Roman"/>
          <w:sz w:val="24"/>
          <w:szCs w:val="24"/>
        </w:rPr>
        <w:t xml:space="preserve">, respectively. Importantly, the three-way interaction between display type, set size and epoch was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12, 228) = 1.34, </w:t>
      </w:r>
      <w:r w:rsidR="00DE2594">
        <w:rPr>
          <w:rFonts w:ascii="Times New Roman" w:hAnsi="Times New Roman"/>
          <w:i/>
          <w:sz w:val="24"/>
          <w:szCs w:val="24"/>
        </w:rPr>
        <w:t>p</w:t>
      </w:r>
      <w:r w:rsidR="00DE2594">
        <w:rPr>
          <w:rFonts w:ascii="Times New Roman" w:hAnsi="Times New Roman"/>
          <w:sz w:val="24"/>
          <w:szCs w:val="24"/>
        </w:rPr>
        <w:t xml:space="preserve"> = .198, </w:t>
      </w:r>
      <w:ins w:id="146" w:author="Gavin" w:date="2019-03-13T16:32: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47" w:author="Gavin" w:date="2019-03-13T16:32: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48" w:author="Gavin" w:date="2019-03-13T16:32:00Z">
        <w:r w:rsidR="0072610E">
          <w:rPr>
            <w:rFonts w:ascii="Times New Roman" w:hAnsi="Times New Roman"/>
            <w:sz w:val="24"/>
            <w:szCs w:val="24"/>
          </w:rPr>
          <w:t>.0659</w:t>
        </w:r>
      </w:ins>
      <w:r w:rsidR="00DE2594">
        <w:rPr>
          <w:rFonts w:ascii="Times New Roman" w:hAnsi="Times New Roman"/>
          <w:sz w:val="24"/>
          <w:szCs w:val="24"/>
        </w:rPr>
        <w:t xml:space="preserve">. </w:t>
      </w:r>
    </w:p>
    <w:p w14:paraId="742D1C01" w14:textId="42E17C25" w:rsidR="00CF0BFB" w:rsidRDefault="00CF0BFB" w:rsidP="00917380">
      <w:pPr>
        <w:pStyle w:val="NoSpacing"/>
        <w:spacing w:line="480" w:lineRule="auto"/>
        <w:ind w:firstLine="720"/>
        <w:rPr>
          <w:ins w:id="149" w:author="HAL" w:date="2019-03-11T11:11:00Z"/>
          <w:rFonts w:ascii="Times New Roman" w:hAnsi="Times New Roman"/>
          <w:sz w:val="24"/>
          <w:szCs w:val="24"/>
        </w:rPr>
      </w:pPr>
    </w:p>
    <w:p w14:paraId="2FA3F8BC" w14:textId="5C56735F" w:rsidR="00DE2594" w:rsidRPr="004E39FF" w:rsidRDefault="00DE2594" w:rsidP="00DE2594">
      <w:pPr>
        <w:pStyle w:val="NoSpacing"/>
        <w:spacing w:line="480" w:lineRule="auto"/>
        <w:rPr>
          <w:rFonts w:ascii="Times New Roman" w:hAnsi="Times New Roman"/>
          <w:sz w:val="24"/>
          <w:szCs w:val="24"/>
        </w:rPr>
      </w:pPr>
      <w:r>
        <w:rPr>
          <w:rFonts w:ascii="Times New Roman" w:hAnsi="Times New Roman"/>
          <w:i/>
          <w:sz w:val="24"/>
          <w:szCs w:val="24"/>
        </w:rPr>
        <w:t xml:space="preserve">Table 1. </w:t>
      </w:r>
      <w:ins w:id="150" w:author="Gavin" w:date="2019-03-13T16:33:00Z">
        <w:r w:rsidR="0072610E">
          <w:rPr>
            <w:rFonts w:ascii="Times New Roman" w:hAnsi="Times New Roman"/>
            <w:sz w:val="24"/>
            <w:szCs w:val="24"/>
          </w:rPr>
          <w:t xml:space="preserve">Follow-up t-tests for the significant display type </w:t>
        </w:r>
      </w:ins>
      <w:ins w:id="151" w:author="Gavin" w:date="2019-03-13T16:34:00Z">
        <w:r w:rsidR="0072610E">
          <w:rPr>
            <w:rFonts w:ascii="Times New Roman" w:hAnsi="Times New Roman"/>
            <w:sz w:val="24"/>
            <w:szCs w:val="24"/>
          </w:rPr>
          <w:t>by epoch interaction in Experiment 2</w:t>
        </w:r>
      </w:ins>
      <w:r>
        <w:rPr>
          <w:rFonts w:ascii="Times New Roman" w:hAnsi="Times New Roman"/>
          <w:sz w:val="24"/>
          <w:szCs w:val="24"/>
        </w:rPr>
        <w:t>. Asterisks indicate statistical significance at p &lt; .01 (after Bonferroni correction).</w:t>
      </w:r>
    </w:p>
    <w:p w14:paraId="7E6624F0" w14:textId="408A0D5A" w:rsidR="00DE2594" w:rsidDel="00DE2594" w:rsidRDefault="00DE2594">
      <w:pPr>
        <w:pStyle w:val="NoSpacing"/>
        <w:spacing w:line="480" w:lineRule="auto"/>
        <w:rPr>
          <w:del w:id="152" w:author="HAL" w:date="2019-03-11T11:12:00Z"/>
          <w:rFonts w:ascii="Times New Roman" w:hAnsi="Times New Roman"/>
          <w:sz w:val="24"/>
          <w:szCs w:val="24"/>
        </w:rPr>
        <w:pPrChange w:id="153" w:author="HAL" w:date="2019-03-11T11:11:00Z">
          <w:pPr>
            <w:pStyle w:val="NoSpacing"/>
            <w:spacing w:line="480" w:lineRule="auto"/>
            <w:ind w:firstLine="720"/>
          </w:pPr>
        </w:pPrChange>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6D5B3B" w14:paraId="11E4FBEF" w14:textId="77777777" w:rsidTr="00CF0BFB">
        <w:trPr>
          <w:jc w:val="center"/>
        </w:trPr>
        <w:tc>
          <w:tcPr>
            <w:tcW w:w="1558" w:type="dxa"/>
          </w:tcPr>
          <w:p w14:paraId="097658C5" w14:textId="21A03AF8"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Epoch</w:t>
            </w:r>
          </w:p>
        </w:tc>
        <w:tc>
          <w:tcPr>
            <w:tcW w:w="1558" w:type="dxa"/>
          </w:tcPr>
          <w:p w14:paraId="1C382E0C" w14:textId="3D3FE4EA" w:rsidR="006D5B3B" w:rsidRDefault="006D5B3B" w:rsidP="00CF0BFB">
            <w:pPr>
              <w:pStyle w:val="NoSpacing"/>
              <w:spacing w:line="480" w:lineRule="auto"/>
              <w:rPr>
                <w:rFonts w:ascii="Times New Roman" w:hAnsi="Times New Roman"/>
                <w:sz w:val="24"/>
                <w:szCs w:val="24"/>
              </w:rPr>
            </w:pPr>
            <w:r w:rsidRPr="006D5B3B">
              <w:rPr>
                <w:rFonts w:ascii="Times New Roman" w:hAnsi="Times New Roman"/>
                <w:i/>
                <w:sz w:val="24"/>
                <w:szCs w:val="24"/>
                <w:rPrChange w:id="154" w:author="Gavin" w:date="2019-03-10T17:03:00Z">
                  <w:rPr>
                    <w:rFonts w:ascii="Times New Roman" w:hAnsi="Times New Roman"/>
                    <w:sz w:val="24"/>
                    <w:szCs w:val="24"/>
                  </w:rPr>
                </w:rPrChange>
              </w:rPr>
              <w:t>t</w:t>
            </w:r>
            <w:r>
              <w:rPr>
                <w:rFonts w:ascii="Times New Roman" w:hAnsi="Times New Roman"/>
                <w:sz w:val="24"/>
                <w:szCs w:val="24"/>
              </w:rPr>
              <w:t>(79)</w:t>
            </w:r>
          </w:p>
        </w:tc>
        <w:tc>
          <w:tcPr>
            <w:tcW w:w="1558" w:type="dxa"/>
          </w:tcPr>
          <w:p w14:paraId="324B49D8" w14:textId="187DFCDE" w:rsidR="006D5B3B" w:rsidRPr="00CB1E98" w:rsidRDefault="00DE2594" w:rsidP="00CF0BFB">
            <w:pPr>
              <w:pStyle w:val="NoSpacing"/>
              <w:spacing w:line="480" w:lineRule="auto"/>
              <w:rPr>
                <w:rFonts w:ascii="Times New Roman" w:hAnsi="Times New Roman"/>
                <w:i/>
                <w:sz w:val="24"/>
                <w:szCs w:val="24"/>
                <w:rPrChange w:id="155" w:author="Gavin" w:date="2019-03-10T23:48:00Z">
                  <w:rPr>
                    <w:rFonts w:ascii="Times New Roman" w:hAnsi="Times New Roman"/>
                    <w:sz w:val="24"/>
                    <w:szCs w:val="24"/>
                  </w:rPr>
                </w:rPrChange>
              </w:rPr>
            </w:pPr>
            <w:r w:rsidRPr="00DE2594">
              <w:rPr>
                <w:rFonts w:ascii="Times New Roman" w:hAnsi="Times New Roman"/>
                <w:i/>
                <w:sz w:val="24"/>
                <w:szCs w:val="24"/>
              </w:rPr>
              <w:t>P</w:t>
            </w:r>
          </w:p>
        </w:tc>
        <w:tc>
          <w:tcPr>
            <w:tcW w:w="1558" w:type="dxa"/>
          </w:tcPr>
          <w:p w14:paraId="0D5CA1E3" w14:textId="28D97D8E" w:rsidR="006D5B3B" w:rsidRPr="002754DE" w:rsidRDefault="006D5B3B" w:rsidP="00CF0BFB">
            <w:pPr>
              <w:pStyle w:val="NoSpacing"/>
              <w:spacing w:line="480" w:lineRule="auto"/>
              <w:rPr>
                <w:rFonts w:ascii="Times New Roman" w:hAnsi="Times New Roman"/>
                <w:sz w:val="24"/>
                <w:szCs w:val="24"/>
              </w:rPr>
            </w:pPr>
            <w:r>
              <w:rPr>
                <w:rFonts w:ascii="Times New Roman" w:hAnsi="Times New Roman"/>
                <w:i/>
                <w:sz w:val="24"/>
                <w:szCs w:val="24"/>
              </w:rPr>
              <w:t xml:space="preserve">M </w:t>
            </w:r>
            <w:r>
              <w:rPr>
                <w:rFonts w:ascii="Times New Roman" w:hAnsi="Times New Roman"/>
                <w:sz w:val="24"/>
                <w:szCs w:val="24"/>
              </w:rPr>
              <w:t>(SD)</w:t>
            </w:r>
          </w:p>
        </w:tc>
        <w:tc>
          <w:tcPr>
            <w:tcW w:w="1559" w:type="dxa"/>
          </w:tcPr>
          <w:p w14:paraId="6BAE1EEB" w14:textId="53221A74" w:rsidR="006D5B3B" w:rsidRDefault="0072610E" w:rsidP="00CF0BFB">
            <w:pPr>
              <w:pStyle w:val="NoSpacing"/>
              <w:spacing w:line="480" w:lineRule="auto"/>
              <w:rPr>
                <w:rFonts w:ascii="Times New Roman" w:hAnsi="Times New Roman"/>
                <w:sz w:val="24"/>
                <w:szCs w:val="24"/>
              </w:rPr>
            </w:pPr>
            <w:ins w:id="156" w:author="Gavin" w:date="2019-03-13T16:35:00Z">
              <w:r>
                <w:rPr>
                  <w:rFonts w:ascii="Times New Roman" w:hAnsi="Times New Roman"/>
                  <w:sz w:val="24"/>
                  <w:szCs w:val="24"/>
                </w:rPr>
                <w:t xml:space="preserve">Cohen’s </w:t>
              </w:r>
              <w:proofErr w:type="spellStart"/>
              <w:r>
                <w:rPr>
                  <w:rFonts w:ascii="Times New Roman" w:hAnsi="Times New Roman"/>
                  <w:sz w:val="24"/>
                  <w:szCs w:val="24"/>
                </w:rPr>
                <w:t>d</w:t>
              </w:r>
              <w:r w:rsidRPr="0072610E">
                <w:rPr>
                  <w:rFonts w:ascii="Times New Roman" w:hAnsi="Times New Roman"/>
                  <w:sz w:val="24"/>
                  <w:szCs w:val="24"/>
                  <w:vertAlign w:val="subscript"/>
                  <w:rPrChange w:id="157" w:author="Gavin" w:date="2019-03-13T16:35:00Z">
                    <w:rPr>
                      <w:rFonts w:ascii="Times New Roman" w:hAnsi="Times New Roman"/>
                      <w:sz w:val="24"/>
                      <w:szCs w:val="24"/>
                    </w:rPr>
                  </w:rPrChange>
                </w:rPr>
                <w:t>z</w:t>
              </w:r>
            </w:ins>
            <w:proofErr w:type="spellEnd"/>
          </w:p>
        </w:tc>
      </w:tr>
      <w:tr w:rsidR="006D5B3B" w14:paraId="2A072D4D" w14:textId="77777777" w:rsidTr="00CF0BFB">
        <w:trPr>
          <w:jc w:val="center"/>
        </w:trPr>
        <w:tc>
          <w:tcPr>
            <w:tcW w:w="1558" w:type="dxa"/>
          </w:tcPr>
          <w:p w14:paraId="18A1BC4B" w14:textId="1B02EE2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w:t>
            </w:r>
          </w:p>
        </w:tc>
        <w:tc>
          <w:tcPr>
            <w:tcW w:w="1558" w:type="dxa"/>
          </w:tcPr>
          <w:p w14:paraId="0FC15321" w14:textId="6E41D1E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-0.16</w:t>
            </w:r>
          </w:p>
        </w:tc>
        <w:tc>
          <w:tcPr>
            <w:tcW w:w="1558" w:type="dxa"/>
          </w:tcPr>
          <w:p w14:paraId="069ED037" w14:textId="7482C16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.877</w:t>
            </w:r>
          </w:p>
        </w:tc>
        <w:tc>
          <w:tcPr>
            <w:tcW w:w="1558" w:type="dxa"/>
          </w:tcPr>
          <w:p w14:paraId="15A67C70" w14:textId="379DB1B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- 3 (191)</w:t>
            </w:r>
          </w:p>
        </w:tc>
        <w:tc>
          <w:tcPr>
            <w:tcW w:w="1559" w:type="dxa"/>
          </w:tcPr>
          <w:p w14:paraId="4600DC10" w14:textId="7240812E" w:rsidR="006D5B3B" w:rsidRDefault="0019118D" w:rsidP="00CF0BFB">
            <w:pPr>
              <w:pStyle w:val="NoSpacing"/>
              <w:spacing w:line="480" w:lineRule="auto"/>
              <w:rPr>
                <w:rFonts w:ascii="Times New Roman" w:hAnsi="Times New Roman"/>
                <w:sz w:val="24"/>
                <w:szCs w:val="24"/>
              </w:rPr>
            </w:pPr>
            <w:ins w:id="158" w:author="Gavin" w:date="2019-03-15T12:02:00Z">
              <w:r>
                <w:rPr>
                  <w:rFonts w:ascii="Times New Roman" w:hAnsi="Times New Roman"/>
                  <w:sz w:val="24"/>
                  <w:szCs w:val="24"/>
                </w:rPr>
                <w:t>-</w:t>
              </w:r>
            </w:ins>
            <w:ins w:id="159" w:author="Gavin" w:date="2019-03-13T16:35:00Z">
              <w:r w:rsidR="004D0A19">
                <w:rPr>
                  <w:rFonts w:ascii="Times New Roman" w:hAnsi="Times New Roman"/>
                  <w:sz w:val="24"/>
                  <w:szCs w:val="24"/>
                </w:rPr>
                <w:t>.0179</w:t>
              </w:r>
            </w:ins>
          </w:p>
        </w:tc>
      </w:tr>
      <w:tr w:rsidR="006D5B3B" w14:paraId="12C54EFD" w14:textId="77777777" w:rsidTr="00CF0BFB">
        <w:trPr>
          <w:jc w:val="center"/>
        </w:trPr>
        <w:tc>
          <w:tcPr>
            <w:tcW w:w="1558" w:type="dxa"/>
          </w:tcPr>
          <w:p w14:paraId="7061B47E" w14:textId="5A76E82B"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w:t>
            </w:r>
          </w:p>
        </w:tc>
        <w:tc>
          <w:tcPr>
            <w:tcW w:w="1558" w:type="dxa"/>
          </w:tcPr>
          <w:p w14:paraId="6F563796" w14:textId="6A0ABCD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1.42</w:t>
            </w:r>
          </w:p>
        </w:tc>
        <w:tc>
          <w:tcPr>
            <w:tcW w:w="1558" w:type="dxa"/>
          </w:tcPr>
          <w:p w14:paraId="599F7265" w14:textId="53CC98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.161</w:t>
            </w:r>
          </w:p>
        </w:tc>
        <w:tc>
          <w:tcPr>
            <w:tcW w:w="1558" w:type="dxa"/>
          </w:tcPr>
          <w:p w14:paraId="54F4851A" w14:textId="3583897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23 (142)</w:t>
            </w:r>
          </w:p>
        </w:tc>
        <w:tc>
          <w:tcPr>
            <w:tcW w:w="1559" w:type="dxa"/>
          </w:tcPr>
          <w:p w14:paraId="611C390B" w14:textId="0F87D49F" w:rsidR="006D5B3B" w:rsidRDefault="004D0A19" w:rsidP="00CF0BFB">
            <w:pPr>
              <w:pStyle w:val="NoSpacing"/>
              <w:spacing w:line="480" w:lineRule="auto"/>
              <w:rPr>
                <w:rFonts w:ascii="Times New Roman" w:hAnsi="Times New Roman"/>
                <w:sz w:val="24"/>
                <w:szCs w:val="24"/>
              </w:rPr>
            </w:pPr>
            <w:ins w:id="160" w:author="Gavin" w:date="2019-03-13T16:36:00Z">
              <w:r>
                <w:rPr>
                  <w:rFonts w:ascii="Times New Roman" w:hAnsi="Times New Roman"/>
                  <w:sz w:val="24"/>
                  <w:szCs w:val="24"/>
                </w:rPr>
                <w:t>.159</w:t>
              </w:r>
            </w:ins>
          </w:p>
        </w:tc>
      </w:tr>
      <w:tr w:rsidR="006D5B3B" w14:paraId="44CA4B20" w14:textId="77777777" w:rsidTr="00CF0BFB">
        <w:trPr>
          <w:jc w:val="center"/>
        </w:trPr>
        <w:tc>
          <w:tcPr>
            <w:tcW w:w="1558" w:type="dxa"/>
          </w:tcPr>
          <w:p w14:paraId="3673FA48" w14:textId="1EB5949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tcPr>
          <w:p w14:paraId="1A5562BE" w14:textId="0096121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2.01</w:t>
            </w:r>
          </w:p>
        </w:tc>
        <w:tc>
          <w:tcPr>
            <w:tcW w:w="1558" w:type="dxa"/>
          </w:tcPr>
          <w:p w14:paraId="58B9CA8B" w14:textId="612BD557"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.0482</w:t>
            </w:r>
          </w:p>
        </w:tc>
        <w:tc>
          <w:tcPr>
            <w:tcW w:w="1558" w:type="dxa"/>
          </w:tcPr>
          <w:p w14:paraId="6A9C2730" w14:textId="559D823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36 (162)</w:t>
            </w:r>
          </w:p>
        </w:tc>
        <w:tc>
          <w:tcPr>
            <w:tcW w:w="1559" w:type="dxa"/>
          </w:tcPr>
          <w:p w14:paraId="027B070E" w14:textId="3C638E0F" w:rsidR="006D5B3B" w:rsidRDefault="004D0A19" w:rsidP="00CF0BFB">
            <w:pPr>
              <w:pStyle w:val="NoSpacing"/>
              <w:spacing w:line="480" w:lineRule="auto"/>
              <w:rPr>
                <w:rFonts w:ascii="Times New Roman" w:hAnsi="Times New Roman"/>
                <w:sz w:val="24"/>
                <w:szCs w:val="24"/>
              </w:rPr>
            </w:pPr>
            <w:ins w:id="161" w:author="Gavin" w:date="2019-03-13T16:36:00Z">
              <w:r>
                <w:rPr>
                  <w:rFonts w:ascii="Times New Roman" w:hAnsi="Times New Roman"/>
                  <w:sz w:val="24"/>
                  <w:szCs w:val="24"/>
                </w:rPr>
                <w:t>.225</w:t>
              </w:r>
            </w:ins>
          </w:p>
        </w:tc>
      </w:tr>
      <w:tr w:rsidR="006D5B3B" w14:paraId="6E06E742" w14:textId="77777777" w:rsidTr="00CF0BFB">
        <w:trPr>
          <w:jc w:val="center"/>
        </w:trPr>
        <w:tc>
          <w:tcPr>
            <w:tcW w:w="1558" w:type="dxa"/>
          </w:tcPr>
          <w:p w14:paraId="1FB0D675" w14:textId="3712059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w:t>
            </w:r>
          </w:p>
        </w:tc>
        <w:tc>
          <w:tcPr>
            <w:tcW w:w="1558" w:type="dxa"/>
          </w:tcPr>
          <w:p w14:paraId="5E200A16" w14:textId="09AC3629"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4.65</w:t>
            </w:r>
          </w:p>
        </w:tc>
        <w:tc>
          <w:tcPr>
            <w:tcW w:w="1558" w:type="dxa"/>
          </w:tcPr>
          <w:p w14:paraId="0E2FE80E" w14:textId="4C6E911D"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&lt;.001</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EE61070" w14:textId="24EC2494"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80 (154)</w:t>
            </w:r>
          </w:p>
        </w:tc>
        <w:tc>
          <w:tcPr>
            <w:tcW w:w="1559" w:type="dxa"/>
          </w:tcPr>
          <w:p w14:paraId="2BF841F4" w14:textId="503A0B4E" w:rsidR="006D5B3B" w:rsidRDefault="004D0A19" w:rsidP="00CF0BFB">
            <w:pPr>
              <w:pStyle w:val="NoSpacing"/>
              <w:spacing w:line="480" w:lineRule="auto"/>
              <w:rPr>
                <w:rFonts w:ascii="Times New Roman" w:hAnsi="Times New Roman"/>
                <w:sz w:val="24"/>
                <w:szCs w:val="24"/>
              </w:rPr>
            </w:pPr>
            <w:ins w:id="162" w:author="Gavin" w:date="2019-03-13T16:36:00Z">
              <w:r>
                <w:rPr>
                  <w:rFonts w:ascii="Times New Roman" w:hAnsi="Times New Roman"/>
                  <w:sz w:val="24"/>
                  <w:szCs w:val="24"/>
                </w:rPr>
                <w:t>.52</w:t>
              </w:r>
            </w:ins>
          </w:p>
        </w:tc>
      </w:tr>
      <w:tr w:rsidR="006D5B3B" w14:paraId="67FE4A8F" w14:textId="77777777" w:rsidTr="00CF0BFB">
        <w:trPr>
          <w:jc w:val="center"/>
        </w:trPr>
        <w:tc>
          <w:tcPr>
            <w:tcW w:w="1558" w:type="dxa"/>
          </w:tcPr>
          <w:p w14:paraId="19E2C2F8" w14:textId="496DA6E2"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w:t>
            </w:r>
          </w:p>
        </w:tc>
        <w:tc>
          <w:tcPr>
            <w:tcW w:w="1558" w:type="dxa"/>
          </w:tcPr>
          <w:p w14:paraId="2B5E5E77" w14:textId="51504FF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2.88</w:t>
            </w:r>
          </w:p>
        </w:tc>
        <w:tc>
          <w:tcPr>
            <w:tcW w:w="1558" w:type="dxa"/>
          </w:tcPr>
          <w:p w14:paraId="5E5AC1D0" w14:textId="48C1F1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.00507</w:t>
            </w:r>
            <w:r w:rsidR="004E39FF">
              <w:rPr>
                <w:rFonts w:ascii="Times New Roman" w:hAnsi="Times New Roman"/>
                <w:sz w:val="24"/>
                <w:szCs w:val="24"/>
              </w:rPr>
              <w:t xml:space="preserve"> </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ACA2672" w14:textId="40C45B0C"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51 (160)</w:t>
            </w:r>
          </w:p>
        </w:tc>
        <w:tc>
          <w:tcPr>
            <w:tcW w:w="1559" w:type="dxa"/>
          </w:tcPr>
          <w:p w14:paraId="4AA2F0D7" w14:textId="31390FE5" w:rsidR="006D5B3B" w:rsidRDefault="004D0A19" w:rsidP="00CF0BFB">
            <w:pPr>
              <w:pStyle w:val="NoSpacing"/>
              <w:spacing w:line="480" w:lineRule="auto"/>
              <w:rPr>
                <w:rFonts w:ascii="Times New Roman" w:hAnsi="Times New Roman"/>
                <w:sz w:val="24"/>
                <w:szCs w:val="24"/>
              </w:rPr>
            </w:pPr>
            <w:ins w:id="163" w:author="Gavin" w:date="2019-03-13T16:36:00Z">
              <w:r>
                <w:rPr>
                  <w:rFonts w:ascii="Times New Roman" w:hAnsi="Times New Roman"/>
                  <w:sz w:val="24"/>
                  <w:szCs w:val="24"/>
                </w:rPr>
                <w:t>.322</w:t>
              </w:r>
            </w:ins>
          </w:p>
        </w:tc>
      </w:tr>
    </w:tbl>
    <w:p w14:paraId="51E0517E" w14:textId="77777777" w:rsidR="006B347F" w:rsidRDefault="006B347F" w:rsidP="00917380">
      <w:pPr>
        <w:pStyle w:val="NoSpacing"/>
        <w:spacing w:line="480" w:lineRule="auto"/>
        <w:jc w:val="center"/>
        <w:rPr>
          <w:rFonts w:ascii="Times New Roman" w:hAnsi="Times New Roman"/>
          <w:noProof/>
          <w:sz w:val="24"/>
          <w:szCs w:val="24"/>
        </w:rPr>
      </w:pPr>
    </w:p>
    <w:p w14:paraId="07FFC998" w14:textId="44462403" w:rsidR="00160DB1" w:rsidRDefault="002E4DF5" w:rsidP="00917380">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p>
    <w:p w14:paraId="48434112" w14:textId="7757E502" w:rsidR="00040EBD" w:rsidRPr="00FC17C6" w:rsidRDefault="00040EBD">
      <w:pPr>
        <w:pStyle w:val="NoSpacing"/>
        <w:spacing w:line="480" w:lineRule="auto"/>
        <w:rPr>
          <w:rFonts w:ascii="Times New Roman" w:hAnsi="Times New Roman"/>
          <w:sz w:val="24"/>
          <w:szCs w:val="24"/>
        </w:rPr>
        <w:pPrChange w:id="164" w:author="Gavin" w:date="2019-03-11T00:38:00Z">
          <w:pPr>
            <w:pStyle w:val="NoSpacing"/>
            <w:spacing w:line="480" w:lineRule="auto"/>
            <w:jc w:val="center"/>
          </w:pPr>
        </w:pPrChange>
      </w:pPr>
      <w:r>
        <w:rPr>
          <w:rFonts w:ascii="Times New Roman" w:hAnsi="Times New Roman"/>
          <w:i/>
          <w:sz w:val="24"/>
          <w:szCs w:val="24"/>
        </w:rPr>
        <w:lastRenderedPageBreak/>
        <w:t xml:space="preserve">Figure 2. </w:t>
      </w:r>
      <w:r w:rsidR="002E4DF5">
        <w:rPr>
          <w:rFonts w:ascii="Times New Roman" w:hAnsi="Times New Roman"/>
          <w:i/>
          <w:sz w:val="24"/>
          <w:szCs w:val="24"/>
        </w:rPr>
        <w:t>(A)</w:t>
      </w:r>
      <w:r w:rsidR="002E4DF5">
        <w:rPr>
          <w:rFonts w:ascii="Times New Roman" w:hAnsi="Times New Roman"/>
          <w:sz w:val="24"/>
          <w:szCs w:val="24"/>
        </w:rPr>
        <w:t xml:space="preserve"> Response times for novel displays (solid lines) were significantly longer than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logarithmic slopes between novel (solid lines) and repeated (dashed lines) displays, indicating that there was no difference in search efficiency. </w:t>
      </w:r>
    </w:p>
    <w:p w14:paraId="7278D0E8" w14:textId="39C17D0E" w:rsidR="002754DE" w:rsidRDefault="007763F5" w:rsidP="00A91511">
      <w:pPr>
        <w:pStyle w:val="NoSpacing"/>
        <w:spacing w:line="480" w:lineRule="auto"/>
        <w:rPr>
          <w:rFonts w:ascii="Times New Roman" w:hAnsi="Times New Roman"/>
          <w:sz w:val="24"/>
          <w:szCs w:val="24"/>
        </w:rPr>
      </w:pPr>
      <w:r>
        <w:rPr>
          <w:rFonts w:ascii="Times New Roman" w:hAnsi="Times New Roman"/>
          <w:sz w:val="24"/>
          <w:szCs w:val="24"/>
        </w:rPr>
        <w:tab/>
      </w:r>
      <w:r w:rsidR="0062384E">
        <w:rPr>
          <w:rFonts w:ascii="Times New Roman" w:hAnsi="Times New Roman"/>
          <w:sz w:val="24"/>
          <w:szCs w:val="24"/>
        </w:rPr>
        <w:t>To follow up on the absence of a significant effect in the three-way interaction, we used a Bayes factor approach. To better characterize</w:t>
      </w:r>
      <w:r w:rsidR="00554AAC">
        <w:rPr>
          <w:rFonts w:ascii="Times New Roman" w:hAnsi="Times New Roman"/>
          <w:sz w:val="24"/>
          <w:szCs w:val="24"/>
        </w:rPr>
        <w:t xml:space="preserve"> search efficiency, we fitted each subject’s data with a logarithmic function</w:t>
      </w:r>
      <w:r w:rsidR="0062384E">
        <w:rPr>
          <w:rFonts w:ascii="Times New Roman" w:hAnsi="Times New Roman"/>
          <w:sz w:val="24"/>
          <w:szCs w:val="24"/>
        </w:rPr>
        <w:t xml:space="preserve">. </w:t>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w:t>
      </w:r>
      <w:r w:rsidR="00794898">
        <w:rPr>
          <w:rFonts w:ascii="Times New Roman" w:hAnsi="Times New Roman"/>
          <w:sz w:val="24"/>
          <w:szCs w:val="24"/>
        </w:rPr>
        <w:t xml:space="preserve"> </w:t>
      </w:r>
      <w:r w:rsidR="00794898">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{"citationItems":[{"id":"ITEM-1","itemData":{"DOI":"10.3758/PBR.16.2.225","ISBN":"1069-9384(Print)","ISSN":"10699384","PMID":"19293088","abstract":"Progress in science often comes from discovering invariances in relationships among variables; these invariances often correspond to null hypotheses. As is commonly known, it is not possible to state evidence for the null hypothesis in conventional significance testing. Here we highlight a Bayes factor alternative to the conventional t test that will allow researchers to express preference for either the null hypothesis or the alternative. The Bayes factor has a natural and straightforward interpretation, is based on reasonable assumptions, and has better properties than other methods of inference that have been advocated in the psychological literature. To facilitate use of the Bayes factor, we provide an easy-to-use, Web-based program that performs the necessary calculations.","author":[{"dropping-particle":"","family":"Rouder","given":"Jeffrey N.","non-dropping-particle":"","parse-names":false,"suffix":""},{"dropping-particle":"","family":"Speckman","given":"Paul L.","non-dropping-particle":"","parse-names":false,"suffix":""},{"dropping-particle":"","family":"Sun","given":"Dongchu","non-dropping-particle":"","parse-names":false,"suffix":""},{"dropping-particle":"","family":"Morey","given":"Richard D.","non-dropping-particle":"","parse-names":false,"suffix":""},{"dropping-particle":"","family":"Iverson","given":"Geoffrey","non-dropping-particle":"","parse-names":false,"suffix":""}],"container-title":"Psychonomic Bulletin and Review","id":"ITEM-1","issue":"2","issued":{"date-parts":[["2009"]]},"page":"225-237","title":"Bayesian t tests for accepting and rejecting the null hypothesis","type":"article-journal","volume":"16"},"uris":["http://www.mendeley.com/documents/?uuid=a66756bd-ce44-4237-9cd6-17193f180d9b"]}],"mendeley":{"formattedCitation":"(Rouder, Speckman, Sun, Morey, &amp; Iverson, 2009)","plainTextFormattedCitation":"(Rouder, Speckman, Sun, Morey, &amp; Iverson, 2009)","previouslyFormattedCitation":"(Rouder, Speckman, Sun, Morey, &amp; Iverson, 2009)"},"properties":{"noteIndex":0},"schema":"https://github.com/citation-style-language/schema/raw/master/csl-citation.json"}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(Rouder, Speckman, Sun, Morey, &amp; Iverson, 2009)</w:t>
      </w:r>
      <w:r w:rsidR="00794898">
        <w:rPr>
          <w:rFonts w:ascii="Times New Roman" w:hAnsi="Times New Roman"/>
          <w:sz w:val="24"/>
          <w:szCs w:val="24"/>
        </w:rPr>
        <w:fldChar w:fldCharType="end"/>
      </w:r>
      <w:r w:rsidR="007F2A2A">
        <w:rPr>
          <w:rFonts w:ascii="Times New Roman" w:hAnsi="Times New Roman"/>
          <w:sz w:val="24"/>
          <w:szCs w:val="24"/>
        </w:rPr>
        <w:t>. The analysis revealed moderate evidence</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(Kass &amp; Raftery, 1995)</w:t>
      </w:r>
      <w:r w:rsidR="00816412">
        <w:rPr>
          <w:rFonts w:ascii="Times New Roman" w:hAnsi="Times New Roman"/>
          <w:sz w:val="24"/>
          <w:szCs w:val="24"/>
        </w:rPr>
        <w:fldChar w:fldCharType="end"/>
      </w:r>
      <w:r w:rsidR="007F2A2A">
        <w:rPr>
          <w:rFonts w:ascii="Times New Roman" w:hAnsi="Times New Roman"/>
          <w:sz w:val="24"/>
          <w:szCs w:val="24"/>
        </w:rPr>
        <w:t xml:space="preserve"> for the 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w:t>
      </w:r>
      <w:r w:rsidR="00657930">
        <w:rPr>
          <w:rFonts w:ascii="Times New Roman" w:hAnsi="Times New Roman"/>
          <w:sz w:val="24"/>
          <w:szCs w:val="24"/>
        </w:rPr>
        <w:t>22</w:t>
      </w:r>
      <w:r w:rsidR="004B55CC">
        <w:rPr>
          <w:rFonts w:ascii="Times New Roman" w:hAnsi="Times New Roman"/>
          <w:sz w:val="24"/>
          <w:szCs w:val="24"/>
        </w:rPr>
        <w:t xml:space="preserve">. Search efficiency did not improve with repeated displays. </w:t>
      </w:r>
      <w:r w:rsidR="002754DE">
        <w:rPr>
          <w:rFonts w:ascii="Times New Roman" w:hAnsi="Times New Roman"/>
          <w:sz w:val="24"/>
          <w:szCs w:val="24"/>
        </w:rPr>
        <w:t xml:space="preserve"> </w:t>
      </w:r>
    </w:p>
    <w:p w14:paraId="0A234BDC" w14:textId="29F148AF" w:rsidR="0077461E" w:rsidRDefault="00134DAF" w:rsidP="006D0664">
      <w:pPr>
        <w:pStyle w:val="NoSpacing"/>
        <w:spacing w:line="480" w:lineRule="auto"/>
        <w:rPr>
          <w:rFonts w:ascii="Times New Roman" w:hAnsi="Times New Roman"/>
          <w:sz w:val="24"/>
          <w:szCs w:val="24"/>
        </w:rPr>
      </w:pPr>
      <w:r>
        <w:rPr>
          <w:rFonts w:ascii="Times New Roman" w:hAnsi="Times New Roman"/>
          <w:sz w:val="24"/>
          <w:szCs w:val="24"/>
        </w:rPr>
        <w:tab/>
      </w:r>
      <w:r w:rsidR="0077461E">
        <w:rPr>
          <w:rFonts w:ascii="Times New Roman" w:hAnsi="Times New Roman"/>
          <w:sz w:val="24"/>
          <w:szCs w:val="24"/>
        </w:rPr>
        <w:t xml:space="preserve">At the end of the experimental session, </w:t>
      </w:r>
      <w:r>
        <w:rPr>
          <w:rFonts w:ascii="Times New Roman" w:hAnsi="Times New Roman"/>
          <w:sz w:val="24"/>
          <w:szCs w:val="24"/>
        </w:rPr>
        <w:t xml:space="preserve">30% </w:t>
      </w:r>
      <w:r w:rsidR="006D0664">
        <w:rPr>
          <w:rFonts w:ascii="Times New Roman" w:hAnsi="Times New Roman"/>
          <w:sz w:val="24"/>
          <w:szCs w:val="24"/>
        </w:rPr>
        <w:t xml:space="preserve">of the participants responded “yes” when they were asked whether they noticed that some displays were repeated throughout the search experiment. </w:t>
      </w:r>
      <w:r w:rsidR="0077461E">
        <w:rPr>
          <w:rFonts w:ascii="Times New Roman" w:hAnsi="Times New Roman"/>
          <w:sz w:val="24"/>
          <w:szCs w:val="24"/>
        </w:rPr>
        <w:t>On average, these participants estimated that 32.6% of the displays were repeated</w:t>
      </w:r>
    </w:p>
    <w:p w14:paraId="7A3A662F" w14:textId="266C132D" w:rsidR="006D0664" w:rsidRDefault="006D0664" w:rsidP="006D0664">
      <w:pPr>
        <w:pStyle w:val="NoSpacing"/>
        <w:spacing w:line="480" w:lineRule="auto"/>
        <w:rPr>
          <w:rFonts w:ascii="Times New Roman" w:hAnsi="Times New Roman"/>
          <w:sz w:val="24"/>
          <w:szCs w:val="24"/>
        </w:rPr>
      </w:pPr>
      <w:r>
        <w:rPr>
          <w:rFonts w:ascii="Times New Roman" w:hAnsi="Times New Roman"/>
          <w:sz w:val="24"/>
          <w:szCs w:val="24"/>
        </w:rPr>
        <w:t xml:space="preserve"> (</w:t>
      </w:r>
      <w:r w:rsidR="0077461E">
        <w:rPr>
          <w:rFonts w:ascii="Times New Roman" w:hAnsi="Times New Roman"/>
          <w:sz w:val="24"/>
          <w:szCs w:val="24"/>
        </w:rPr>
        <w:t xml:space="preserve">the </w:t>
      </w:r>
      <w:r>
        <w:rPr>
          <w:rFonts w:ascii="Times New Roman" w:hAnsi="Times New Roman"/>
          <w:sz w:val="24"/>
          <w:szCs w:val="24"/>
        </w:rPr>
        <w:t xml:space="preserve">response from one participant was missing due to a keyboard </w:t>
      </w:r>
      <w:r w:rsidR="0077461E">
        <w:rPr>
          <w:rFonts w:ascii="Times New Roman" w:hAnsi="Times New Roman"/>
          <w:sz w:val="24"/>
          <w:szCs w:val="24"/>
        </w:rPr>
        <w:t>malfunction</w:t>
      </w:r>
      <w:r>
        <w:rPr>
          <w:rFonts w:ascii="Times New Roman" w:hAnsi="Times New Roman"/>
          <w:sz w:val="24"/>
          <w:szCs w:val="24"/>
        </w:rPr>
        <w:t>).</w:t>
      </w:r>
    </w:p>
    <w:p w14:paraId="0A110D58" w14:textId="77777777" w:rsidR="0077461E" w:rsidRDefault="0077461E" w:rsidP="006D0664">
      <w:pPr>
        <w:pStyle w:val="NoSpacing"/>
        <w:spacing w:line="480" w:lineRule="auto"/>
        <w:rPr>
          <w:rFonts w:ascii="Times New Roman" w:hAnsi="Times New Roman"/>
          <w:sz w:val="24"/>
          <w:szCs w:val="24"/>
        </w:rPr>
      </w:pPr>
    </w:p>
    <w:p w14:paraId="08AFC8CC" w14:textId="4C5CC279"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592ECB9C" w:rsidR="002E3605" w:rsidRPr="002E3605" w:rsidRDefault="002E3605" w:rsidP="002E3605">
      <w:pPr>
        <w:pStyle w:val="NoSpacing"/>
        <w:spacing w:line="480" w:lineRule="auto"/>
        <w:rPr>
          <w:rFonts w:ascii="Times New Roman" w:hAnsi="Times New Roman"/>
          <w:sz w:val="24"/>
          <w:szCs w:val="24"/>
        </w:rPr>
      </w:pPr>
      <w:r>
        <w:rPr>
          <w:rFonts w:ascii="Times New Roman" w:hAnsi="Times New Roman"/>
          <w:sz w:val="24"/>
          <w:szCs w:val="24"/>
        </w:rPr>
        <w:tab/>
        <w:t xml:space="preserve">Experiment 2 showed that </w:t>
      </w:r>
      <w:r w:rsidR="00010B54">
        <w:rPr>
          <w:rFonts w:ascii="Times New Roman" w:hAnsi="Times New Roman"/>
          <w:sz w:val="24"/>
          <w:szCs w:val="24"/>
        </w:rPr>
        <w:t>the magnitude of the contextual cueing effect was not affected by lure set size</w:t>
      </w:r>
      <w:r w:rsidR="00D151D0">
        <w:rPr>
          <w:rFonts w:ascii="Times New Roman" w:hAnsi="Times New Roman"/>
          <w:sz w:val="24"/>
          <w:szCs w:val="24"/>
        </w:rPr>
        <w:t>, even though lures contributed to processing times</w:t>
      </w:r>
      <w:r>
        <w:rPr>
          <w:rFonts w:ascii="Times New Roman" w:hAnsi="Times New Roman"/>
          <w:sz w:val="24"/>
          <w:szCs w:val="24"/>
        </w:rPr>
        <w:t xml:space="preserve">. </w:t>
      </w:r>
      <w:r w:rsidR="0062384E">
        <w:rPr>
          <w:rFonts w:ascii="Times New Roman" w:hAnsi="Times New Roman"/>
          <w:sz w:val="24"/>
          <w:szCs w:val="24"/>
        </w:rPr>
        <w:t xml:space="preserve">That is to say, lures are processed in parallel (as indexed by the logarithmic functions), and the more there are, the longer it takes to reject all of them. That rejection process did not benefit from repeating the locations </w:t>
      </w:r>
      <w:r w:rsidR="0062384E">
        <w:rPr>
          <w:rFonts w:ascii="Times New Roman" w:hAnsi="Times New Roman"/>
          <w:sz w:val="24"/>
          <w:szCs w:val="24"/>
        </w:rPr>
        <w:lastRenderedPageBreak/>
        <w:t xml:space="preserve">were lures were presented. </w:t>
      </w:r>
      <w:r>
        <w:rPr>
          <w:rFonts w:ascii="Times New Roman" w:hAnsi="Times New Roman"/>
          <w:sz w:val="24"/>
          <w:szCs w:val="24"/>
        </w:rPr>
        <w:t>If it is indeed true that lures do not contribute to contextual cueing despite being processed</w:t>
      </w:r>
      <w:r w:rsidR="0062384E">
        <w:rPr>
          <w:rFonts w:ascii="Times New Roman" w:hAnsi="Times New Roman"/>
          <w:sz w:val="24"/>
          <w:szCs w:val="24"/>
        </w:rPr>
        <w:t xml:space="preserve"> and rejected in parallel</w:t>
      </w:r>
      <w:r>
        <w:rPr>
          <w:rFonts w:ascii="Times New Roman" w:hAnsi="Times New Roman"/>
          <w:sz w:val="24"/>
          <w:szCs w:val="24"/>
        </w:rPr>
        <w:t>, then we should not observe any contextual cueing with lure-only displays.</w:t>
      </w:r>
      <w:r w:rsidR="00930B96">
        <w:rPr>
          <w:rFonts w:ascii="Times New Roman" w:hAnsi="Times New Roman"/>
          <w:sz w:val="24"/>
          <w:szCs w:val="24"/>
        </w:rPr>
        <w:t xml:space="preserve"> Finally, we also included a more precise memory test to assess whether participants had an explicit recollection of the repeated displays. Multiple previous studies have shown that memory for candidate-repeated contexts is implicit</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030B6B">
        <w:rPr>
          <w:rFonts w:ascii="Times New Roman" w:hAnsi="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Review","id":"ITEM-3","issued":{"date-parts":[["2015"]]},"note":"in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learning","type":"article-journal"},"uris":["http://www.mendeley.com/documents/?uuid=99ff72ac-acf6-493b-9a67-767b627be96d"]}],"mendeley":{"formattedCitation":"(Chun &amp; Jiang, 1998; Goujon, Didierjean, &amp; Thorpe, 2015; Vadillo, Konstantinidis, &amp; Shanks, 2015)","manualFormatting":"(e.g. Chun &amp; Jiang, 1998; Goujon, Didierjean, &amp; Thorpe, 2015; but see Vadillo, Konstantinidis, &amp; Shanks, 2015)","plainTextFormattedCitation":"(Chun &amp; Jiang, 1998; Goujon, Didierjean, &amp; Thorpe, 2015; Vadillo, Konstantinidis, &amp; Shanks, 2015)","previouslyFormattedCitation":"(Chun &amp; Jiang, 1998; Goujon, Didierjean, &amp; Thorpe, 2015; Vadillo, Konstantinidis, &amp; Shanks, 2015)"},"properties":{"noteIndex":0},"schema":"https://github.com/citation-style-language/schema/raw/master/csl-citation.json"}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w:t>
      </w:r>
      <w:r w:rsidR="00816412">
        <w:rPr>
          <w:rFonts w:ascii="Times New Roman" w:hAnsi="Times New Roman"/>
          <w:noProof/>
          <w:sz w:val="24"/>
          <w:szCs w:val="24"/>
        </w:rPr>
        <w:t xml:space="preserve">e.g. </w:t>
      </w:r>
      <w:r w:rsidR="00816412" w:rsidRPr="00816412">
        <w:rPr>
          <w:rFonts w:ascii="Times New Roman" w:hAnsi="Times New Roman"/>
          <w:noProof/>
          <w:sz w:val="24"/>
          <w:szCs w:val="24"/>
        </w:rPr>
        <w:t>Chun &amp; Jiang, 1998; Goujon, Didierjean, &amp; Thorpe, 2015;</w:t>
      </w:r>
      <w:r w:rsidR="00816412">
        <w:rPr>
          <w:rFonts w:ascii="Times New Roman" w:hAnsi="Times New Roman"/>
          <w:noProof/>
          <w:sz w:val="24"/>
          <w:szCs w:val="24"/>
        </w:rPr>
        <w:t xml:space="preserve"> but see</w:t>
      </w:r>
      <w:r w:rsidR="00816412" w:rsidRPr="00816412">
        <w:rPr>
          <w:rFonts w:ascii="Times New Roman" w:hAnsi="Times New Roman"/>
          <w:noProof/>
          <w:sz w:val="24"/>
          <w:szCs w:val="24"/>
        </w:rPr>
        <w:t xml:space="preserve"> Vadillo, Konstantinidis, &amp; Shanks, 2015)</w:t>
      </w:r>
      <w:r w:rsidR="00816412">
        <w:rPr>
          <w:rFonts w:ascii="Times New Roman" w:hAnsi="Times New Roman"/>
          <w:sz w:val="24"/>
          <w:szCs w:val="24"/>
        </w:rPr>
        <w:fldChar w:fldCharType="end"/>
      </w:r>
      <w:r w:rsidR="00930B96">
        <w:rPr>
          <w:rFonts w:ascii="Times New Roman" w:hAnsi="Times New Roman"/>
          <w:sz w:val="24"/>
          <w:szCs w:val="24"/>
        </w:rPr>
        <w:t>, and we wanted to investigate whether participants had any memory traces of the repeated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42BAACB4" w14:textId="54BFB3A4" w:rsidR="00E2378C" w:rsidRDefault="00B41AF8" w:rsidP="00A62662">
      <w:pPr>
        <w:pStyle w:val="NoSpacing"/>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Twenty</w:t>
      </w:r>
      <w:r w:rsidR="008A330A">
        <w:rPr>
          <w:rFonts w:ascii="Times New Roman" w:hAnsi="Times New Roman"/>
          <w:sz w:val="24"/>
          <w:szCs w:val="24"/>
        </w:rPr>
        <w:t>-</w:t>
      </w:r>
      <w:r w:rsidR="00756736">
        <w:rPr>
          <w:rFonts w:ascii="Times New Roman" w:hAnsi="Times New Roman"/>
          <w:sz w:val="24"/>
          <w:szCs w:val="24"/>
        </w:rPr>
        <w:t>two</w:t>
      </w:r>
      <w:r>
        <w:rPr>
          <w:rFonts w:ascii="Times New Roman" w:hAnsi="Times New Roman"/>
          <w:sz w:val="24"/>
          <w:szCs w:val="24"/>
        </w:rPr>
        <w:t xml:space="preserve"> participants were recruited from the same subject pool as previous experiments. </w:t>
      </w:r>
      <w:r w:rsidR="00756736">
        <w:rPr>
          <w:rFonts w:ascii="Times New Roman" w:hAnsi="Times New Roman"/>
          <w:sz w:val="24"/>
          <w:szCs w:val="24"/>
        </w:rPr>
        <w:t>One subject did not complete the experiment due to a computer error</w:t>
      </w:r>
      <w:r w:rsidR="0062384E">
        <w:rPr>
          <w:rFonts w:ascii="Times New Roman" w:hAnsi="Times New Roman"/>
          <w:sz w:val="24"/>
          <w:szCs w:val="24"/>
        </w:rPr>
        <w:t>. One additional</w:t>
      </w:r>
      <w:r w:rsidR="008A330A">
        <w:rPr>
          <w:rFonts w:ascii="Times New Roman" w:hAnsi="Times New Roman"/>
          <w:sz w:val="24"/>
          <w:szCs w:val="24"/>
        </w:rPr>
        <w:t xml:space="preserve"> participant was </w:t>
      </w:r>
      <w:r w:rsidR="0062384E">
        <w:rPr>
          <w:rFonts w:ascii="Times New Roman" w:hAnsi="Times New Roman"/>
          <w:sz w:val="24"/>
          <w:szCs w:val="24"/>
        </w:rPr>
        <w:t>replaced</w:t>
      </w:r>
      <w:r w:rsidR="008A330A">
        <w:rPr>
          <w:rFonts w:ascii="Times New Roman" w:hAnsi="Times New Roman"/>
          <w:sz w:val="24"/>
          <w:szCs w:val="24"/>
        </w:rPr>
        <w:t xml:space="preserve"> because </w:t>
      </w:r>
      <w:r w:rsidR="0062384E">
        <w:rPr>
          <w:rFonts w:ascii="Times New Roman" w:hAnsi="Times New Roman"/>
          <w:sz w:val="24"/>
          <w:szCs w:val="24"/>
        </w:rPr>
        <w:t xml:space="preserve">their </w:t>
      </w:r>
      <w:r w:rsidR="008A330A">
        <w:rPr>
          <w:rFonts w:ascii="Times New Roman" w:hAnsi="Times New Roman"/>
          <w:sz w:val="24"/>
          <w:szCs w:val="24"/>
        </w:rPr>
        <w:t xml:space="preserve">average RT that was more than 2.5 standard deviations higher than the group mean. </w:t>
      </w:r>
      <w:r>
        <w:rPr>
          <w:rFonts w:ascii="Times New Roman" w:hAnsi="Times New Roman"/>
          <w:sz w:val="24"/>
          <w:szCs w:val="24"/>
        </w:rPr>
        <w:t>The</w:t>
      </w:r>
      <w:r w:rsidR="0062384E">
        <w:rPr>
          <w:rFonts w:ascii="Times New Roman" w:hAnsi="Times New Roman"/>
          <w:sz w:val="24"/>
          <w:szCs w:val="24"/>
        </w:rPr>
        <w:t xml:space="preserve"> included</w:t>
      </w:r>
      <w:r>
        <w:rPr>
          <w:rFonts w:ascii="Times New Roman" w:hAnsi="Times New Roman"/>
          <w:sz w:val="24"/>
          <w:szCs w:val="24"/>
        </w:rPr>
        <w:t xml:space="preserve"> participants did not take part in any of the other experiments</w:t>
      </w:r>
      <w:r w:rsidR="0062384E">
        <w:rPr>
          <w:rFonts w:ascii="Times New Roman" w:hAnsi="Times New Roman"/>
          <w:sz w:val="24"/>
          <w:szCs w:val="24"/>
        </w:rPr>
        <w:t xml:space="preserve"> in this paper</w:t>
      </w:r>
      <w:r>
        <w:rPr>
          <w:rFonts w:ascii="Times New Roman" w:hAnsi="Times New Roman"/>
          <w:sz w:val="24"/>
          <w:szCs w:val="24"/>
        </w:rPr>
        <w:t>. All methods are identical to Experiment 1, except for the following changes</w:t>
      </w:r>
      <w:r w:rsidR="0062384E">
        <w:rPr>
          <w:rFonts w:ascii="Times New Roman" w:hAnsi="Times New Roman"/>
          <w:sz w:val="24"/>
          <w:szCs w:val="24"/>
        </w:rPr>
        <w:t>. A</w:t>
      </w:r>
      <w:r w:rsidR="00C97CAE">
        <w:rPr>
          <w:rFonts w:ascii="Times New Roman" w:hAnsi="Times New Roman"/>
          <w:sz w:val="24"/>
          <w:szCs w:val="24"/>
        </w:rPr>
        <w:t xml:space="preserve">ll </w:t>
      </w:r>
      <w:r>
        <w:rPr>
          <w:rFonts w:ascii="Times New Roman" w:hAnsi="Times New Roman"/>
          <w:sz w:val="24"/>
          <w:szCs w:val="24"/>
        </w:rPr>
        <w:t xml:space="preserve">distractors were </w:t>
      </w:r>
      <w:r w:rsidR="0062384E">
        <w:rPr>
          <w:rFonts w:ascii="Times New Roman" w:hAnsi="Times New Roman"/>
          <w:sz w:val="24"/>
          <w:szCs w:val="24"/>
        </w:rPr>
        <w:t xml:space="preserve">the orange diamond lures used in Experiment 2. </w:t>
      </w:r>
      <w:r w:rsidR="00930B96">
        <w:rPr>
          <w:rFonts w:ascii="Times New Roman" w:hAnsi="Times New Roman"/>
          <w:sz w:val="24"/>
          <w:szCs w:val="24"/>
        </w:rPr>
        <w:t>There were</w:t>
      </w:r>
      <w:r>
        <w:rPr>
          <w:rFonts w:ascii="Times New Roman" w:hAnsi="Times New Roman"/>
          <w:sz w:val="24"/>
          <w:szCs w:val="24"/>
        </w:rPr>
        <w:t xml:space="preserve"> 5 different </w:t>
      </w:r>
      <w:r w:rsidR="00930B96">
        <w:rPr>
          <w:rFonts w:ascii="Times New Roman" w:hAnsi="Times New Roman"/>
          <w:sz w:val="24"/>
          <w:szCs w:val="24"/>
        </w:rPr>
        <w:t xml:space="preserve">lure </w:t>
      </w:r>
      <w:r>
        <w:rPr>
          <w:rFonts w:ascii="Times New Roman" w:hAnsi="Times New Roman"/>
          <w:sz w:val="24"/>
          <w:szCs w:val="24"/>
        </w:rPr>
        <w:t>set sizes</w:t>
      </w:r>
      <w:r w:rsidR="00930B96">
        <w:rPr>
          <w:rFonts w:ascii="Times New Roman" w:hAnsi="Times New Roman"/>
          <w:sz w:val="24"/>
          <w:szCs w:val="24"/>
        </w:rPr>
        <w:t xml:space="preserve"> (</w:t>
      </w:r>
      <w:r>
        <w:rPr>
          <w:rFonts w:ascii="Times New Roman" w:hAnsi="Times New Roman"/>
          <w:sz w:val="24"/>
          <w:szCs w:val="24"/>
        </w:rPr>
        <w:t>0, 3, 9, 19, 31</w:t>
      </w:r>
      <w:r w:rsidR="00930B96">
        <w:rPr>
          <w:rFonts w:ascii="Times New Roman" w:hAnsi="Times New Roman"/>
          <w:sz w:val="24"/>
          <w:szCs w:val="24"/>
        </w:rPr>
        <w:t>)</w:t>
      </w:r>
      <w:r>
        <w:rPr>
          <w:rFonts w:ascii="Times New Roman" w:hAnsi="Times New Roman"/>
          <w:sz w:val="24"/>
          <w:szCs w:val="24"/>
        </w:rPr>
        <w:t xml:space="preserve">. </w:t>
      </w:r>
      <w:r w:rsidR="00C97CAE">
        <w:rPr>
          <w:rFonts w:ascii="Times New Roman" w:hAnsi="Times New Roman"/>
          <w:sz w:val="24"/>
          <w:szCs w:val="24"/>
        </w:rPr>
        <w:t>There were 13 instead of 12 repeated displays</w:t>
      </w:r>
      <w:ins w:id="165" w:author="HAL" w:date="2019-03-11T11:29:00Z">
        <w:r w:rsidR="00930B96">
          <w:rPr>
            <w:rFonts w:ascii="Times New Roman" w:hAnsi="Times New Roman"/>
            <w:sz w:val="24"/>
            <w:szCs w:val="24"/>
          </w:rPr>
          <w:t xml:space="preserve">: </w:t>
        </w:r>
      </w:ins>
      <w:r w:rsidR="00C97CAE">
        <w:rPr>
          <w:rFonts w:ascii="Times New Roman" w:hAnsi="Times New Roman"/>
          <w:sz w:val="24"/>
          <w:szCs w:val="24"/>
        </w:rPr>
        <w:t xml:space="preserve">an additional one </w:t>
      </w:r>
      <w:r w:rsidR="00930B96">
        <w:rPr>
          <w:rFonts w:ascii="Times New Roman" w:hAnsi="Times New Roman"/>
          <w:sz w:val="24"/>
          <w:szCs w:val="24"/>
        </w:rPr>
        <w:t xml:space="preserve">was included </w:t>
      </w:r>
      <w:r w:rsidR="00C97CAE">
        <w:rPr>
          <w:rFonts w:ascii="Times New Roman" w:hAnsi="Times New Roman"/>
          <w:sz w:val="24"/>
          <w:szCs w:val="24"/>
        </w:rPr>
        <w:t xml:space="preserve">for the target-only </w:t>
      </w:r>
      <w:r w:rsidR="00930B96">
        <w:rPr>
          <w:rFonts w:ascii="Times New Roman" w:hAnsi="Times New Roman"/>
          <w:sz w:val="24"/>
          <w:szCs w:val="24"/>
        </w:rPr>
        <w:t>condition (lure set-size =</w:t>
      </w:r>
      <w:r w:rsidR="00A62662">
        <w:rPr>
          <w:rFonts w:ascii="Times New Roman" w:hAnsi="Times New Roman"/>
          <w:sz w:val="24"/>
          <w:szCs w:val="24"/>
        </w:rPr>
        <w:t xml:space="preserve"> </w:t>
      </w:r>
      <w:r w:rsidR="00930B96">
        <w:rPr>
          <w:rFonts w:ascii="Times New Roman" w:hAnsi="Times New Roman"/>
          <w:sz w:val="24"/>
          <w:szCs w:val="24"/>
        </w:rPr>
        <w:t>0</w:t>
      </w:r>
      <w:r w:rsidR="00C97CAE">
        <w:rPr>
          <w:rFonts w:ascii="Times New Roman" w:hAnsi="Times New Roman"/>
          <w:sz w:val="24"/>
          <w:szCs w:val="24"/>
        </w:rPr>
        <w:t xml:space="preserve">). </w:t>
      </w:r>
      <w:r w:rsidRPr="00C97CAE">
        <w:rPr>
          <w:rFonts w:ascii="Times New Roman" w:hAnsi="Times New Roman"/>
          <w:sz w:val="24"/>
          <w:szCs w:val="24"/>
        </w:rPr>
        <w:t xml:space="preserve">There were 3 repeated displays for each of the non-zero </w:t>
      </w:r>
      <w:r w:rsidR="00930B96">
        <w:rPr>
          <w:rFonts w:ascii="Times New Roman" w:hAnsi="Times New Roman"/>
          <w:sz w:val="24"/>
          <w:szCs w:val="24"/>
        </w:rPr>
        <w:t xml:space="preserve">lure </w:t>
      </w:r>
      <w:r w:rsidRPr="00C97CAE">
        <w:rPr>
          <w:rFonts w:ascii="Times New Roman" w:hAnsi="Times New Roman"/>
          <w:sz w:val="24"/>
          <w:szCs w:val="24"/>
        </w:rPr>
        <w:t>set sizes, and one for the target-only display (set size 0).</w:t>
      </w:r>
      <w:r w:rsidR="00930B96">
        <w:rPr>
          <w:rFonts w:ascii="Times New Roman" w:hAnsi="Times New Roman"/>
          <w:sz w:val="24"/>
          <w:szCs w:val="24"/>
        </w:rPr>
        <w:t xml:space="preserve"> Finally, there was also a </w:t>
      </w:r>
      <w:r w:rsidR="00E2378C">
        <w:rPr>
          <w:rFonts w:ascii="Times New Roman" w:hAnsi="Times New Roman"/>
          <w:sz w:val="24"/>
          <w:szCs w:val="24"/>
        </w:rPr>
        <w:t>recognition test at the end of the experiment</w:t>
      </w:r>
      <w:r w:rsidR="00930B96">
        <w:rPr>
          <w:rFonts w:ascii="Times New Roman" w:hAnsi="Times New Roman"/>
          <w:sz w:val="24"/>
          <w:szCs w:val="24"/>
        </w:rPr>
        <w:t xml:space="preserve">. </w:t>
      </w:r>
    </w:p>
    <w:p w14:paraId="0E805E72" w14:textId="28F62383"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w:t>
      </w:r>
      <w:r w:rsidR="00930B96">
        <w:rPr>
          <w:rFonts w:ascii="Times New Roman" w:hAnsi="Times New Roman"/>
          <w:sz w:val="24"/>
          <w:szCs w:val="24"/>
        </w:rPr>
        <w:t>test</w:t>
      </w:r>
      <w:r>
        <w:rPr>
          <w:rFonts w:ascii="Times New Roman" w:hAnsi="Times New Roman"/>
          <w:sz w:val="24"/>
          <w:szCs w:val="24"/>
        </w:rPr>
        <w:t xml:space="preserve">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repeated, and </w:t>
      </w:r>
      <w:r w:rsidR="00C97CAE">
        <w:rPr>
          <w:rFonts w:ascii="Times New Roman" w:hAnsi="Times New Roman"/>
          <w:sz w:val="24"/>
          <w:szCs w:val="24"/>
        </w:rPr>
        <w:t xml:space="preserve">were asked </w:t>
      </w:r>
      <w:r>
        <w:rPr>
          <w:rFonts w:ascii="Times New Roman" w:hAnsi="Times New Roman"/>
          <w:sz w:val="24"/>
          <w:szCs w:val="24"/>
        </w:rPr>
        <w:t xml:space="preserve">whether they had noticed this or </w:t>
      </w:r>
      <w:r>
        <w:rPr>
          <w:rFonts w:ascii="Times New Roman" w:hAnsi="Times New Roman"/>
          <w:sz w:val="24"/>
          <w:szCs w:val="24"/>
        </w:rPr>
        <w:lastRenderedPageBreak/>
        <w:t xml:space="preserve">not. After which, they were asked what percentage of the trials they thought were repeated. Participants were then informed that they </w:t>
      </w:r>
      <w:r w:rsidR="00930B96">
        <w:rPr>
          <w:rFonts w:ascii="Times New Roman" w:hAnsi="Times New Roman"/>
          <w:sz w:val="24"/>
          <w:szCs w:val="24"/>
        </w:rPr>
        <w:t xml:space="preserve">would </w:t>
      </w:r>
      <w:r>
        <w:rPr>
          <w:rFonts w:ascii="Times New Roman" w:hAnsi="Times New Roman"/>
          <w:sz w:val="24"/>
          <w:szCs w:val="24"/>
        </w:rPr>
        <w:t>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test consisted of 104 trials in total. Each of the 13 repeated displays was presented 4 times, twice with the target rotated 90 degrees clockwise and twice anti-clockwise. 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5DBE710E"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w:t>
      </w:r>
      <w:r w:rsidR="00240E7D">
        <w:rPr>
          <w:rFonts w:ascii="Times New Roman" w:hAnsi="Times New Roman"/>
          <w:sz w:val="24"/>
          <w:szCs w:val="24"/>
        </w:rPr>
        <w:t xml:space="preserve">whether </w:t>
      </w:r>
      <w:r w:rsidR="00920276">
        <w:rPr>
          <w:rFonts w:ascii="Times New Roman" w:hAnsi="Times New Roman"/>
          <w:sz w:val="24"/>
          <w:szCs w:val="24"/>
        </w:rPr>
        <w:t>they ha</w:t>
      </w:r>
      <w:r w:rsidR="00240E7D">
        <w:rPr>
          <w:rFonts w:ascii="Times New Roman" w:hAnsi="Times New Roman"/>
          <w:sz w:val="24"/>
          <w:szCs w:val="24"/>
        </w:rPr>
        <w:t>d</w:t>
      </w:r>
      <w:r w:rsidR="00920276">
        <w:rPr>
          <w:rFonts w:ascii="Times New Roman" w:hAnsi="Times New Roman"/>
          <w:sz w:val="24"/>
          <w:szCs w:val="24"/>
        </w:rPr>
        <w:t xml:space="preserve"> seen the display before during the search task, and the ‘/’ key to indicate that the current display was a novel one. Upon response, </w:t>
      </w:r>
      <w:r w:rsidR="00240E7D">
        <w:rPr>
          <w:rFonts w:ascii="Times New Roman" w:hAnsi="Times New Roman"/>
          <w:sz w:val="24"/>
          <w:szCs w:val="24"/>
        </w:rPr>
        <w:t xml:space="preserve">a </w:t>
      </w:r>
      <w:r w:rsidR="00920276">
        <w:rPr>
          <w:rFonts w:ascii="Times New Roman" w:hAnsi="Times New Roman"/>
          <w:sz w:val="24"/>
          <w:szCs w:val="24"/>
        </w:rPr>
        <w:t xml:space="preserve">confidence rating screen was presented. Participants had to indicate their level of confidence in their response, ranging from 1 (‘completely guessing’) to 5 (‘completely confident’). Upon response, a blank screen was presented for </w:t>
      </w:r>
      <w:ins w:id="166" w:author="Gavin" w:date="2019-03-13T14:20:00Z">
        <w:r w:rsidR="00816412">
          <w:rPr>
            <w:rFonts w:ascii="Times New Roman" w:hAnsi="Times New Roman"/>
            <w:sz w:val="24"/>
            <w:szCs w:val="24"/>
          </w:rPr>
          <w:t>a randomly selected duration between 600 and 800 ms</w:t>
        </w:r>
      </w:ins>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0C056F68" w:rsidR="000D6089" w:rsidRDefault="009A164D" w:rsidP="0087266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participant was excluded from analyses </w:t>
      </w:r>
      <w:r w:rsidR="00C213F8">
        <w:rPr>
          <w:rFonts w:ascii="Times New Roman" w:hAnsi="Times New Roman" w:cs="Times New Roman"/>
          <w:sz w:val="24"/>
          <w:szCs w:val="24"/>
        </w:rPr>
        <w:t>as they had a mean RT that was more than 2.5 standard deviations away from the overall group mean. An additional participant was r</w:t>
      </w:r>
      <w:r w:rsidR="001F04DB">
        <w:rPr>
          <w:rFonts w:ascii="Times New Roman" w:hAnsi="Times New Roman" w:cs="Times New Roman"/>
          <w:sz w:val="24"/>
          <w:szCs w:val="24"/>
        </w:rPr>
        <w:t>u</w:t>
      </w:r>
      <w:r w:rsidR="00C213F8">
        <w:rPr>
          <w:rFonts w:ascii="Times New Roman" w:hAnsi="Times New Roman" w:cs="Times New Roman"/>
          <w:sz w:val="24"/>
          <w:szCs w:val="24"/>
        </w:rPr>
        <w:t xml:space="preserve">n to replace this subject. </w:t>
      </w:r>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r w:rsidR="00756736">
        <w:rPr>
          <w:rFonts w:ascii="Times New Roman" w:hAnsi="Times New Roman" w:cs="Times New Roman"/>
          <w:sz w:val="24"/>
          <w:szCs w:val="24"/>
        </w:rPr>
        <w:t>4.5</w:t>
      </w:r>
      <w:r w:rsidR="000D6089">
        <w:rPr>
          <w:rFonts w:ascii="Times New Roman" w:hAnsi="Times New Roman" w:cs="Times New Roman"/>
          <w:sz w:val="24"/>
          <w:szCs w:val="24"/>
        </w:rPr>
        <w:t>% of trials.</w:t>
      </w:r>
    </w:p>
    <w:p w14:paraId="0F995CFE" w14:textId="35B10BF8" w:rsidR="00A15CDE" w:rsidRDefault="00B53669" w:rsidP="00B53669">
      <w:pPr>
        <w:pStyle w:val="NoSpacing"/>
        <w:spacing w:line="480" w:lineRule="auto"/>
        <w:ind w:firstLine="720"/>
        <w:rPr>
          <w:rFonts w:ascii="Times New Roman" w:hAnsi="Times New Roman"/>
          <w:sz w:val="24"/>
          <w:szCs w:val="24"/>
        </w:rPr>
      </w:pPr>
      <w:r>
        <w:rPr>
          <w:rFonts w:ascii="Times New Roman" w:hAnsi="Times New Roman" w:cs="Times New Roman"/>
          <w:sz w:val="24"/>
          <w:szCs w:val="24"/>
        </w:rPr>
        <w:lastRenderedPageBreak/>
        <w:t>A 2 (display type) by 5 (lure set size) by 5 (epoch) within</w:t>
      </w:r>
      <w:r w:rsidR="0077461E">
        <w:rPr>
          <w:rFonts w:ascii="Times New Roman" w:hAnsi="Times New Roman" w:cs="Times New Roman"/>
          <w:sz w:val="24"/>
          <w:szCs w:val="24"/>
        </w:rPr>
        <w:t>-subjects</w:t>
      </w:r>
      <w:r>
        <w:rPr>
          <w:rFonts w:ascii="Times New Roman" w:hAnsi="Times New Roman" w:cs="Times New Roman"/>
          <w:sz w:val="24"/>
          <w:szCs w:val="24"/>
        </w:rPr>
        <w:t xml:space="preserve"> ANOVA was performed. </w:t>
      </w:r>
      <w:r w:rsidR="00A15CDE">
        <w:rPr>
          <w:rFonts w:ascii="Times New Roman" w:hAnsi="Times New Roman" w:cs="Times New Roman"/>
          <w:sz w:val="24"/>
          <w:szCs w:val="24"/>
        </w:rPr>
        <w:t xml:space="preserve">RTs increased with lure set size (set size 0, 3, 9, 19, 31, respectively: </w:t>
      </w:r>
      <w:r w:rsidR="00A15CDE">
        <w:rPr>
          <w:rFonts w:ascii="Times New Roman" w:hAnsi="Times New Roman" w:cs="Times New Roman"/>
          <w:i/>
          <w:sz w:val="24"/>
          <w:szCs w:val="24"/>
        </w:rPr>
        <w:t xml:space="preserve">M </w:t>
      </w:r>
      <w:r w:rsidR="00A15CDE">
        <w:rPr>
          <w:rFonts w:ascii="Times New Roman" w:hAnsi="Times New Roman" w:cs="Times New Roman"/>
          <w:sz w:val="24"/>
          <w:szCs w:val="24"/>
        </w:rPr>
        <w:t xml:space="preserve">= 507, 528, 548, 561, 570 ms, </w:t>
      </w:r>
      <w:r w:rsidR="00A15CDE">
        <w:rPr>
          <w:rFonts w:ascii="Times New Roman" w:hAnsi="Times New Roman" w:cs="Times New Roman"/>
          <w:i/>
          <w:sz w:val="24"/>
          <w:szCs w:val="24"/>
        </w:rPr>
        <w:t xml:space="preserve">SD </w:t>
      </w:r>
      <w:r w:rsidR="00A15CDE">
        <w:rPr>
          <w:rFonts w:ascii="Times New Roman" w:hAnsi="Times New Roman" w:cs="Times New Roman"/>
          <w:sz w:val="24"/>
          <w:szCs w:val="24"/>
        </w:rPr>
        <w:t xml:space="preserve">= 110, 80, 77, 84, 83 ms), </w:t>
      </w:r>
      <w:proofErr w:type="gramStart"/>
      <w:r w:rsidR="00A15CDE">
        <w:rPr>
          <w:rFonts w:ascii="Times New Roman" w:hAnsi="Times New Roman"/>
          <w:i/>
          <w:sz w:val="24"/>
          <w:szCs w:val="24"/>
        </w:rPr>
        <w:t>F</w:t>
      </w:r>
      <w:r w:rsidR="00A15CDE">
        <w:rPr>
          <w:rFonts w:ascii="Times New Roman" w:hAnsi="Times New Roman"/>
          <w:sz w:val="24"/>
          <w:szCs w:val="24"/>
        </w:rPr>
        <w:t>(</w:t>
      </w:r>
      <w:proofErr w:type="gramEnd"/>
      <w:r w:rsidR="00A15CDE">
        <w:rPr>
          <w:rFonts w:ascii="Times New Roman" w:hAnsi="Times New Roman"/>
          <w:sz w:val="24"/>
          <w:szCs w:val="24"/>
        </w:rPr>
        <w:t xml:space="preserve">4, 76) = 31.88, </w:t>
      </w:r>
      <w:r w:rsidR="00A15CDE">
        <w:rPr>
          <w:rFonts w:ascii="Times New Roman" w:hAnsi="Times New Roman"/>
          <w:i/>
          <w:sz w:val="24"/>
          <w:szCs w:val="24"/>
        </w:rPr>
        <w:t xml:space="preserve">p </w:t>
      </w:r>
      <w:r w:rsidR="00A15CDE">
        <w:rPr>
          <w:rFonts w:ascii="Times New Roman" w:hAnsi="Times New Roman"/>
          <w:sz w:val="24"/>
          <w:szCs w:val="24"/>
        </w:rPr>
        <w:t>&lt;.001, ω</w:t>
      </w:r>
      <w:r w:rsidR="00A15CDE">
        <w:rPr>
          <w:rFonts w:ascii="Times New Roman" w:hAnsi="Times New Roman"/>
          <w:sz w:val="24"/>
          <w:szCs w:val="24"/>
          <w:vertAlign w:val="subscript"/>
        </w:rPr>
        <w:t>p</w:t>
      </w:r>
      <w:r w:rsidR="00A15CDE">
        <w:rPr>
          <w:rFonts w:ascii="Times New Roman" w:hAnsi="Times New Roman"/>
          <w:sz w:val="24"/>
          <w:szCs w:val="24"/>
        </w:rPr>
        <w:t xml:space="preserve">² = </w:t>
      </w:r>
      <w:ins w:id="167" w:author="Gavin" w:date="2019-03-13T16:38:00Z">
        <w:r w:rsidR="0098367A">
          <w:rPr>
            <w:rFonts w:ascii="Times New Roman" w:hAnsi="Times New Roman"/>
            <w:sz w:val="24"/>
            <w:szCs w:val="24"/>
          </w:rPr>
          <w:t>.</w:t>
        </w:r>
      </w:ins>
      <w:ins w:id="168" w:author="Gavin" w:date="2019-03-13T16:52:00Z">
        <w:r w:rsidR="009C68F4">
          <w:rPr>
            <w:rFonts w:ascii="Times New Roman" w:hAnsi="Times New Roman"/>
            <w:sz w:val="24"/>
            <w:szCs w:val="24"/>
          </w:rPr>
          <w:t>604</w:t>
        </w:r>
      </w:ins>
      <w:ins w:id="169" w:author="Gavin" w:date="2019-03-13T16:38:00Z">
        <w:r w:rsidR="0098367A">
          <w:rPr>
            <w:rFonts w:ascii="Times New Roman" w:hAnsi="Times New Roman" w:cs="Times New Roman"/>
            <w:sz w:val="24"/>
            <w:szCs w:val="24"/>
          </w:rPr>
          <w:t xml:space="preserve"> </w:t>
        </w:r>
      </w:ins>
      <w:r w:rsidR="00A15CDE">
        <w:rPr>
          <w:rFonts w:ascii="Times New Roman" w:hAnsi="Times New Roman" w:cs="Times New Roman"/>
          <w:sz w:val="24"/>
          <w:szCs w:val="24"/>
        </w:rPr>
        <w:t xml:space="preserve">. </w:t>
      </w:r>
      <w:r>
        <w:rPr>
          <w:rFonts w:ascii="Times New Roman" w:hAnsi="Times New Roman" w:cs="Times New Roman"/>
          <w:sz w:val="24"/>
          <w:szCs w:val="24"/>
        </w:rPr>
        <w:t>RTs for novel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545</w:t>
      </w:r>
      <w:ins w:id="170" w:author="Gavin" w:date="2019-03-13T16:39:00Z">
        <w:r w:rsidR="0098367A">
          <w:rPr>
            <w:rFonts w:ascii="Times New Roman" w:hAnsi="Times New Roman" w:cs="Times New Roman"/>
            <w:sz w:val="24"/>
            <w:szCs w:val="24"/>
          </w:rPr>
          <w:t xml:space="preserve"> </w:t>
        </w:r>
      </w:ins>
      <w:r w:rsidR="00A15CDE">
        <w:rPr>
          <w:rFonts w:ascii="Times New Roman" w:hAnsi="Times New Roman" w:cs="Times New Roman"/>
          <w:sz w:val="24"/>
          <w:szCs w:val="24"/>
        </w:rPr>
        <w:t>ms</w:t>
      </w:r>
      <w:r>
        <w:rPr>
          <w:rFonts w:ascii="Times New Roman" w:hAnsi="Times New Roman" w:cs="Times New Roman"/>
          <w:sz w:val="24"/>
          <w:szCs w:val="24"/>
        </w:rPr>
        <w:t xml:space="preserve">, </w:t>
      </w:r>
      <w:r>
        <w:rPr>
          <w:rFonts w:ascii="Times New Roman" w:hAnsi="Times New Roman" w:cs="Times New Roman"/>
          <w:i/>
          <w:sz w:val="24"/>
          <w:szCs w:val="24"/>
        </w:rPr>
        <w:t xml:space="preserve">SD = </w:t>
      </w:r>
      <w:r w:rsidR="00A15CDE">
        <w:rPr>
          <w:rFonts w:ascii="Times New Roman" w:hAnsi="Times New Roman" w:cs="Times New Roman"/>
          <w:sz w:val="24"/>
          <w:szCs w:val="24"/>
        </w:rPr>
        <w:t>91</w:t>
      </w:r>
      <w:ins w:id="171" w:author="Gavin" w:date="2019-03-13T16:39:00Z">
        <w:r w:rsidR="0098367A">
          <w:rPr>
            <w:rFonts w:ascii="Times New Roman" w:hAnsi="Times New Roman" w:cs="Times New Roman"/>
            <w:sz w:val="24"/>
            <w:szCs w:val="24"/>
          </w:rPr>
          <w:t xml:space="preserve"> </w:t>
        </w:r>
      </w:ins>
      <w:r>
        <w:rPr>
          <w:rFonts w:ascii="Times New Roman" w:hAnsi="Times New Roman" w:cs="Times New Roman"/>
          <w:sz w:val="24"/>
          <w:szCs w:val="24"/>
        </w:rPr>
        <w:t xml:space="preserve">ms) displays were </w:t>
      </w:r>
      <w:r w:rsidR="00A15CDE">
        <w:rPr>
          <w:rFonts w:ascii="Times New Roman" w:hAnsi="Times New Roman" w:cs="Times New Roman"/>
          <w:sz w:val="24"/>
          <w:szCs w:val="24"/>
        </w:rPr>
        <w:t>not significantly different from</w:t>
      </w:r>
      <w:r>
        <w:rPr>
          <w:rFonts w:ascii="Times New Roman" w:hAnsi="Times New Roman" w:cs="Times New Roman"/>
          <w:sz w:val="24"/>
          <w:szCs w:val="24"/>
        </w:rPr>
        <w:t xml:space="preserve"> repeated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541</w:t>
      </w:r>
      <w:r>
        <w:rPr>
          <w:rFonts w:ascii="Times New Roman" w:hAnsi="Times New Roman" w:cs="Times New Roman"/>
          <w:sz w:val="24"/>
          <w:szCs w:val="24"/>
        </w:rPr>
        <w:t xml:space="preserve">ms, </w:t>
      </w:r>
      <w:r>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00A15CDE">
        <w:rPr>
          <w:rFonts w:ascii="Times New Roman" w:hAnsi="Times New Roman" w:cs="Times New Roman"/>
          <w:sz w:val="24"/>
          <w:szCs w:val="24"/>
        </w:rPr>
        <w:t>90</w:t>
      </w:r>
      <w:r>
        <w:rPr>
          <w:rFonts w:ascii="Times New Roman" w:hAnsi="Times New Roman" w:cs="Times New Roman"/>
          <w:sz w:val="24"/>
          <w:szCs w:val="24"/>
        </w:rPr>
        <w:t xml:space="preserve">ms) </w:t>
      </w:r>
      <w:r w:rsidRPr="00C648A1">
        <w:rPr>
          <w:rFonts w:ascii="Times New Roman" w:hAnsi="Times New Roman" w:cs="Times New Roman"/>
          <w:sz w:val="24"/>
          <w:szCs w:val="24"/>
        </w:rPr>
        <w:t>displays</w:t>
      </w:r>
      <w:r>
        <w:rPr>
          <w:rFonts w:ascii="Times New Roman" w:hAnsi="Times New Roman" w:cs="Times New Roman"/>
          <w:sz w:val="24"/>
          <w:szCs w:val="24"/>
        </w:rPr>
        <w:t xml:space="preserve">,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1, 19) = </w:t>
      </w:r>
      <w:r w:rsidR="00A15CDE">
        <w:rPr>
          <w:rFonts w:ascii="Times New Roman" w:hAnsi="Times New Roman"/>
          <w:sz w:val="24"/>
          <w:szCs w:val="24"/>
        </w:rPr>
        <w:t>0.74</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A15CDE">
        <w:rPr>
          <w:rFonts w:ascii="Times New Roman" w:hAnsi="Times New Roman"/>
          <w:sz w:val="24"/>
          <w:szCs w:val="24"/>
        </w:rPr>
        <w:t>401</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72" w:author="Gavin" w:date="2019-03-13T16:53:00Z">
        <w:r w:rsidR="009C68F4">
          <w:rPr>
            <w:rFonts w:ascii="Times New Roman" w:hAnsi="Times New Roman"/>
            <w:sz w:val="24"/>
            <w:szCs w:val="24"/>
          </w:rPr>
          <w:t>-.0125</w:t>
        </w:r>
      </w:ins>
      <w:r w:rsidR="00A15CDE">
        <w:rPr>
          <w:rFonts w:ascii="Times New Roman" w:hAnsi="Times New Roman"/>
          <w:sz w:val="24"/>
          <w:szCs w:val="24"/>
        </w:rPr>
        <w:t>.</w:t>
      </w:r>
      <w:r>
        <w:rPr>
          <w:rFonts w:ascii="Times New Roman" w:hAnsi="Times New Roman"/>
          <w:sz w:val="24"/>
          <w:szCs w:val="24"/>
        </w:rPr>
        <w:t xml:space="preserve"> RTs </w:t>
      </w:r>
      <w:r w:rsidR="00A15CDE">
        <w:rPr>
          <w:rFonts w:ascii="Times New Roman" w:hAnsi="Times New Roman"/>
          <w:sz w:val="24"/>
          <w:szCs w:val="24"/>
        </w:rPr>
        <w:t>did not differ significantly between epochs</w:t>
      </w:r>
      <w:r>
        <w:rPr>
          <w:rFonts w:ascii="Times New Roman" w:hAnsi="Times New Roman"/>
          <w:sz w:val="24"/>
          <w:szCs w:val="24"/>
        </w:rPr>
        <w:t xml:space="preserve"> (from epoch 1 to 5: </w:t>
      </w:r>
      <w:r>
        <w:rPr>
          <w:rFonts w:ascii="Times New Roman" w:hAnsi="Times New Roman"/>
          <w:i/>
          <w:sz w:val="24"/>
          <w:szCs w:val="24"/>
        </w:rPr>
        <w:t xml:space="preserve">M </w:t>
      </w:r>
      <w:r>
        <w:rPr>
          <w:rFonts w:ascii="Times New Roman" w:hAnsi="Times New Roman"/>
          <w:sz w:val="24"/>
          <w:szCs w:val="24"/>
        </w:rPr>
        <w:t xml:space="preserve">= </w:t>
      </w:r>
      <w:r w:rsidR="00A15CDE">
        <w:rPr>
          <w:rFonts w:ascii="Times New Roman" w:hAnsi="Times New Roman"/>
          <w:sz w:val="24"/>
          <w:szCs w:val="24"/>
        </w:rPr>
        <w:t>560</w:t>
      </w:r>
      <w:r>
        <w:rPr>
          <w:rFonts w:ascii="Times New Roman" w:hAnsi="Times New Roman"/>
          <w:sz w:val="24"/>
          <w:szCs w:val="24"/>
        </w:rPr>
        <w:t xml:space="preserve">, </w:t>
      </w:r>
      <w:r w:rsidR="00A15CDE">
        <w:rPr>
          <w:rFonts w:ascii="Times New Roman" w:hAnsi="Times New Roman"/>
          <w:sz w:val="24"/>
          <w:szCs w:val="24"/>
        </w:rPr>
        <w:t>538</w:t>
      </w:r>
      <w:r>
        <w:rPr>
          <w:rFonts w:ascii="Times New Roman" w:hAnsi="Times New Roman"/>
          <w:sz w:val="24"/>
          <w:szCs w:val="24"/>
        </w:rPr>
        <w:t xml:space="preserve">, </w:t>
      </w:r>
      <w:r w:rsidR="00A15CDE">
        <w:rPr>
          <w:rFonts w:ascii="Times New Roman" w:hAnsi="Times New Roman"/>
          <w:sz w:val="24"/>
          <w:szCs w:val="24"/>
        </w:rPr>
        <w:t>535</w:t>
      </w:r>
      <w:r>
        <w:rPr>
          <w:rFonts w:ascii="Times New Roman" w:hAnsi="Times New Roman"/>
          <w:sz w:val="24"/>
          <w:szCs w:val="24"/>
        </w:rPr>
        <w:t xml:space="preserve">, </w:t>
      </w:r>
      <w:r w:rsidR="00A15CDE">
        <w:rPr>
          <w:rFonts w:ascii="Times New Roman" w:hAnsi="Times New Roman"/>
          <w:sz w:val="24"/>
          <w:szCs w:val="24"/>
        </w:rPr>
        <w:t>546</w:t>
      </w:r>
      <w:r>
        <w:rPr>
          <w:rFonts w:ascii="Times New Roman" w:hAnsi="Times New Roman"/>
          <w:sz w:val="24"/>
          <w:szCs w:val="24"/>
        </w:rPr>
        <w:t xml:space="preserve">, </w:t>
      </w:r>
      <w:r w:rsidR="00A15CDE">
        <w:rPr>
          <w:rFonts w:ascii="Times New Roman" w:hAnsi="Times New Roman"/>
          <w:sz w:val="24"/>
          <w:szCs w:val="24"/>
        </w:rPr>
        <w:t>536</w:t>
      </w:r>
      <w:r>
        <w:rPr>
          <w:rFonts w:ascii="Times New Roman" w:hAnsi="Times New Roman"/>
          <w:sz w:val="24"/>
          <w:szCs w:val="24"/>
        </w:rPr>
        <w:t xml:space="preserve"> ms, </w:t>
      </w:r>
      <w:r>
        <w:rPr>
          <w:rFonts w:ascii="Times New Roman" w:hAnsi="Times New Roman"/>
          <w:i/>
          <w:sz w:val="24"/>
          <w:szCs w:val="24"/>
        </w:rPr>
        <w:t xml:space="preserve">SD = </w:t>
      </w:r>
      <w:r w:rsidR="00A15CDE">
        <w:rPr>
          <w:rFonts w:ascii="Times New Roman" w:hAnsi="Times New Roman"/>
          <w:sz w:val="24"/>
          <w:szCs w:val="24"/>
        </w:rPr>
        <w:t>95</w:t>
      </w:r>
      <w:r>
        <w:rPr>
          <w:rFonts w:ascii="Times New Roman" w:hAnsi="Times New Roman"/>
          <w:sz w:val="24"/>
          <w:szCs w:val="24"/>
        </w:rPr>
        <w:t xml:space="preserve">, </w:t>
      </w:r>
      <w:r w:rsidR="00A15CDE">
        <w:rPr>
          <w:rFonts w:ascii="Times New Roman" w:hAnsi="Times New Roman"/>
          <w:sz w:val="24"/>
          <w:szCs w:val="24"/>
        </w:rPr>
        <w:t>79</w:t>
      </w:r>
      <w:r>
        <w:rPr>
          <w:rFonts w:ascii="Times New Roman" w:hAnsi="Times New Roman"/>
          <w:sz w:val="24"/>
          <w:szCs w:val="24"/>
        </w:rPr>
        <w:t xml:space="preserve">, </w:t>
      </w:r>
      <w:r w:rsidR="00A15CDE">
        <w:rPr>
          <w:rFonts w:ascii="Times New Roman" w:hAnsi="Times New Roman"/>
          <w:sz w:val="24"/>
          <w:szCs w:val="24"/>
        </w:rPr>
        <w:t>76</w:t>
      </w:r>
      <w:r>
        <w:rPr>
          <w:rFonts w:ascii="Times New Roman" w:hAnsi="Times New Roman"/>
          <w:sz w:val="24"/>
          <w:szCs w:val="24"/>
        </w:rPr>
        <w:t xml:space="preserve">, </w:t>
      </w:r>
      <w:r w:rsidR="00A15CDE">
        <w:rPr>
          <w:rFonts w:ascii="Times New Roman" w:hAnsi="Times New Roman"/>
          <w:sz w:val="24"/>
          <w:szCs w:val="24"/>
        </w:rPr>
        <w:t>103</w:t>
      </w:r>
      <w:r>
        <w:rPr>
          <w:rFonts w:ascii="Times New Roman" w:hAnsi="Times New Roman"/>
          <w:sz w:val="24"/>
          <w:szCs w:val="24"/>
        </w:rPr>
        <w:t xml:space="preserve">, </w:t>
      </w:r>
      <w:r w:rsidR="00A15CDE">
        <w:rPr>
          <w:rFonts w:ascii="Times New Roman" w:hAnsi="Times New Roman"/>
          <w:sz w:val="24"/>
          <w:szCs w:val="24"/>
        </w:rPr>
        <w:t>94</w:t>
      </w:r>
      <w:r>
        <w:rPr>
          <w:rFonts w:ascii="Times New Roman" w:hAnsi="Times New Roman"/>
          <w:sz w:val="24"/>
          <w:szCs w:val="24"/>
        </w:rPr>
        <w:t xml:space="preserve"> ms</w:t>
      </w:r>
      <w:r w:rsidR="009C68F4">
        <w:rPr>
          <w:rFonts w:ascii="Times New Roman" w:hAnsi="Times New Roman"/>
          <w:sz w:val="24"/>
          <w:szCs w:val="24"/>
        </w:rPr>
        <w:t xml:space="preserve">), </w:t>
      </w:r>
      <w:proofErr w:type="gramStart"/>
      <w:r w:rsidR="009C68F4">
        <w:rPr>
          <w:rFonts w:ascii="Times New Roman" w:hAnsi="Times New Roman"/>
          <w:sz w:val="24"/>
          <w:szCs w:val="24"/>
        </w:rPr>
        <w:t>F</w:t>
      </w:r>
      <w:r>
        <w:rPr>
          <w:rFonts w:ascii="Times New Roman" w:hAnsi="Times New Roman"/>
          <w:sz w:val="24"/>
          <w:szCs w:val="24"/>
        </w:rPr>
        <w:t>(</w:t>
      </w:r>
      <w:proofErr w:type="gramEnd"/>
      <w:r>
        <w:rPr>
          <w:rFonts w:ascii="Times New Roman" w:hAnsi="Times New Roman"/>
          <w:sz w:val="24"/>
          <w:szCs w:val="24"/>
        </w:rPr>
        <w:t xml:space="preserve">4, 76) = </w:t>
      </w:r>
      <w:r w:rsidR="00A15CDE">
        <w:rPr>
          <w:rFonts w:ascii="Times New Roman" w:hAnsi="Times New Roman"/>
          <w:sz w:val="24"/>
          <w:szCs w:val="24"/>
        </w:rPr>
        <w:t>2.17</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w:t>
      </w:r>
      <w:r w:rsidR="00A15CDE">
        <w:rPr>
          <w:rFonts w:ascii="Times New Roman" w:hAnsi="Times New Roman"/>
          <w:sz w:val="24"/>
          <w:szCs w:val="24"/>
        </w:rPr>
        <w:t>= .</w:t>
      </w:r>
      <w:del w:id="173" w:author="Gavin" w:date="2019-03-15T11:50:00Z">
        <w:r w:rsidR="00A15CDE" w:rsidDel="00047B40">
          <w:rPr>
            <w:rFonts w:ascii="Times New Roman" w:hAnsi="Times New Roman"/>
            <w:sz w:val="24"/>
            <w:szCs w:val="24"/>
          </w:rPr>
          <w:delText>0798</w:delText>
        </w:r>
      </w:del>
      <w:ins w:id="174" w:author="Gavin" w:date="2019-03-15T11:50:00Z">
        <w:r w:rsidR="00047B40">
          <w:rPr>
            <w:rFonts w:ascii="Times New Roman" w:hAnsi="Times New Roman"/>
            <w:sz w:val="24"/>
            <w:szCs w:val="24"/>
          </w:rPr>
          <w:t>128</w:t>
        </w:r>
      </w:ins>
      <w:r>
        <w:rPr>
          <w:rFonts w:ascii="Times New Roman" w:hAnsi="Times New Roman"/>
          <w:sz w:val="24"/>
          <w:szCs w:val="24"/>
        </w:rPr>
        <w:t xml:space="preserve">, </w:t>
      </w:r>
      <w:r w:rsidR="007775B9">
        <w:rPr>
          <w:rFonts w:ascii="Times New Roman" w:hAnsi="Times New Roman"/>
          <w:sz w:val="24"/>
          <w:szCs w:val="24"/>
        </w:rPr>
        <w:t>ε</w:t>
      </w:r>
      <w:r>
        <w:rPr>
          <w:rFonts w:ascii="Times New Roman" w:hAnsi="Times New Roman"/>
          <w:sz w:val="24"/>
          <w:szCs w:val="24"/>
        </w:rPr>
        <w:t xml:space="preserve"> = </w:t>
      </w:r>
      <w:r w:rsidR="00A9727A">
        <w:rPr>
          <w:rFonts w:ascii="Times New Roman" w:hAnsi="Times New Roman"/>
          <w:sz w:val="24"/>
          <w:szCs w:val="24"/>
        </w:rPr>
        <w:t>.5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75" w:author="Gavin" w:date="2019-03-13T16:54:00Z">
        <w:r w:rsidR="009C68F4">
          <w:rPr>
            <w:rFonts w:ascii="Times New Roman" w:hAnsi="Times New Roman"/>
            <w:sz w:val="24"/>
            <w:szCs w:val="24"/>
          </w:rPr>
          <w:t>.0546</w:t>
        </w:r>
      </w:ins>
      <w:r>
        <w:rPr>
          <w:rFonts w:ascii="Times New Roman" w:hAnsi="Times New Roman"/>
          <w:sz w:val="24"/>
          <w:szCs w:val="24"/>
        </w:rPr>
        <w:t xml:space="preserve">. </w:t>
      </w:r>
    </w:p>
    <w:p w14:paraId="6E0F5F6F" w14:textId="6853A878" w:rsidR="00B53669" w:rsidRDefault="00B53669" w:rsidP="0087266F">
      <w:pPr>
        <w:pStyle w:val="NoSpacing"/>
        <w:spacing w:line="480" w:lineRule="auto"/>
        <w:ind w:firstLine="720"/>
        <w:rPr>
          <w:rFonts w:ascii="Times New Roman" w:hAnsi="Times New Roman" w:cs="Times New Roman"/>
          <w:sz w:val="24"/>
          <w:szCs w:val="24"/>
        </w:rPr>
      </w:pPr>
      <w:r>
        <w:rPr>
          <w:rFonts w:ascii="Times New Roman" w:hAnsi="Times New Roman"/>
          <w:sz w:val="24"/>
          <w:szCs w:val="24"/>
        </w:rPr>
        <w:t>The</w:t>
      </w:r>
      <w:r w:rsidR="007775B9">
        <w:rPr>
          <w:rFonts w:ascii="Times New Roman" w:hAnsi="Times New Roman"/>
          <w:sz w:val="24"/>
          <w:szCs w:val="24"/>
        </w:rPr>
        <w:t>re was no significant interaction</w:t>
      </w:r>
      <w:r>
        <w:rPr>
          <w:rFonts w:ascii="Times New Roman" w:hAnsi="Times New Roman"/>
          <w:sz w:val="24"/>
          <w:szCs w:val="24"/>
        </w:rPr>
        <w:t xml:space="preserve"> between set size and display,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4</w:t>
      </w:r>
      <w:r>
        <w:rPr>
          <w:rFonts w:ascii="Times New Roman" w:hAnsi="Times New Roman"/>
          <w:sz w:val="24"/>
          <w:szCs w:val="24"/>
        </w:rPr>
        <w:t xml:space="preserve">, </w:t>
      </w:r>
      <w:r w:rsidR="007775B9">
        <w:rPr>
          <w:rFonts w:ascii="Times New Roman" w:hAnsi="Times New Roman"/>
          <w:sz w:val="24"/>
          <w:szCs w:val="24"/>
        </w:rPr>
        <w:t>76</w:t>
      </w:r>
      <w:r>
        <w:rPr>
          <w:rFonts w:ascii="Times New Roman" w:hAnsi="Times New Roman"/>
          <w:sz w:val="24"/>
          <w:szCs w:val="24"/>
        </w:rPr>
        <w:t xml:space="preserve">) = </w:t>
      </w:r>
      <w:r w:rsidR="007775B9">
        <w:rPr>
          <w:rFonts w:ascii="Times New Roman" w:hAnsi="Times New Roman"/>
          <w:sz w:val="24"/>
          <w:szCs w:val="24"/>
        </w:rPr>
        <w:t>0.72</w:t>
      </w:r>
      <w:r>
        <w:rPr>
          <w:rFonts w:ascii="Times New Roman" w:hAnsi="Times New Roman"/>
          <w:sz w:val="24"/>
          <w:szCs w:val="24"/>
        </w:rPr>
        <w:t xml:space="preserve">,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w:t>
      </w:r>
      <w:r>
        <w:rPr>
          <w:rFonts w:ascii="Times New Roman" w:hAnsi="Times New Roman"/>
          <w:sz w:val="24"/>
          <w:szCs w:val="24"/>
        </w:rPr>
        <w:t>= .</w:t>
      </w:r>
      <w:del w:id="176" w:author="Gavin" w:date="2019-03-15T11:51:00Z">
        <w:r w:rsidR="007775B9" w:rsidDel="00047B40">
          <w:rPr>
            <w:rFonts w:ascii="Times New Roman" w:hAnsi="Times New Roman"/>
            <w:sz w:val="24"/>
            <w:szCs w:val="24"/>
          </w:rPr>
          <w:delText>579</w:delText>
        </w:r>
      </w:del>
      <w:ins w:id="177" w:author="Gavin" w:date="2019-03-15T11:51:00Z">
        <w:r w:rsidR="00047B40">
          <w:rPr>
            <w:rFonts w:ascii="Times New Roman" w:hAnsi="Times New Roman"/>
            <w:sz w:val="24"/>
            <w:szCs w:val="24"/>
          </w:rPr>
          <w:t>505</w:t>
        </w:r>
      </w:ins>
      <w:r>
        <w:rPr>
          <w:rFonts w:ascii="Times New Roman" w:hAnsi="Times New Roman"/>
          <w:sz w:val="24"/>
          <w:szCs w:val="24"/>
        </w:rPr>
        <w:t xml:space="preserve">, </w:t>
      </w:r>
      <w:r w:rsidR="007775B9">
        <w:rPr>
          <w:rFonts w:ascii="Times New Roman" w:hAnsi="Times New Roman"/>
          <w:sz w:val="24"/>
          <w:szCs w:val="24"/>
        </w:rPr>
        <w:t xml:space="preserve">ε = .554, </w:t>
      </w:r>
      <w:ins w:id="178" w:author="Gavin" w:date="2019-03-13T16:54:00Z">
        <w:r w:rsidR="009C68F4" w:rsidRPr="00052001">
          <w:rPr>
            <w:rFonts w:ascii="Times New Roman" w:hAnsi="Times New Roman"/>
            <w:sz w:val="24"/>
            <w:szCs w:val="24"/>
          </w:rPr>
          <w:t>η</w:t>
        </w:r>
        <w:r w:rsidR="009C68F4" w:rsidRPr="004878FD">
          <w:rPr>
            <w:rFonts w:ascii="Times New Roman" w:hAnsi="Times New Roman"/>
            <w:sz w:val="24"/>
            <w:szCs w:val="24"/>
            <w:vertAlign w:val="subscript"/>
          </w:rPr>
          <w:t>p</w:t>
        </w:r>
        <w:r w:rsidR="009C68F4" w:rsidRPr="00052001">
          <w:rPr>
            <w:rFonts w:ascii="Times New Roman" w:hAnsi="Times New Roman"/>
            <w:sz w:val="24"/>
            <w:szCs w:val="24"/>
          </w:rPr>
          <w:t>²</w:t>
        </w:r>
      </w:ins>
      <w:del w:id="179" w:author="Gavin" w:date="2019-03-13T16:54:00Z">
        <w:r w:rsidDel="009C68F4">
          <w:rPr>
            <w:rFonts w:ascii="Times New Roman" w:hAnsi="Times New Roman"/>
            <w:sz w:val="24"/>
            <w:szCs w:val="24"/>
          </w:rPr>
          <w:delText>ω</w:delText>
        </w:r>
        <w:r w:rsidDel="009C68F4">
          <w:rPr>
            <w:rFonts w:ascii="Times New Roman" w:hAnsi="Times New Roman"/>
            <w:sz w:val="24"/>
            <w:szCs w:val="24"/>
            <w:vertAlign w:val="subscript"/>
          </w:rPr>
          <w:delText>p</w:delText>
        </w:r>
        <w:r w:rsidDel="009C68F4">
          <w:rPr>
            <w:rFonts w:ascii="Times New Roman" w:hAnsi="Times New Roman"/>
            <w:sz w:val="24"/>
            <w:szCs w:val="24"/>
          </w:rPr>
          <w:delText>²</w:delText>
        </w:r>
      </w:del>
      <w:r>
        <w:rPr>
          <w:rFonts w:ascii="Times New Roman" w:hAnsi="Times New Roman"/>
          <w:sz w:val="24"/>
          <w:szCs w:val="24"/>
        </w:rPr>
        <w:t xml:space="preserve"> = </w:t>
      </w:r>
      <w:ins w:id="180" w:author="Gavin" w:date="2019-03-13T16:54:00Z">
        <w:r w:rsidR="009C68F4">
          <w:rPr>
            <w:rFonts w:ascii="Times New Roman" w:hAnsi="Times New Roman"/>
            <w:sz w:val="24"/>
            <w:szCs w:val="24"/>
          </w:rPr>
          <w:t>.</w:t>
        </w:r>
      </w:ins>
      <w:ins w:id="181" w:author="Gavin" w:date="2019-03-13T16:55:00Z">
        <w:r w:rsidR="009C68F4">
          <w:rPr>
            <w:rFonts w:ascii="Times New Roman" w:hAnsi="Times New Roman"/>
            <w:sz w:val="24"/>
            <w:szCs w:val="24"/>
          </w:rPr>
          <w:t>0365</w:t>
        </w:r>
      </w:ins>
      <w:r>
        <w:rPr>
          <w:rFonts w:ascii="Times New Roman" w:hAnsi="Times New Roman"/>
          <w:sz w:val="24"/>
          <w:szCs w:val="24"/>
        </w:rPr>
        <w:t xml:space="preserve">; </w:t>
      </w:r>
      <w:r w:rsidR="007775B9">
        <w:rPr>
          <w:rFonts w:ascii="Times New Roman" w:hAnsi="Times New Roman"/>
          <w:sz w:val="24"/>
          <w:szCs w:val="24"/>
        </w:rPr>
        <w:t>set size and epoch</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16</w:t>
      </w:r>
      <w:r>
        <w:rPr>
          <w:rFonts w:ascii="Times New Roman" w:hAnsi="Times New Roman"/>
          <w:sz w:val="24"/>
          <w:szCs w:val="24"/>
        </w:rPr>
        <w:t xml:space="preserve">, </w:t>
      </w:r>
      <w:r w:rsidR="007775B9">
        <w:rPr>
          <w:rFonts w:ascii="Times New Roman" w:hAnsi="Times New Roman"/>
          <w:sz w:val="24"/>
          <w:szCs w:val="24"/>
        </w:rPr>
        <w:t>304</w:t>
      </w:r>
      <w:r>
        <w:rPr>
          <w:rFonts w:ascii="Times New Roman" w:hAnsi="Times New Roman"/>
          <w:sz w:val="24"/>
          <w:szCs w:val="24"/>
        </w:rPr>
        <w:t xml:space="preserve">) = </w:t>
      </w:r>
      <w:r w:rsidR="007775B9">
        <w:rPr>
          <w:rFonts w:ascii="Times New Roman" w:hAnsi="Times New Roman"/>
          <w:sz w:val="24"/>
          <w:szCs w:val="24"/>
        </w:rPr>
        <w:t>0.</w:t>
      </w:r>
      <w:del w:id="182" w:author="Gavin" w:date="2019-03-15T11:51:00Z">
        <w:r w:rsidR="007775B9" w:rsidDel="00047B40">
          <w:rPr>
            <w:rFonts w:ascii="Times New Roman" w:hAnsi="Times New Roman"/>
            <w:sz w:val="24"/>
            <w:szCs w:val="24"/>
          </w:rPr>
          <w:delText>779</w:delText>
        </w:r>
      </w:del>
      <w:ins w:id="183" w:author="Gavin" w:date="2019-03-15T11:51:00Z">
        <w:r w:rsidR="00047B40">
          <w:rPr>
            <w:rFonts w:ascii="Times New Roman" w:hAnsi="Times New Roman"/>
            <w:sz w:val="24"/>
            <w:szCs w:val="24"/>
          </w:rPr>
          <w:t>555</w:t>
        </w:r>
      </w:ins>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7775B9">
        <w:rPr>
          <w:rFonts w:ascii="Times New Roman" w:hAnsi="Times New Roman"/>
          <w:sz w:val="24"/>
          <w:szCs w:val="24"/>
        </w:rPr>
        <w:t>71</w:t>
      </w:r>
      <w:r>
        <w:rPr>
          <w:rFonts w:ascii="Times New Roman" w:hAnsi="Times New Roman"/>
          <w:sz w:val="24"/>
          <w:szCs w:val="24"/>
        </w:rPr>
        <w:t xml:space="preserve">, </w:t>
      </w:r>
      <w:r w:rsidR="007775B9">
        <w:rPr>
          <w:rFonts w:ascii="Times New Roman" w:hAnsi="Times New Roman"/>
          <w:sz w:val="24"/>
          <w:szCs w:val="24"/>
        </w:rPr>
        <w:t xml:space="preserve">ε = .279, </w:t>
      </w:r>
      <w:ins w:id="184" w:author="Gavin" w:date="2019-03-13T16:55: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85" w:author="Gavin" w:date="2019-03-13T16:55:00Z">
        <w:r w:rsidDel="00091A66">
          <w:rPr>
            <w:rFonts w:ascii="Times New Roman" w:hAnsi="Times New Roman"/>
            <w:sz w:val="24"/>
            <w:szCs w:val="24"/>
          </w:rPr>
          <w:delText>ω</w:delText>
        </w:r>
        <w:r w:rsidDel="00091A66">
          <w:rPr>
            <w:rFonts w:ascii="Times New Roman" w:hAnsi="Times New Roman"/>
            <w:sz w:val="24"/>
            <w:szCs w:val="24"/>
            <w:vertAlign w:val="subscript"/>
          </w:rPr>
          <w:delText>p</w:delText>
        </w:r>
        <w:r w:rsidDel="00091A66">
          <w:rPr>
            <w:rFonts w:ascii="Times New Roman" w:hAnsi="Times New Roman"/>
            <w:sz w:val="24"/>
            <w:szCs w:val="24"/>
          </w:rPr>
          <w:delText>²</w:delText>
        </w:r>
      </w:del>
      <w:r>
        <w:rPr>
          <w:rFonts w:ascii="Times New Roman" w:hAnsi="Times New Roman"/>
          <w:sz w:val="24"/>
          <w:szCs w:val="24"/>
        </w:rPr>
        <w:t xml:space="preserve"> = </w:t>
      </w:r>
      <w:ins w:id="186" w:author="Gavin" w:date="2019-03-13T16:55:00Z">
        <w:r w:rsidR="00091A66">
          <w:rPr>
            <w:rFonts w:ascii="Times New Roman" w:hAnsi="Times New Roman"/>
            <w:sz w:val="24"/>
            <w:szCs w:val="24"/>
          </w:rPr>
          <w:t>.0394</w:t>
        </w:r>
      </w:ins>
      <w:r w:rsidR="007775B9">
        <w:rPr>
          <w:rFonts w:ascii="Times New Roman" w:hAnsi="Times New Roman"/>
          <w:sz w:val="24"/>
          <w:szCs w:val="24"/>
        </w:rPr>
        <w:t xml:space="preserve">; and epoch and display, </w:t>
      </w:r>
      <w:r w:rsidR="007775B9">
        <w:rPr>
          <w:rFonts w:ascii="Times New Roman" w:hAnsi="Times New Roman"/>
          <w:i/>
          <w:sz w:val="24"/>
          <w:szCs w:val="24"/>
        </w:rPr>
        <w:t>F</w:t>
      </w:r>
      <w:r w:rsidR="007775B9">
        <w:rPr>
          <w:rFonts w:ascii="Times New Roman" w:hAnsi="Times New Roman"/>
          <w:sz w:val="24"/>
          <w:szCs w:val="24"/>
        </w:rPr>
        <w:t xml:space="preserve">(4, 76) = 1.15, </w:t>
      </w:r>
      <w:r w:rsidR="007775B9">
        <w:rPr>
          <w:rFonts w:ascii="Times New Roman" w:hAnsi="Times New Roman"/>
          <w:i/>
          <w:sz w:val="24"/>
          <w:szCs w:val="24"/>
        </w:rPr>
        <w:t>p</w:t>
      </w:r>
      <w:del w:id="187" w:author="Gavin" w:date="2019-03-15T11:53:00Z">
        <w:r w:rsidR="007775B9" w:rsidDel="00047B40">
          <w:rPr>
            <w:rFonts w:ascii="Times New Roman" w:hAnsi="Times New Roman"/>
            <w:i/>
            <w:sz w:val="24"/>
            <w:szCs w:val="24"/>
            <w:vertAlign w:val="subscript"/>
          </w:rPr>
          <w:delText>c</w:delText>
        </w:r>
      </w:del>
      <w:r w:rsidR="007775B9">
        <w:rPr>
          <w:rFonts w:ascii="Times New Roman" w:hAnsi="Times New Roman"/>
          <w:sz w:val="24"/>
          <w:szCs w:val="24"/>
        </w:rPr>
        <w:t xml:space="preserve"> = .</w:t>
      </w:r>
      <w:r w:rsidR="00047B40">
        <w:rPr>
          <w:rFonts w:ascii="Times New Roman" w:hAnsi="Times New Roman"/>
          <w:sz w:val="24"/>
          <w:szCs w:val="24"/>
        </w:rPr>
        <w:t>342</w:t>
      </w:r>
      <w:r w:rsidR="007775B9">
        <w:rPr>
          <w:rFonts w:ascii="Times New Roman" w:hAnsi="Times New Roman"/>
          <w:sz w:val="24"/>
          <w:szCs w:val="24"/>
        </w:rPr>
        <w:t xml:space="preserve">, </w:t>
      </w:r>
      <w:ins w:id="188" w:author="Gavin" w:date="2019-03-13T16:55: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89" w:author="Gavin" w:date="2019-03-13T16:55:00Z">
        <w:r w:rsidR="007775B9" w:rsidDel="00091A66">
          <w:rPr>
            <w:rFonts w:ascii="Times New Roman" w:hAnsi="Times New Roman"/>
            <w:sz w:val="24"/>
            <w:szCs w:val="24"/>
          </w:rPr>
          <w:delText>ω</w:delText>
        </w:r>
        <w:r w:rsidR="007775B9" w:rsidDel="00091A66">
          <w:rPr>
            <w:rFonts w:ascii="Times New Roman" w:hAnsi="Times New Roman"/>
            <w:sz w:val="24"/>
            <w:szCs w:val="24"/>
            <w:vertAlign w:val="subscript"/>
          </w:rPr>
          <w:delText>p</w:delText>
        </w:r>
        <w:r w:rsidR="007775B9" w:rsidDel="00091A66">
          <w:rPr>
            <w:rFonts w:ascii="Times New Roman" w:hAnsi="Times New Roman"/>
            <w:sz w:val="24"/>
            <w:szCs w:val="24"/>
          </w:rPr>
          <w:delText>²</w:delText>
        </w:r>
      </w:del>
      <w:r w:rsidR="007775B9">
        <w:rPr>
          <w:rFonts w:ascii="Times New Roman" w:hAnsi="Times New Roman"/>
          <w:sz w:val="24"/>
          <w:szCs w:val="24"/>
        </w:rPr>
        <w:t xml:space="preserve"> = </w:t>
      </w:r>
      <w:ins w:id="190" w:author="Gavin" w:date="2019-03-13T16:41:00Z">
        <w:r w:rsidR="0098367A">
          <w:rPr>
            <w:rFonts w:ascii="Times New Roman" w:hAnsi="Times New Roman"/>
            <w:sz w:val="24"/>
            <w:szCs w:val="24"/>
          </w:rPr>
          <w:t>.</w:t>
        </w:r>
      </w:ins>
      <w:ins w:id="191" w:author="Gavin" w:date="2019-03-13T16:55:00Z">
        <w:r w:rsidR="00091A66">
          <w:rPr>
            <w:rFonts w:ascii="Times New Roman" w:hAnsi="Times New Roman"/>
            <w:sz w:val="24"/>
            <w:szCs w:val="24"/>
          </w:rPr>
          <w:t>0571</w:t>
        </w:r>
      </w:ins>
      <w:r>
        <w:rPr>
          <w:rFonts w:ascii="Times New Roman" w:hAnsi="Times New Roman"/>
          <w:sz w:val="24"/>
          <w:szCs w:val="24"/>
        </w:rPr>
        <w:t>.</w:t>
      </w:r>
      <w:r w:rsidR="007775B9">
        <w:rPr>
          <w:rFonts w:ascii="Times New Roman" w:hAnsi="Times New Roman"/>
          <w:sz w:val="24"/>
          <w:szCs w:val="24"/>
        </w:rPr>
        <w:t xml:space="preserve"> T</w:t>
      </w:r>
      <w:r>
        <w:rPr>
          <w:rFonts w:ascii="Times New Roman" w:hAnsi="Times New Roman"/>
          <w:sz w:val="24"/>
          <w:szCs w:val="24"/>
        </w:rPr>
        <w:t xml:space="preserve">he three-way interaction between display type, set size and epoch was </w:t>
      </w:r>
      <w:r w:rsidR="007775B9">
        <w:rPr>
          <w:rFonts w:ascii="Times New Roman" w:hAnsi="Times New Roman"/>
          <w:sz w:val="24"/>
          <w:szCs w:val="24"/>
        </w:rPr>
        <w:t xml:space="preserve">also </w:t>
      </w:r>
      <w:r>
        <w:rPr>
          <w:rFonts w:ascii="Times New Roman" w:hAnsi="Times New Roman"/>
          <w:sz w:val="24"/>
          <w:szCs w:val="24"/>
        </w:rPr>
        <w:t xml:space="preserve">not significant, </w:t>
      </w:r>
      <w:proofErr w:type="gramStart"/>
      <w:r w:rsidR="007775B9">
        <w:rPr>
          <w:rFonts w:ascii="Times New Roman" w:hAnsi="Times New Roman"/>
          <w:i/>
          <w:sz w:val="24"/>
          <w:szCs w:val="24"/>
        </w:rPr>
        <w:t>F</w:t>
      </w:r>
      <w:r w:rsidR="007775B9">
        <w:rPr>
          <w:rFonts w:ascii="Times New Roman" w:hAnsi="Times New Roman"/>
          <w:sz w:val="24"/>
          <w:szCs w:val="24"/>
        </w:rPr>
        <w:t>(</w:t>
      </w:r>
      <w:proofErr w:type="gramEnd"/>
      <w:r w:rsidR="007775B9">
        <w:rPr>
          <w:rFonts w:ascii="Times New Roman" w:hAnsi="Times New Roman"/>
          <w:sz w:val="24"/>
          <w:szCs w:val="24"/>
        </w:rPr>
        <w:t xml:space="preserve">16, 304) = 0.553,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.917, ε = .262, </w:t>
      </w:r>
      <w:ins w:id="192" w:author="Gavin" w:date="2019-03-13T16:56: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93" w:author="Gavin" w:date="2019-03-13T16:56:00Z">
        <w:r w:rsidR="007775B9" w:rsidDel="00091A66">
          <w:rPr>
            <w:rFonts w:ascii="Times New Roman" w:hAnsi="Times New Roman"/>
            <w:sz w:val="24"/>
            <w:szCs w:val="24"/>
          </w:rPr>
          <w:delText>ω</w:delText>
        </w:r>
        <w:r w:rsidR="007775B9" w:rsidDel="00091A66">
          <w:rPr>
            <w:rFonts w:ascii="Times New Roman" w:hAnsi="Times New Roman"/>
            <w:sz w:val="24"/>
            <w:szCs w:val="24"/>
            <w:vertAlign w:val="subscript"/>
          </w:rPr>
          <w:delText>p</w:delText>
        </w:r>
      </w:del>
      <w:r w:rsidR="007775B9">
        <w:rPr>
          <w:rFonts w:ascii="Times New Roman" w:hAnsi="Times New Roman"/>
          <w:sz w:val="24"/>
          <w:szCs w:val="24"/>
        </w:rPr>
        <w:t xml:space="preserve">² = </w:t>
      </w:r>
      <w:ins w:id="194" w:author="Gavin" w:date="2019-03-13T16:56:00Z">
        <w:r w:rsidR="00091A66">
          <w:rPr>
            <w:rFonts w:ascii="Times New Roman" w:hAnsi="Times New Roman"/>
            <w:sz w:val="24"/>
            <w:szCs w:val="24"/>
          </w:rPr>
          <w:t>.0283</w:t>
        </w:r>
      </w:ins>
      <w:ins w:id="195" w:author="Gavin" w:date="2019-03-13T15:46:00Z">
        <w:r w:rsidR="00EA3EFE">
          <w:rPr>
            <w:rFonts w:ascii="Times New Roman" w:hAnsi="Times New Roman"/>
            <w:sz w:val="24"/>
            <w:szCs w:val="24"/>
          </w:rPr>
          <w:t>.</w:t>
        </w:r>
      </w:ins>
    </w:p>
    <w:p w14:paraId="1DD6145D" w14:textId="11FCA40F"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The lack of a significant difference in response times between repeated and novel displays suggest that lure processing d</w:t>
      </w:r>
      <w:r w:rsidR="00044E2E">
        <w:rPr>
          <w:rFonts w:ascii="Times New Roman" w:hAnsi="Times New Roman" w:cs="Times New Roman"/>
          <w:sz w:val="24"/>
          <w:szCs w:val="24"/>
        </w:rPr>
        <w:t>id</w:t>
      </w:r>
      <w:r>
        <w:rPr>
          <w:rFonts w:ascii="Times New Roman" w:hAnsi="Times New Roman" w:cs="Times New Roman"/>
          <w:sz w:val="24"/>
          <w:szCs w:val="24"/>
        </w:rPr>
        <w:t xml:space="preserve"> not contribute to contextual cueing. </w:t>
      </w:r>
      <w:r w:rsidR="008341F2">
        <w:rPr>
          <w:rFonts w:ascii="Times New Roman" w:hAnsi="Times New Roman" w:cs="Times New Roman"/>
          <w:sz w:val="24"/>
          <w:szCs w:val="24"/>
        </w:rPr>
        <w:t xml:space="preserve">The Bayes factor for a model with display type as a factor indicated that there was strong evidence </w:t>
      </w:r>
      <w:ins w:id="196" w:author="Gavin" w:date="2019-03-13T15:46:00Z">
        <w:r w:rsidR="00EA3EFE">
          <w:rPr>
            <w:rFonts w:ascii="Times New Roman" w:hAnsi="Times New Roman" w:cs="Times New Roman"/>
            <w:sz w:val="24"/>
            <w:szCs w:val="24"/>
          </w:rPr>
          <w:fldChar w:fldCharType="begin" w:fldLock="1"/>
        </w:r>
      </w:ins>
      <w:r w:rsidR="00EA3EFE">
        <w:rPr>
          <w:rFonts w:ascii="Times New Roman" w:hAnsi="Times New Roman" w:cs="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(Kass &amp; Raftery, 1995)</w:t>
      </w:r>
      <w:ins w:id="197" w:author="Gavin" w:date="2019-03-13T15:46:00Z">
        <w:r w:rsidR="00EA3EFE">
          <w:rPr>
            <w:rFonts w:ascii="Times New Roman" w:hAnsi="Times New Roman" w:cs="Times New Roman"/>
            <w:sz w:val="24"/>
            <w:szCs w:val="24"/>
          </w:rPr>
          <w:fldChar w:fldCharType="end"/>
        </w:r>
      </w:ins>
      <w:r w:rsidR="008341F2">
        <w:rPr>
          <w:rFonts w:ascii="Times New Roman" w:hAnsi="Times New Roman" w:cs="Times New Roman"/>
          <w:sz w:val="24"/>
          <w:szCs w:val="24"/>
        </w:rPr>
        <w:t xml:space="preserv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1</w:t>
      </w:r>
      <w:ins w:id="198" w:author="Gavin" w:date="2019-03-15T11:55:00Z">
        <w:r w:rsidR="00047B40">
          <w:rPr>
            <w:rFonts w:ascii="Times New Roman" w:eastAsiaTheme="minorEastAsia" w:hAnsi="Times New Roman" w:cs="Times New Roman"/>
            <w:iCs/>
            <w:sz w:val="24"/>
            <w:szCs w:val="24"/>
          </w:rPr>
          <w:t>0.961</w:t>
        </w:r>
      </w:ins>
      <w:del w:id="199" w:author="Gavin" w:date="2019-03-15T11:55:00Z">
        <w:r w:rsidR="003D3A72" w:rsidDel="00047B40">
          <w:rPr>
            <w:rFonts w:ascii="Times New Roman" w:eastAsiaTheme="minorEastAsia" w:hAnsi="Times New Roman" w:cs="Times New Roman"/>
            <w:iCs/>
            <w:sz w:val="24"/>
            <w:szCs w:val="24"/>
          </w:rPr>
          <w:delText>3.757</w:delText>
        </w:r>
      </w:del>
    </w:p>
    <w:p w14:paraId="38D801A3" w14:textId="645975B7" w:rsidR="008341F2" w:rsidRDefault="008341F2" w:rsidP="008341F2">
      <w:pPr>
        <w:pStyle w:val="NoSpacing"/>
        <w:spacing w:line="480" w:lineRule="auto"/>
        <w:jc w:val="center"/>
        <w:rPr>
          <w:rFonts w:ascii="Times New Roman" w:eastAsiaTheme="minorEastAsia" w:hAnsi="Times New Roman" w:cs="Times New Roman"/>
          <w:iCs/>
          <w:sz w:val="24"/>
          <w:szCs w:val="24"/>
        </w:rPr>
      </w:pPr>
    </w:p>
    <w:p w14:paraId="3918207B" w14:textId="4DF15BD4" w:rsidR="00F45D03" w:rsidRDefault="004A6849" w:rsidP="004A6849">
      <w:pPr>
        <w:pStyle w:val="NoSpacing"/>
        <w:spacing w:line="480" w:lineRule="auto"/>
        <w:jc w:val="center"/>
        <w:rPr>
          <w:rFonts w:ascii="Times New Roman" w:hAnsi="Times New Roman" w:cs="Times New Roman"/>
          <w:sz w:val="24"/>
          <w:szCs w:val="24"/>
        </w:rPr>
      </w:pPr>
      <w:ins w:id="200" w:author="Gavin" w:date="2019-03-13T00:34:00Z">
        <w:r>
          <w:rPr>
            <w:rFonts w:ascii="Times New Roman" w:hAnsi="Times New Roman" w:cs="Times New Roman"/>
            <w:noProof/>
            <w:sz w:val="24"/>
            <w:szCs w:val="24"/>
          </w:rPr>
          <w:drawing>
            <wp:inline distT="0" distB="0" distL="0" distR="0" wp14:anchorId="49133F60" wp14:editId="4F07C1E2">
              <wp:extent cx="5790719"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977" cy="1766293"/>
                      </a:xfrm>
                      <a:prstGeom prst="rect">
                        <a:avLst/>
                      </a:prstGeom>
                      <a:noFill/>
                    </pic:spPr>
                  </pic:pic>
                </a:graphicData>
              </a:graphic>
            </wp:inline>
          </w:drawing>
        </w:r>
      </w:ins>
    </w:p>
    <w:p w14:paraId="30D61E41" w14:textId="06B1860C" w:rsidR="00CB1E98" w:rsidRPr="00657930" w:rsidRDefault="00CB1E98" w:rsidP="00CB1E98">
      <w:pPr>
        <w:pStyle w:val="NoSpacing"/>
        <w:spacing w:line="480" w:lineRule="auto"/>
        <w:rPr>
          <w:ins w:id="201" w:author="HAL" w:date="2019-03-11T14:05:00Z"/>
          <w:rFonts w:ascii="Times New Roman" w:hAnsi="Times New Roman" w:cs="Times New Roman"/>
          <w:sz w:val="24"/>
          <w:szCs w:val="24"/>
        </w:rPr>
      </w:pPr>
      <w:r w:rsidRPr="00A16E18">
        <w:rPr>
          <w:rFonts w:ascii="Times New Roman" w:hAnsi="Times New Roman" w:cs="Times New Roman"/>
          <w:i/>
          <w:sz w:val="24"/>
          <w:szCs w:val="24"/>
        </w:rPr>
        <w:lastRenderedPageBreak/>
        <w:t xml:space="preserve">Figure </w:t>
      </w:r>
      <w:r w:rsidR="00FC17C6">
        <w:rPr>
          <w:rFonts w:ascii="Times New Roman" w:hAnsi="Times New Roman" w:cs="Times New Roman"/>
          <w:i/>
          <w:sz w:val="24"/>
          <w:szCs w:val="24"/>
        </w:rPr>
        <w:t>3</w:t>
      </w:r>
      <w:r w:rsidRPr="00A16E1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(in ms) as a function of lure set size</w:t>
      </w:r>
      <w:ins w:id="202" w:author="Gavin" w:date="2019-03-13T15:46:00Z">
        <w:r w:rsidR="00EA3EFE">
          <w:rPr>
            <w:rFonts w:ascii="Times New Roman" w:hAnsi="Times New Roman" w:cs="Times New Roman"/>
            <w:sz w:val="24"/>
            <w:szCs w:val="24"/>
          </w:rPr>
          <w:t xml:space="preserve"> for Experiment </w:t>
        </w:r>
      </w:ins>
      <w:ins w:id="203" w:author="Gavin" w:date="2019-03-13T15:48:00Z">
        <w:r w:rsidR="00EA3EFE">
          <w:rPr>
            <w:rFonts w:ascii="Times New Roman" w:hAnsi="Times New Roman" w:cs="Times New Roman"/>
            <w:sz w:val="24"/>
            <w:szCs w:val="24"/>
          </w:rPr>
          <w:t>3</w:t>
        </w:r>
      </w:ins>
      <w:r w:rsidR="00995A18">
        <w:rPr>
          <w:rFonts w:ascii="Times New Roman" w:hAnsi="Times New Roman" w:cs="Times New Roman"/>
          <w:sz w:val="24"/>
          <w:szCs w:val="24"/>
        </w:rPr>
        <w:t xml:space="preserve">. Repeated displays are represented by the solid line, while novel displays are represented by the dashed line. </w:t>
      </w:r>
      <w:r w:rsidR="004A6849">
        <w:rPr>
          <w:rFonts w:ascii="Times New Roman" w:hAnsi="Times New Roman" w:cs="Times New Roman"/>
          <w:i/>
          <w:sz w:val="24"/>
          <w:szCs w:val="24"/>
        </w:rPr>
        <w:t xml:space="preserve">(A) </w:t>
      </w:r>
      <w:r w:rsidR="004A6849">
        <w:rPr>
          <w:rFonts w:ascii="Times New Roman" w:hAnsi="Times New Roman" w:cs="Times New Roman"/>
          <w:sz w:val="24"/>
          <w:szCs w:val="24"/>
        </w:rPr>
        <w:t xml:space="preserve">Response times did not significantly differ with epoch or display type. </w:t>
      </w:r>
      <w:r w:rsidR="004A6849" w:rsidRPr="00657930">
        <w:rPr>
          <w:rFonts w:ascii="Times New Roman" w:hAnsi="Times New Roman" w:cs="Times New Roman"/>
          <w:i/>
          <w:sz w:val="24"/>
          <w:szCs w:val="24"/>
        </w:rPr>
        <w:t>(B)</w:t>
      </w:r>
      <w:r w:rsidR="00657930">
        <w:rPr>
          <w:rFonts w:ascii="Times New Roman" w:hAnsi="Times New Roman" w:cs="Times New Roman"/>
          <w:i/>
          <w:sz w:val="24"/>
          <w:szCs w:val="24"/>
        </w:rPr>
        <w:t xml:space="preserve"> </w:t>
      </w:r>
      <w:r w:rsidR="00995A18">
        <w:rPr>
          <w:rFonts w:ascii="Times New Roman" w:hAnsi="Times New Roman" w:cs="Times New Roman"/>
          <w:sz w:val="24"/>
          <w:szCs w:val="24"/>
        </w:rPr>
        <w:t xml:space="preserve">Although response times increased logarithmically as a function of set size, suggesting that lures were processed, there was no statistically significant contextual cueing </w:t>
      </w:r>
      <w:commentRangeStart w:id="204"/>
      <w:commentRangeStart w:id="205"/>
      <w:r w:rsidR="00995A18">
        <w:rPr>
          <w:rFonts w:ascii="Times New Roman" w:hAnsi="Times New Roman" w:cs="Times New Roman"/>
          <w:sz w:val="24"/>
          <w:szCs w:val="24"/>
        </w:rPr>
        <w:t>effect</w:t>
      </w:r>
      <w:commentRangeEnd w:id="204"/>
      <w:r w:rsidR="0077461E">
        <w:rPr>
          <w:rStyle w:val="CommentReference"/>
        </w:rPr>
        <w:commentReference w:id="204"/>
      </w:r>
      <w:commentRangeEnd w:id="205"/>
      <w:r w:rsidR="00657930">
        <w:rPr>
          <w:rStyle w:val="CommentReference"/>
        </w:rPr>
        <w:commentReference w:id="205"/>
      </w:r>
      <w:r w:rsidR="00995A18">
        <w:rPr>
          <w:rFonts w:ascii="Times New Roman" w:hAnsi="Times New Roman" w:cs="Times New Roman"/>
          <w:sz w:val="24"/>
          <w:szCs w:val="24"/>
        </w:rPr>
        <w:t>.</w:t>
      </w:r>
      <w:r w:rsidRPr="00657930">
        <w:rPr>
          <w:rFonts w:ascii="Times New Roman" w:hAnsi="Times New Roman" w:cs="Times New Roman"/>
          <w:i/>
          <w:sz w:val="24"/>
          <w:szCs w:val="24"/>
        </w:rPr>
        <w:t xml:space="preserve"> </w:t>
      </w:r>
      <w:ins w:id="206" w:author="Gavin" w:date="2019-03-13T11:20:00Z">
        <w:r w:rsidR="00653C1E">
          <w:rPr>
            <w:rFonts w:ascii="Times New Roman" w:hAnsi="Times New Roman" w:cs="Times New Roman"/>
            <w:sz w:val="24"/>
            <w:szCs w:val="24"/>
          </w:rPr>
          <w:t>Error bars indicate the standard error of mean.</w:t>
        </w:r>
      </w:ins>
    </w:p>
    <w:p w14:paraId="0D5534DE" w14:textId="46B9CF80" w:rsidR="00B507F8" w:rsidRDefault="00486094">
      <w:pPr>
        <w:pStyle w:val="NoSpacing"/>
        <w:spacing w:line="480" w:lineRule="auto"/>
        <w:ind w:firstLine="720"/>
        <w:rPr>
          <w:ins w:id="207" w:author="Simona Buetti" w:date="2019-03-13T09:26:00Z"/>
          <w:rFonts w:ascii="Times New Roman" w:hAnsi="Times New Roman"/>
          <w:sz w:val="24"/>
          <w:szCs w:val="24"/>
        </w:rPr>
      </w:pPr>
      <w:r>
        <w:rPr>
          <w:rFonts w:ascii="Times New Roman" w:hAnsi="Times New Roman"/>
          <w:sz w:val="24"/>
          <w:szCs w:val="24"/>
        </w:rPr>
        <w:t>At the end of the experimental session, only o</w:t>
      </w:r>
      <w:r w:rsidR="002B2D95">
        <w:rPr>
          <w:rFonts w:ascii="Times New Roman" w:hAnsi="Times New Roman"/>
          <w:sz w:val="24"/>
          <w:szCs w:val="24"/>
        </w:rPr>
        <w:t xml:space="preserve">ne participant responded “yes” when asked whether they noticed anything strange about the </w:t>
      </w:r>
      <w:r w:rsidR="004A6849">
        <w:rPr>
          <w:rFonts w:ascii="Times New Roman" w:hAnsi="Times New Roman"/>
          <w:sz w:val="24"/>
          <w:szCs w:val="24"/>
        </w:rPr>
        <w:t>experiment</w:t>
      </w:r>
      <w:r>
        <w:rPr>
          <w:rFonts w:ascii="Times New Roman" w:hAnsi="Times New Roman"/>
          <w:sz w:val="24"/>
          <w:szCs w:val="24"/>
        </w:rPr>
        <w:t xml:space="preserve"> but did not elaborate.</w:t>
      </w:r>
      <w:r w:rsidDel="00486094">
        <w:rPr>
          <w:rFonts w:ascii="Times New Roman" w:hAnsi="Times New Roman"/>
          <w:sz w:val="24"/>
          <w:szCs w:val="24"/>
        </w:rPr>
        <w:t xml:space="preserve"> </w:t>
      </w:r>
      <w:r>
        <w:rPr>
          <w:rFonts w:ascii="Times New Roman" w:hAnsi="Times New Roman"/>
          <w:sz w:val="24"/>
          <w:szCs w:val="24"/>
        </w:rPr>
        <w:t xml:space="preserve">Two </w:t>
      </w:r>
      <w:r w:rsidR="002B2D95">
        <w:rPr>
          <w:rFonts w:ascii="Times New Roman" w:hAnsi="Times New Roman"/>
          <w:sz w:val="24"/>
          <w:szCs w:val="24"/>
        </w:rPr>
        <w:t xml:space="preserve">out of </w:t>
      </w:r>
      <w:r>
        <w:rPr>
          <w:rFonts w:ascii="Times New Roman" w:hAnsi="Times New Roman"/>
          <w:sz w:val="24"/>
          <w:szCs w:val="24"/>
        </w:rPr>
        <w:t>nineteen</w:t>
      </w:r>
      <w:r w:rsidR="00B507F8">
        <w:rPr>
          <w:rFonts w:ascii="Times New Roman" w:hAnsi="Times New Roman"/>
          <w:sz w:val="24"/>
          <w:szCs w:val="24"/>
        </w:rPr>
        <w:t xml:space="preserve"> of the participants responded “yes” when they were asked whether they noticed that some displays were repeated throughout the search experiment</w:t>
      </w:r>
      <w:r w:rsidR="002B2D95">
        <w:rPr>
          <w:rFonts w:ascii="Times New Roman" w:hAnsi="Times New Roman"/>
          <w:sz w:val="24"/>
          <w:szCs w:val="24"/>
        </w:rPr>
        <w:t xml:space="preserve"> (this included the </w:t>
      </w:r>
      <w:proofErr w:type="gramStart"/>
      <w:r w:rsidR="002B2D95">
        <w:rPr>
          <w:rFonts w:ascii="Times New Roman" w:hAnsi="Times New Roman"/>
          <w:sz w:val="24"/>
          <w:szCs w:val="24"/>
        </w:rPr>
        <w:t>aforementioned participant</w:t>
      </w:r>
      <w:proofErr w:type="gramEnd"/>
      <w:r w:rsidR="002B2D95">
        <w:rPr>
          <w:rFonts w:ascii="Times New Roman" w:hAnsi="Times New Roman"/>
          <w:sz w:val="24"/>
          <w:szCs w:val="24"/>
        </w:rPr>
        <w:t>)</w:t>
      </w:r>
      <w:r w:rsidR="00B507F8">
        <w:rPr>
          <w:rFonts w:ascii="Times New Roman" w:hAnsi="Times New Roman"/>
          <w:sz w:val="24"/>
          <w:szCs w:val="24"/>
        </w:rPr>
        <w:t xml:space="preserve">. On average, these participants </w:t>
      </w:r>
      <w:r>
        <w:rPr>
          <w:rFonts w:ascii="Times New Roman" w:hAnsi="Times New Roman"/>
          <w:sz w:val="24"/>
          <w:szCs w:val="24"/>
        </w:rPr>
        <w:t>estimated</w:t>
      </w:r>
      <w:r w:rsidR="00B507F8">
        <w:rPr>
          <w:rFonts w:ascii="Times New Roman" w:hAnsi="Times New Roman"/>
          <w:sz w:val="24"/>
          <w:szCs w:val="24"/>
        </w:rPr>
        <w:t xml:space="preserve"> that </w:t>
      </w:r>
      <w:r w:rsidR="002B2D95">
        <w:rPr>
          <w:rFonts w:ascii="Times New Roman" w:hAnsi="Times New Roman"/>
          <w:sz w:val="24"/>
          <w:szCs w:val="24"/>
        </w:rPr>
        <w:t>26</w:t>
      </w:r>
      <w:r w:rsidR="00B507F8">
        <w:rPr>
          <w:rFonts w:ascii="Times New Roman" w:hAnsi="Times New Roman"/>
          <w:sz w:val="24"/>
          <w:szCs w:val="24"/>
        </w:rPr>
        <w:t>% of the displays were repeated.</w:t>
      </w:r>
    </w:p>
    <w:p w14:paraId="2F0FCD3A" w14:textId="44603542" w:rsidR="00AD0A30" w:rsidRDefault="00026C10" w:rsidP="00880C5E">
      <w:pPr>
        <w:pStyle w:val="NoSpacing"/>
        <w:spacing w:line="480" w:lineRule="auto"/>
        <w:ind w:firstLine="720"/>
        <w:rPr>
          <w:ins w:id="208" w:author="Gavin" w:date="2019-03-13T14:21:00Z"/>
          <w:rFonts w:ascii="Times New Roman" w:hAnsi="Times New Roman" w:cs="Times New Roman"/>
          <w:sz w:val="24"/>
          <w:szCs w:val="24"/>
        </w:rPr>
      </w:pPr>
      <w:commentRangeStart w:id="209"/>
      <w:commentRangeStart w:id="210"/>
      <w:commentRangeStart w:id="211"/>
      <w:r>
        <w:rPr>
          <w:rFonts w:ascii="Times New Roman" w:hAnsi="Times New Roman" w:cs="Times New Roman"/>
          <w:sz w:val="24"/>
          <w:szCs w:val="24"/>
        </w:rPr>
        <w:t xml:space="preserve">We next turn to the results of the recognition test. </w:t>
      </w:r>
      <w:r w:rsidR="00AD0A30">
        <w:rPr>
          <w:rFonts w:ascii="Times New Roman" w:hAnsi="Times New Roman" w:cs="Times New Roman"/>
          <w:sz w:val="24"/>
          <w:szCs w:val="24"/>
        </w:rPr>
        <w:t>One-sample t-tests</w:t>
      </w:r>
      <w:r w:rsidR="00086CBD">
        <w:rPr>
          <w:rFonts w:ascii="Times New Roman" w:hAnsi="Times New Roman" w:cs="Times New Roman"/>
          <w:sz w:val="24"/>
          <w:szCs w:val="24"/>
        </w:rPr>
        <w:t xml:space="preserve"> were </w:t>
      </w:r>
      <w:r>
        <w:rPr>
          <w:rFonts w:ascii="Times New Roman" w:hAnsi="Times New Roman" w:cs="Times New Roman"/>
          <w:sz w:val="24"/>
          <w:szCs w:val="24"/>
        </w:rPr>
        <w:t>conducted for each of the lure set sizes (0, 3, 9 ,19, 31)</w:t>
      </w:r>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 xml:space="preserve">d’ </w:t>
      </w:r>
      <w:r w:rsidR="00073316">
        <w:rPr>
          <w:rFonts w:ascii="Times New Roman" w:hAnsi="Times New Roman" w:cs="Times New Roman"/>
          <w:sz w:val="24"/>
          <w:szCs w:val="24"/>
        </w:rPr>
        <w:t xml:space="preserve">was significantly different from zero. Table 2 shows the results. None of the comparisons were statistically significant at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.01 (after Bonferroni correction), suggesting that participants, </w:t>
      </w:r>
      <w:r w:rsidR="00073316">
        <w:rPr>
          <w:rFonts w:ascii="Times New Roman" w:hAnsi="Times New Roman" w:cs="Times New Roman"/>
          <w:i/>
          <w:sz w:val="24"/>
          <w:szCs w:val="24"/>
        </w:rPr>
        <w:t>on average</w:t>
      </w:r>
      <w:r w:rsidR="00073316">
        <w:rPr>
          <w:rFonts w:ascii="Times New Roman" w:hAnsi="Times New Roman" w:cs="Times New Roman"/>
          <w:sz w:val="24"/>
          <w:szCs w:val="24"/>
        </w:rPr>
        <w:t>, did not report any conscious awareness of the repeated display</w:t>
      </w:r>
      <w:r w:rsidR="002F62EC">
        <w:rPr>
          <w:rFonts w:ascii="Times New Roman" w:hAnsi="Times New Roman" w:cs="Times New Roman"/>
          <w:sz w:val="24"/>
          <w:szCs w:val="24"/>
        </w:rPr>
        <w:t>s</w:t>
      </w:r>
      <w:commentRangeEnd w:id="209"/>
      <w:r w:rsidR="002F62EC">
        <w:rPr>
          <w:rStyle w:val="CommentReference"/>
        </w:rPr>
        <w:commentReference w:id="209"/>
      </w:r>
      <w:commentRangeEnd w:id="210"/>
      <w:r w:rsidR="00B521EF">
        <w:rPr>
          <w:rStyle w:val="CommentReference"/>
        </w:rPr>
        <w:commentReference w:id="210"/>
      </w:r>
      <w:commentRangeEnd w:id="211"/>
      <w:r w:rsidR="00657930">
        <w:rPr>
          <w:rStyle w:val="CommentReference"/>
        </w:rPr>
        <w:commentReference w:id="211"/>
      </w:r>
      <w:ins w:id="212" w:author="Gavin" w:date="2019-03-10T23:10:00Z">
        <w:r w:rsidR="00073316">
          <w:rPr>
            <w:rFonts w:ascii="Times New Roman" w:hAnsi="Times New Roman" w:cs="Times New Roman"/>
            <w:sz w:val="24"/>
            <w:szCs w:val="24"/>
          </w:rPr>
          <w:t>.</w:t>
        </w:r>
      </w:ins>
    </w:p>
    <w:p w14:paraId="50E6F4BE" w14:textId="5422F74E" w:rsidR="00880C5E" w:rsidRPr="00B40C38" w:rsidRDefault="00880C5E" w:rsidP="00880C5E">
      <w:pPr>
        <w:pStyle w:val="NoSpacing"/>
        <w:spacing w:line="480" w:lineRule="auto"/>
        <w:rPr>
          <w:ins w:id="213" w:author="Gavin" w:date="2019-03-13T14:21:00Z"/>
          <w:rFonts w:ascii="Times New Roman" w:hAnsi="Times New Roman"/>
          <w:sz w:val="24"/>
          <w:szCs w:val="24"/>
        </w:rPr>
      </w:pPr>
      <w:ins w:id="214" w:author="Gavin" w:date="2019-03-13T14:21:00Z">
        <w:r>
          <w:rPr>
            <w:rFonts w:ascii="Times New Roman" w:hAnsi="Times New Roman"/>
            <w:i/>
            <w:sz w:val="24"/>
            <w:szCs w:val="24"/>
          </w:rPr>
          <w:t>Table 2.</w:t>
        </w:r>
      </w:ins>
      <w:ins w:id="215" w:author="Gavin" w:date="2019-03-13T14:22:00Z">
        <w:r>
          <w:rPr>
            <w:rFonts w:ascii="Times New Roman" w:hAnsi="Times New Roman"/>
            <w:sz w:val="24"/>
            <w:szCs w:val="24"/>
          </w:rPr>
          <w:t xml:space="preserve"> </w:t>
        </w:r>
      </w:ins>
      <w:ins w:id="216" w:author="Gavin" w:date="2019-03-13T14:24:00Z">
        <w:r>
          <w:rPr>
            <w:rFonts w:ascii="Times New Roman" w:hAnsi="Times New Roman"/>
            <w:i/>
            <w:sz w:val="24"/>
            <w:szCs w:val="24"/>
          </w:rPr>
          <w:t xml:space="preserve">d’ </w:t>
        </w:r>
        <w:r>
          <w:rPr>
            <w:rFonts w:ascii="Times New Roman" w:hAnsi="Times New Roman"/>
            <w:sz w:val="24"/>
            <w:szCs w:val="24"/>
          </w:rPr>
          <w:t xml:space="preserve">for </w:t>
        </w:r>
      </w:ins>
      <w:ins w:id="217" w:author="Gavin" w:date="2019-03-13T14:31:00Z">
        <w:r w:rsidR="00B40C38">
          <w:rPr>
            <w:rFonts w:ascii="Times New Roman" w:hAnsi="Times New Roman"/>
            <w:sz w:val="24"/>
            <w:szCs w:val="24"/>
          </w:rPr>
          <w:t xml:space="preserve">the recognition test in Experiment 3, collapsed across </w:t>
        </w:r>
      </w:ins>
      <w:ins w:id="218" w:author="Gavin" w:date="2019-03-13T14:34:00Z">
        <w:r w:rsidR="00B40C38">
          <w:rPr>
            <w:rFonts w:ascii="Times New Roman" w:hAnsi="Times New Roman"/>
            <w:sz w:val="24"/>
            <w:szCs w:val="24"/>
          </w:rPr>
          <w:t>blocks</w:t>
        </w:r>
      </w:ins>
      <w:ins w:id="219" w:author="Gavin" w:date="2019-03-13T14:21:00Z">
        <w:r>
          <w:rPr>
            <w:rFonts w:ascii="Times New Roman" w:hAnsi="Times New Roman"/>
            <w:sz w:val="24"/>
            <w:szCs w:val="24"/>
          </w:rPr>
          <w:t>.</w:t>
        </w:r>
      </w:ins>
      <w:ins w:id="220" w:author="Gavin" w:date="2019-03-13T14:31:00Z">
        <w:r w:rsidR="00B40C38">
          <w:rPr>
            <w:rFonts w:ascii="Times New Roman" w:hAnsi="Times New Roman"/>
            <w:sz w:val="24"/>
            <w:szCs w:val="24"/>
          </w:rPr>
          <w:t xml:space="preserve"> All </w:t>
        </w:r>
        <w:proofErr w:type="gramStart"/>
        <w:r w:rsidR="00B40C38">
          <w:rPr>
            <w:rFonts w:ascii="Times New Roman" w:hAnsi="Times New Roman"/>
            <w:i/>
            <w:sz w:val="24"/>
            <w:szCs w:val="24"/>
          </w:rPr>
          <w:t>d’</w:t>
        </w:r>
        <w:r w:rsidR="00B40C38">
          <w:rPr>
            <w:rFonts w:ascii="Times New Roman" w:hAnsi="Times New Roman"/>
            <w:sz w:val="24"/>
            <w:szCs w:val="24"/>
          </w:rPr>
          <w:t>s</w:t>
        </w:r>
        <w:proofErr w:type="gramEnd"/>
        <w:r w:rsidR="00B40C38">
          <w:rPr>
            <w:rFonts w:ascii="Times New Roman" w:hAnsi="Times New Roman"/>
            <w:sz w:val="24"/>
            <w:szCs w:val="24"/>
          </w:rPr>
          <w:t xml:space="preserve"> were not significantly different </w:t>
        </w:r>
      </w:ins>
      <w:ins w:id="221" w:author="Gavin" w:date="2019-03-13T14:32:00Z">
        <w:r w:rsidR="00B40C38">
          <w:rPr>
            <w:rFonts w:ascii="Times New Roman" w:hAnsi="Times New Roman"/>
            <w:sz w:val="24"/>
            <w:szCs w:val="24"/>
          </w:rPr>
          <w:t xml:space="preserve">from zero, </w:t>
        </w:r>
      </w:ins>
      <w:ins w:id="222" w:author="Gavin" w:date="2019-03-13T14:33:00Z">
        <w:r w:rsidR="00B40C38">
          <w:rPr>
            <w:rFonts w:ascii="Times New Roman" w:hAnsi="Times New Roman"/>
            <w:sz w:val="24"/>
            <w:szCs w:val="24"/>
          </w:rPr>
          <w:t>suggesting that there was no conscious awareness of the repeated displays.</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F0105F" w14:paraId="10E304E5" w14:textId="77777777" w:rsidTr="002F62EC">
        <w:trPr>
          <w:jc w:val="center"/>
          <w:ins w:id="223" w:author="Gavin" w:date="2019-03-10T23:01:00Z"/>
        </w:trPr>
        <w:tc>
          <w:tcPr>
            <w:tcW w:w="1558" w:type="dxa"/>
          </w:tcPr>
          <w:p w14:paraId="065955AE" w14:textId="0B358CE0" w:rsidR="00F0105F" w:rsidRDefault="00F0105F" w:rsidP="002F62EC">
            <w:pPr>
              <w:pStyle w:val="NoSpacing"/>
              <w:spacing w:line="480" w:lineRule="auto"/>
              <w:rPr>
                <w:ins w:id="224" w:author="Gavin" w:date="2019-03-10T23:01:00Z"/>
                <w:rFonts w:ascii="Times New Roman" w:hAnsi="Times New Roman"/>
                <w:sz w:val="24"/>
                <w:szCs w:val="24"/>
              </w:rPr>
            </w:pPr>
            <w:ins w:id="225" w:author="Gavin" w:date="2019-03-10T23:01:00Z">
              <w:r>
                <w:rPr>
                  <w:rFonts w:ascii="Times New Roman" w:hAnsi="Times New Roman"/>
                  <w:sz w:val="24"/>
                  <w:szCs w:val="24"/>
                </w:rPr>
                <w:t>Lure se</w:t>
              </w:r>
            </w:ins>
            <w:ins w:id="226" w:author="Gavin" w:date="2019-03-10T23:02:00Z">
              <w:r>
                <w:rPr>
                  <w:rFonts w:ascii="Times New Roman" w:hAnsi="Times New Roman"/>
                  <w:sz w:val="24"/>
                  <w:szCs w:val="24"/>
                </w:rPr>
                <w:t>t size</w:t>
              </w:r>
            </w:ins>
          </w:p>
        </w:tc>
        <w:tc>
          <w:tcPr>
            <w:tcW w:w="1558" w:type="dxa"/>
          </w:tcPr>
          <w:p w14:paraId="2C389E3F" w14:textId="70034D91" w:rsidR="00F0105F" w:rsidRDefault="00F0105F" w:rsidP="002F62EC">
            <w:pPr>
              <w:pStyle w:val="NoSpacing"/>
              <w:spacing w:line="480" w:lineRule="auto"/>
              <w:rPr>
                <w:ins w:id="227" w:author="Gavin" w:date="2019-03-10T23:01:00Z"/>
                <w:rFonts w:ascii="Times New Roman" w:hAnsi="Times New Roman"/>
                <w:sz w:val="24"/>
                <w:szCs w:val="24"/>
              </w:rPr>
            </w:pPr>
            <w:ins w:id="228" w:author="Gavin" w:date="2019-03-10T23:01:00Z">
              <w:r w:rsidRPr="00663992">
                <w:rPr>
                  <w:rFonts w:ascii="Times New Roman" w:hAnsi="Times New Roman"/>
                  <w:i/>
                  <w:sz w:val="24"/>
                  <w:szCs w:val="24"/>
                </w:rPr>
                <w:t>t</w:t>
              </w:r>
              <w:r>
                <w:rPr>
                  <w:rFonts w:ascii="Times New Roman" w:hAnsi="Times New Roman"/>
                  <w:sz w:val="24"/>
                  <w:szCs w:val="24"/>
                </w:rPr>
                <w:t>(</w:t>
              </w:r>
            </w:ins>
            <w:ins w:id="229" w:author="Gavin" w:date="2019-03-10T23:03:00Z">
              <w:r w:rsidR="00073316">
                <w:rPr>
                  <w:rFonts w:ascii="Times New Roman" w:hAnsi="Times New Roman"/>
                  <w:sz w:val="24"/>
                  <w:szCs w:val="24"/>
                </w:rPr>
                <w:t>18</w:t>
              </w:r>
            </w:ins>
            <w:ins w:id="230" w:author="Gavin" w:date="2019-03-10T23:01:00Z">
              <w:r>
                <w:rPr>
                  <w:rFonts w:ascii="Times New Roman" w:hAnsi="Times New Roman"/>
                  <w:sz w:val="24"/>
                  <w:szCs w:val="24"/>
                </w:rPr>
                <w:t>)</w:t>
              </w:r>
            </w:ins>
          </w:p>
        </w:tc>
        <w:tc>
          <w:tcPr>
            <w:tcW w:w="1558" w:type="dxa"/>
          </w:tcPr>
          <w:p w14:paraId="131BACE8" w14:textId="77777777" w:rsidR="00F0105F" w:rsidRPr="00663992" w:rsidRDefault="00F0105F" w:rsidP="002F62EC">
            <w:pPr>
              <w:pStyle w:val="NoSpacing"/>
              <w:spacing w:line="480" w:lineRule="auto"/>
              <w:rPr>
                <w:ins w:id="231" w:author="Gavin" w:date="2019-03-10T23:01:00Z"/>
                <w:rFonts w:ascii="Times New Roman" w:hAnsi="Times New Roman"/>
                <w:i/>
                <w:sz w:val="24"/>
                <w:szCs w:val="24"/>
              </w:rPr>
            </w:pPr>
            <w:ins w:id="232" w:author="Gavin" w:date="2019-03-10T23:01:00Z">
              <w:r>
                <w:rPr>
                  <w:rFonts w:ascii="Times New Roman" w:hAnsi="Times New Roman"/>
                  <w:sz w:val="24"/>
                  <w:szCs w:val="24"/>
                </w:rPr>
                <w:t>p</w:t>
              </w:r>
            </w:ins>
          </w:p>
        </w:tc>
        <w:tc>
          <w:tcPr>
            <w:tcW w:w="1558" w:type="dxa"/>
          </w:tcPr>
          <w:p w14:paraId="27C507D7" w14:textId="622307A5" w:rsidR="00F0105F" w:rsidRPr="002754DE" w:rsidRDefault="00F0105F" w:rsidP="002F62EC">
            <w:pPr>
              <w:pStyle w:val="NoSpacing"/>
              <w:spacing w:line="480" w:lineRule="auto"/>
              <w:rPr>
                <w:ins w:id="233" w:author="Gavin" w:date="2019-03-10T23:01:00Z"/>
                <w:rFonts w:ascii="Times New Roman" w:hAnsi="Times New Roman"/>
                <w:sz w:val="24"/>
                <w:szCs w:val="24"/>
              </w:rPr>
            </w:pPr>
            <w:ins w:id="234" w:author="Gavin" w:date="2019-03-10T23:02:00Z">
              <w:r>
                <w:rPr>
                  <w:rFonts w:ascii="Times New Roman" w:hAnsi="Times New Roman"/>
                  <w:i/>
                  <w:sz w:val="24"/>
                  <w:szCs w:val="24"/>
                </w:rPr>
                <w:t>d’</w:t>
              </w:r>
            </w:ins>
          </w:p>
        </w:tc>
        <w:tc>
          <w:tcPr>
            <w:tcW w:w="1559" w:type="dxa"/>
          </w:tcPr>
          <w:p w14:paraId="4CCA887D" w14:textId="1874F2AE" w:rsidR="00F0105F" w:rsidRDefault="0098367A" w:rsidP="002F62EC">
            <w:pPr>
              <w:pStyle w:val="NoSpacing"/>
              <w:spacing w:line="480" w:lineRule="auto"/>
              <w:rPr>
                <w:ins w:id="235" w:author="Gavin" w:date="2019-03-10T23:01:00Z"/>
                <w:rFonts w:ascii="Times New Roman" w:hAnsi="Times New Roman"/>
                <w:sz w:val="24"/>
                <w:szCs w:val="24"/>
              </w:rPr>
            </w:pPr>
            <w:ins w:id="236" w:author="Gavin" w:date="2019-03-13T16:43:00Z">
              <w:r>
                <w:rPr>
                  <w:rFonts w:ascii="Times New Roman" w:hAnsi="Times New Roman"/>
                  <w:sz w:val="24"/>
                  <w:szCs w:val="24"/>
                </w:rPr>
                <w:t xml:space="preserve">Cohen’s </w:t>
              </w:r>
              <w:proofErr w:type="spellStart"/>
              <w:r>
                <w:rPr>
                  <w:rFonts w:ascii="Times New Roman" w:hAnsi="Times New Roman"/>
                  <w:sz w:val="24"/>
                  <w:szCs w:val="24"/>
                </w:rPr>
                <w:t>d</w:t>
              </w:r>
              <w:r w:rsidRPr="0098367A">
                <w:rPr>
                  <w:rFonts w:ascii="Times New Roman" w:hAnsi="Times New Roman"/>
                  <w:sz w:val="24"/>
                  <w:szCs w:val="24"/>
                  <w:vertAlign w:val="subscript"/>
                  <w:rPrChange w:id="237" w:author="Gavin" w:date="2019-03-13T16:43:00Z">
                    <w:rPr>
                      <w:rFonts w:ascii="Times New Roman" w:hAnsi="Times New Roman"/>
                      <w:sz w:val="24"/>
                      <w:szCs w:val="24"/>
                    </w:rPr>
                  </w:rPrChange>
                </w:rPr>
                <w:t>z</w:t>
              </w:r>
            </w:ins>
            <w:proofErr w:type="spellEnd"/>
          </w:p>
        </w:tc>
      </w:tr>
      <w:tr w:rsidR="00F0105F" w14:paraId="5F92A374" w14:textId="77777777" w:rsidTr="002F62EC">
        <w:trPr>
          <w:jc w:val="center"/>
          <w:ins w:id="238" w:author="Gavin" w:date="2019-03-10T23:01:00Z"/>
        </w:trPr>
        <w:tc>
          <w:tcPr>
            <w:tcW w:w="1558" w:type="dxa"/>
          </w:tcPr>
          <w:p w14:paraId="703F84BA" w14:textId="234733B0" w:rsidR="00F0105F" w:rsidRDefault="00F0105F" w:rsidP="002F62EC">
            <w:pPr>
              <w:pStyle w:val="NoSpacing"/>
              <w:spacing w:line="480" w:lineRule="auto"/>
              <w:rPr>
                <w:ins w:id="239" w:author="Gavin" w:date="2019-03-10T23:01:00Z"/>
                <w:rFonts w:ascii="Times New Roman" w:hAnsi="Times New Roman"/>
                <w:sz w:val="24"/>
                <w:szCs w:val="24"/>
              </w:rPr>
            </w:pPr>
            <w:ins w:id="240" w:author="Gavin" w:date="2019-03-10T23:02:00Z">
              <w:r>
                <w:rPr>
                  <w:rFonts w:ascii="Times New Roman" w:hAnsi="Times New Roman"/>
                  <w:sz w:val="24"/>
                  <w:szCs w:val="24"/>
                </w:rPr>
                <w:t>0</w:t>
              </w:r>
            </w:ins>
          </w:p>
        </w:tc>
        <w:tc>
          <w:tcPr>
            <w:tcW w:w="1558" w:type="dxa"/>
          </w:tcPr>
          <w:p w14:paraId="4FD3D4F9" w14:textId="3274FC15" w:rsidR="00F0105F" w:rsidRDefault="00073316" w:rsidP="002F62EC">
            <w:pPr>
              <w:pStyle w:val="NoSpacing"/>
              <w:spacing w:line="480" w:lineRule="auto"/>
              <w:rPr>
                <w:ins w:id="241" w:author="Gavin" w:date="2019-03-10T23:01:00Z"/>
                <w:rFonts w:ascii="Times New Roman" w:hAnsi="Times New Roman"/>
                <w:sz w:val="24"/>
                <w:szCs w:val="24"/>
              </w:rPr>
            </w:pPr>
            <w:ins w:id="242" w:author="Gavin" w:date="2019-03-10T23:05:00Z">
              <w:r>
                <w:rPr>
                  <w:rFonts w:ascii="Times New Roman" w:hAnsi="Times New Roman"/>
                  <w:sz w:val="24"/>
                  <w:szCs w:val="24"/>
                </w:rPr>
                <w:t>2.21</w:t>
              </w:r>
            </w:ins>
          </w:p>
        </w:tc>
        <w:tc>
          <w:tcPr>
            <w:tcW w:w="1558" w:type="dxa"/>
          </w:tcPr>
          <w:p w14:paraId="0C9E229C" w14:textId="2F7A4081" w:rsidR="00F0105F" w:rsidRDefault="00073316" w:rsidP="002F62EC">
            <w:pPr>
              <w:pStyle w:val="NoSpacing"/>
              <w:spacing w:line="480" w:lineRule="auto"/>
              <w:rPr>
                <w:ins w:id="243" w:author="Gavin" w:date="2019-03-10T23:01:00Z"/>
                <w:rFonts w:ascii="Times New Roman" w:hAnsi="Times New Roman"/>
                <w:sz w:val="24"/>
                <w:szCs w:val="24"/>
              </w:rPr>
            </w:pPr>
            <w:ins w:id="244" w:author="Gavin" w:date="2019-03-10T23:05:00Z">
              <w:r>
                <w:rPr>
                  <w:rFonts w:ascii="Times New Roman" w:hAnsi="Times New Roman"/>
                  <w:sz w:val="24"/>
                  <w:szCs w:val="24"/>
                </w:rPr>
                <w:t>.0407</w:t>
              </w:r>
            </w:ins>
          </w:p>
        </w:tc>
        <w:tc>
          <w:tcPr>
            <w:tcW w:w="1558" w:type="dxa"/>
          </w:tcPr>
          <w:p w14:paraId="29A27F75" w14:textId="7DDDEC1A" w:rsidR="00F0105F" w:rsidRDefault="00073316" w:rsidP="002F62EC">
            <w:pPr>
              <w:pStyle w:val="NoSpacing"/>
              <w:spacing w:line="480" w:lineRule="auto"/>
              <w:rPr>
                <w:ins w:id="245" w:author="Gavin" w:date="2019-03-10T23:01:00Z"/>
                <w:rFonts w:ascii="Times New Roman" w:hAnsi="Times New Roman"/>
                <w:sz w:val="24"/>
                <w:szCs w:val="24"/>
              </w:rPr>
            </w:pPr>
            <w:ins w:id="246" w:author="Gavin" w:date="2019-03-10T23:05:00Z">
              <w:r>
                <w:rPr>
                  <w:rFonts w:ascii="Times New Roman" w:hAnsi="Times New Roman"/>
                  <w:sz w:val="24"/>
                  <w:szCs w:val="24"/>
                </w:rPr>
                <w:t>.457</w:t>
              </w:r>
            </w:ins>
          </w:p>
        </w:tc>
        <w:tc>
          <w:tcPr>
            <w:tcW w:w="1559" w:type="dxa"/>
          </w:tcPr>
          <w:p w14:paraId="5A007B9A" w14:textId="323B0286" w:rsidR="00F0105F" w:rsidRDefault="0098367A" w:rsidP="002F62EC">
            <w:pPr>
              <w:pStyle w:val="NoSpacing"/>
              <w:spacing w:line="480" w:lineRule="auto"/>
              <w:rPr>
                <w:ins w:id="247" w:author="Gavin" w:date="2019-03-10T23:01:00Z"/>
                <w:rFonts w:ascii="Times New Roman" w:hAnsi="Times New Roman"/>
                <w:sz w:val="24"/>
                <w:szCs w:val="24"/>
              </w:rPr>
            </w:pPr>
            <w:ins w:id="248" w:author="Gavin" w:date="2019-03-13T16:43:00Z">
              <w:r>
                <w:rPr>
                  <w:rFonts w:ascii="Times New Roman" w:hAnsi="Times New Roman"/>
                  <w:sz w:val="24"/>
                  <w:szCs w:val="24"/>
                </w:rPr>
                <w:t>.507</w:t>
              </w:r>
            </w:ins>
          </w:p>
        </w:tc>
      </w:tr>
      <w:tr w:rsidR="00F0105F" w14:paraId="0B2B75A0" w14:textId="77777777" w:rsidTr="002F62EC">
        <w:trPr>
          <w:jc w:val="center"/>
          <w:ins w:id="249" w:author="Gavin" w:date="2019-03-10T23:01:00Z"/>
        </w:trPr>
        <w:tc>
          <w:tcPr>
            <w:tcW w:w="1558" w:type="dxa"/>
          </w:tcPr>
          <w:p w14:paraId="1795712F" w14:textId="1247E50E" w:rsidR="00F0105F" w:rsidRDefault="00F0105F" w:rsidP="002F62EC">
            <w:pPr>
              <w:pStyle w:val="NoSpacing"/>
              <w:spacing w:line="480" w:lineRule="auto"/>
              <w:rPr>
                <w:ins w:id="250" w:author="Gavin" w:date="2019-03-10T23:01:00Z"/>
                <w:rFonts w:ascii="Times New Roman" w:hAnsi="Times New Roman"/>
                <w:sz w:val="24"/>
                <w:szCs w:val="24"/>
              </w:rPr>
            </w:pPr>
            <w:ins w:id="251" w:author="Gavin" w:date="2019-03-10T23:02:00Z">
              <w:r>
                <w:rPr>
                  <w:rFonts w:ascii="Times New Roman" w:hAnsi="Times New Roman"/>
                  <w:sz w:val="24"/>
                  <w:szCs w:val="24"/>
                </w:rPr>
                <w:t>3</w:t>
              </w:r>
            </w:ins>
          </w:p>
        </w:tc>
        <w:tc>
          <w:tcPr>
            <w:tcW w:w="1558" w:type="dxa"/>
          </w:tcPr>
          <w:p w14:paraId="5B23DBF5" w14:textId="45534F6F" w:rsidR="00F0105F" w:rsidRDefault="00073316" w:rsidP="00073316">
            <w:pPr>
              <w:pStyle w:val="NoSpacing"/>
              <w:spacing w:line="480" w:lineRule="auto"/>
              <w:rPr>
                <w:ins w:id="252" w:author="Gavin" w:date="2019-03-10T23:01:00Z"/>
                <w:rFonts w:ascii="Times New Roman" w:hAnsi="Times New Roman"/>
                <w:sz w:val="24"/>
                <w:szCs w:val="24"/>
              </w:rPr>
            </w:pPr>
            <w:ins w:id="253" w:author="Gavin" w:date="2019-03-10T23:05:00Z">
              <w:r>
                <w:rPr>
                  <w:rFonts w:ascii="Times New Roman" w:hAnsi="Times New Roman"/>
                  <w:sz w:val="24"/>
                  <w:szCs w:val="24"/>
                </w:rPr>
                <w:t>-0.7</w:t>
              </w:r>
            </w:ins>
            <w:ins w:id="254" w:author="Gavin" w:date="2019-03-13T16:44:00Z">
              <w:r w:rsidR="0098367A">
                <w:rPr>
                  <w:rFonts w:ascii="Times New Roman" w:hAnsi="Times New Roman"/>
                  <w:sz w:val="24"/>
                  <w:szCs w:val="24"/>
                </w:rPr>
                <w:t>3</w:t>
              </w:r>
            </w:ins>
          </w:p>
        </w:tc>
        <w:tc>
          <w:tcPr>
            <w:tcW w:w="1558" w:type="dxa"/>
          </w:tcPr>
          <w:p w14:paraId="09BA3593" w14:textId="3D846571" w:rsidR="00F0105F" w:rsidRDefault="00073316" w:rsidP="002F62EC">
            <w:pPr>
              <w:pStyle w:val="NoSpacing"/>
              <w:spacing w:line="480" w:lineRule="auto"/>
              <w:rPr>
                <w:ins w:id="255" w:author="Gavin" w:date="2019-03-10T23:01:00Z"/>
                <w:rFonts w:ascii="Times New Roman" w:hAnsi="Times New Roman"/>
                <w:sz w:val="24"/>
                <w:szCs w:val="24"/>
              </w:rPr>
            </w:pPr>
            <w:ins w:id="256" w:author="Gavin" w:date="2019-03-10T23:06:00Z">
              <w:r>
                <w:rPr>
                  <w:rFonts w:ascii="Times New Roman" w:hAnsi="Times New Roman"/>
                  <w:sz w:val="24"/>
                  <w:szCs w:val="24"/>
                </w:rPr>
                <w:t>.478</w:t>
              </w:r>
            </w:ins>
          </w:p>
        </w:tc>
        <w:tc>
          <w:tcPr>
            <w:tcW w:w="1558" w:type="dxa"/>
          </w:tcPr>
          <w:p w14:paraId="47A60DA3" w14:textId="07100CCF" w:rsidR="00F0105F" w:rsidRDefault="00073316" w:rsidP="002F62EC">
            <w:pPr>
              <w:pStyle w:val="NoSpacing"/>
              <w:spacing w:line="480" w:lineRule="auto"/>
              <w:rPr>
                <w:ins w:id="257" w:author="Gavin" w:date="2019-03-10T23:01:00Z"/>
                <w:rFonts w:ascii="Times New Roman" w:hAnsi="Times New Roman"/>
                <w:sz w:val="24"/>
                <w:szCs w:val="24"/>
              </w:rPr>
            </w:pPr>
            <w:ins w:id="258" w:author="Gavin" w:date="2019-03-10T23:06:00Z">
              <w:r>
                <w:rPr>
                  <w:rFonts w:ascii="Times New Roman" w:hAnsi="Times New Roman"/>
                  <w:sz w:val="24"/>
                  <w:szCs w:val="24"/>
                </w:rPr>
                <w:t>-0.0709</w:t>
              </w:r>
            </w:ins>
          </w:p>
        </w:tc>
        <w:tc>
          <w:tcPr>
            <w:tcW w:w="1559" w:type="dxa"/>
          </w:tcPr>
          <w:p w14:paraId="4865F9C2" w14:textId="0A8D79BC" w:rsidR="00F0105F" w:rsidRDefault="0098367A" w:rsidP="002F62EC">
            <w:pPr>
              <w:pStyle w:val="NoSpacing"/>
              <w:spacing w:line="480" w:lineRule="auto"/>
              <w:rPr>
                <w:ins w:id="259" w:author="Gavin" w:date="2019-03-10T23:01:00Z"/>
                <w:rFonts w:ascii="Times New Roman" w:hAnsi="Times New Roman"/>
                <w:sz w:val="24"/>
                <w:szCs w:val="24"/>
              </w:rPr>
            </w:pPr>
            <w:ins w:id="260" w:author="Gavin" w:date="2019-03-13T16:43:00Z">
              <w:r>
                <w:rPr>
                  <w:rFonts w:ascii="Times New Roman" w:hAnsi="Times New Roman"/>
                  <w:sz w:val="24"/>
                  <w:szCs w:val="24"/>
                </w:rPr>
                <w:t>-.166</w:t>
              </w:r>
            </w:ins>
          </w:p>
        </w:tc>
      </w:tr>
      <w:tr w:rsidR="00F0105F" w14:paraId="683382C1" w14:textId="77777777" w:rsidTr="002F62EC">
        <w:trPr>
          <w:jc w:val="center"/>
          <w:ins w:id="261" w:author="Gavin" w:date="2019-03-10T23:01:00Z"/>
        </w:trPr>
        <w:tc>
          <w:tcPr>
            <w:tcW w:w="1558" w:type="dxa"/>
          </w:tcPr>
          <w:p w14:paraId="1D4C2F0E" w14:textId="6E6D6B07" w:rsidR="00F0105F" w:rsidRDefault="00F0105F" w:rsidP="002F62EC">
            <w:pPr>
              <w:pStyle w:val="NoSpacing"/>
              <w:spacing w:line="480" w:lineRule="auto"/>
              <w:rPr>
                <w:ins w:id="262" w:author="Gavin" w:date="2019-03-10T23:01:00Z"/>
                <w:rFonts w:ascii="Times New Roman" w:hAnsi="Times New Roman"/>
                <w:sz w:val="24"/>
                <w:szCs w:val="24"/>
              </w:rPr>
            </w:pPr>
            <w:ins w:id="263" w:author="Gavin" w:date="2019-03-10T23:02:00Z">
              <w:r>
                <w:rPr>
                  <w:rFonts w:ascii="Times New Roman" w:hAnsi="Times New Roman"/>
                  <w:sz w:val="24"/>
                  <w:szCs w:val="24"/>
                </w:rPr>
                <w:t>9</w:t>
              </w:r>
            </w:ins>
          </w:p>
        </w:tc>
        <w:tc>
          <w:tcPr>
            <w:tcW w:w="1558" w:type="dxa"/>
          </w:tcPr>
          <w:p w14:paraId="0EB5DAD8" w14:textId="6C0304B6" w:rsidR="00F0105F" w:rsidRDefault="00073316" w:rsidP="002F62EC">
            <w:pPr>
              <w:pStyle w:val="NoSpacing"/>
              <w:spacing w:line="480" w:lineRule="auto"/>
              <w:rPr>
                <w:ins w:id="264" w:author="Gavin" w:date="2019-03-10T23:01:00Z"/>
                <w:rFonts w:ascii="Times New Roman" w:hAnsi="Times New Roman"/>
                <w:sz w:val="24"/>
                <w:szCs w:val="24"/>
              </w:rPr>
            </w:pPr>
            <w:ins w:id="265" w:author="Gavin" w:date="2019-03-10T23:06:00Z">
              <w:r>
                <w:rPr>
                  <w:rFonts w:ascii="Times New Roman" w:hAnsi="Times New Roman"/>
                  <w:sz w:val="24"/>
                  <w:szCs w:val="24"/>
                </w:rPr>
                <w:t>-0.2</w:t>
              </w:r>
            </w:ins>
            <w:ins w:id="266" w:author="Gavin" w:date="2019-03-13T16:44:00Z">
              <w:r w:rsidR="0098367A">
                <w:rPr>
                  <w:rFonts w:ascii="Times New Roman" w:hAnsi="Times New Roman"/>
                  <w:sz w:val="24"/>
                  <w:szCs w:val="24"/>
                </w:rPr>
                <w:t>7</w:t>
              </w:r>
            </w:ins>
          </w:p>
        </w:tc>
        <w:tc>
          <w:tcPr>
            <w:tcW w:w="1558" w:type="dxa"/>
          </w:tcPr>
          <w:p w14:paraId="71995121" w14:textId="7A0C8FFD" w:rsidR="00F0105F" w:rsidRDefault="00073316" w:rsidP="002F62EC">
            <w:pPr>
              <w:pStyle w:val="NoSpacing"/>
              <w:spacing w:line="480" w:lineRule="auto"/>
              <w:rPr>
                <w:ins w:id="267" w:author="Gavin" w:date="2019-03-10T23:01:00Z"/>
                <w:rFonts w:ascii="Times New Roman" w:hAnsi="Times New Roman"/>
                <w:sz w:val="24"/>
                <w:szCs w:val="24"/>
              </w:rPr>
            </w:pPr>
            <w:ins w:id="268" w:author="Gavin" w:date="2019-03-10T23:05:00Z">
              <w:r>
                <w:rPr>
                  <w:rFonts w:ascii="Times New Roman" w:hAnsi="Times New Roman"/>
                  <w:sz w:val="24"/>
                  <w:szCs w:val="24"/>
                </w:rPr>
                <w:t>.794</w:t>
              </w:r>
            </w:ins>
          </w:p>
        </w:tc>
        <w:tc>
          <w:tcPr>
            <w:tcW w:w="1558" w:type="dxa"/>
          </w:tcPr>
          <w:p w14:paraId="21CA55D4" w14:textId="7DF8DA9B" w:rsidR="00F0105F" w:rsidRDefault="00073316" w:rsidP="002F62EC">
            <w:pPr>
              <w:pStyle w:val="NoSpacing"/>
              <w:spacing w:line="480" w:lineRule="auto"/>
              <w:rPr>
                <w:ins w:id="269" w:author="Gavin" w:date="2019-03-10T23:01:00Z"/>
                <w:rFonts w:ascii="Times New Roman" w:hAnsi="Times New Roman"/>
                <w:sz w:val="24"/>
                <w:szCs w:val="24"/>
              </w:rPr>
            </w:pPr>
            <w:ins w:id="270" w:author="Gavin" w:date="2019-03-10T23:05:00Z">
              <w:r>
                <w:rPr>
                  <w:rFonts w:ascii="Times New Roman" w:hAnsi="Times New Roman"/>
                  <w:sz w:val="24"/>
                  <w:szCs w:val="24"/>
                </w:rPr>
                <w:t>-0.02</w:t>
              </w:r>
            </w:ins>
          </w:p>
        </w:tc>
        <w:tc>
          <w:tcPr>
            <w:tcW w:w="1559" w:type="dxa"/>
          </w:tcPr>
          <w:p w14:paraId="6A4B5CC9" w14:textId="13A3108E" w:rsidR="00F0105F" w:rsidRDefault="0098367A" w:rsidP="002F62EC">
            <w:pPr>
              <w:pStyle w:val="NoSpacing"/>
              <w:spacing w:line="480" w:lineRule="auto"/>
              <w:rPr>
                <w:ins w:id="271" w:author="Gavin" w:date="2019-03-10T23:01:00Z"/>
                <w:rFonts w:ascii="Times New Roman" w:hAnsi="Times New Roman"/>
                <w:sz w:val="24"/>
                <w:szCs w:val="24"/>
              </w:rPr>
            </w:pPr>
            <w:ins w:id="272" w:author="Gavin" w:date="2019-03-13T16:43:00Z">
              <w:r>
                <w:rPr>
                  <w:rFonts w:ascii="Times New Roman" w:hAnsi="Times New Roman"/>
                  <w:sz w:val="24"/>
                  <w:szCs w:val="24"/>
                </w:rPr>
                <w:t>-.061</w:t>
              </w:r>
            </w:ins>
          </w:p>
        </w:tc>
      </w:tr>
      <w:tr w:rsidR="00F0105F" w14:paraId="266E1F5C" w14:textId="77777777" w:rsidTr="002F62EC">
        <w:trPr>
          <w:jc w:val="center"/>
          <w:ins w:id="273" w:author="Gavin" w:date="2019-03-10T23:01:00Z"/>
        </w:trPr>
        <w:tc>
          <w:tcPr>
            <w:tcW w:w="1558" w:type="dxa"/>
          </w:tcPr>
          <w:p w14:paraId="1B2C09FF" w14:textId="171F01CA" w:rsidR="00F0105F" w:rsidRDefault="00F0105F" w:rsidP="002F62EC">
            <w:pPr>
              <w:pStyle w:val="NoSpacing"/>
              <w:spacing w:line="480" w:lineRule="auto"/>
              <w:rPr>
                <w:ins w:id="274" w:author="Gavin" w:date="2019-03-10T23:01:00Z"/>
                <w:rFonts w:ascii="Times New Roman" w:hAnsi="Times New Roman"/>
                <w:sz w:val="24"/>
                <w:szCs w:val="24"/>
              </w:rPr>
            </w:pPr>
            <w:ins w:id="275" w:author="Gavin" w:date="2019-03-10T23:02:00Z">
              <w:r>
                <w:rPr>
                  <w:rFonts w:ascii="Times New Roman" w:hAnsi="Times New Roman"/>
                  <w:sz w:val="24"/>
                  <w:szCs w:val="24"/>
                </w:rPr>
                <w:lastRenderedPageBreak/>
                <w:t>19</w:t>
              </w:r>
            </w:ins>
          </w:p>
        </w:tc>
        <w:tc>
          <w:tcPr>
            <w:tcW w:w="1558" w:type="dxa"/>
          </w:tcPr>
          <w:p w14:paraId="038833FD" w14:textId="4AD89F0C" w:rsidR="00F0105F" w:rsidRDefault="00073316" w:rsidP="002F62EC">
            <w:pPr>
              <w:pStyle w:val="NoSpacing"/>
              <w:spacing w:line="480" w:lineRule="auto"/>
              <w:rPr>
                <w:ins w:id="276" w:author="Gavin" w:date="2019-03-10T23:01:00Z"/>
                <w:rFonts w:ascii="Times New Roman" w:hAnsi="Times New Roman"/>
                <w:sz w:val="24"/>
                <w:szCs w:val="24"/>
              </w:rPr>
            </w:pPr>
            <w:ins w:id="277" w:author="Gavin" w:date="2019-03-10T23:06:00Z">
              <w:r>
                <w:rPr>
                  <w:rFonts w:ascii="Times New Roman" w:hAnsi="Times New Roman"/>
                  <w:sz w:val="24"/>
                  <w:szCs w:val="24"/>
                </w:rPr>
                <w:t>-0.16</w:t>
              </w:r>
            </w:ins>
          </w:p>
        </w:tc>
        <w:tc>
          <w:tcPr>
            <w:tcW w:w="1558" w:type="dxa"/>
          </w:tcPr>
          <w:p w14:paraId="1B3F14CE" w14:textId="1F3730A2" w:rsidR="00F0105F" w:rsidRDefault="00073316" w:rsidP="002F62EC">
            <w:pPr>
              <w:pStyle w:val="NoSpacing"/>
              <w:spacing w:line="480" w:lineRule="auto"/>
              <w:rPr>
                <w:ins w:id="278" w:author="Gavin" w:date="2019-03-10T23:01:00Z"/>
                <w:rFonts w:ascii="Times New Roman" w:hAnsi="Times New Roman"/>
                <w:sz w:val="24"/>
                <w:szCs w:val="24"/>
              </w:rPr>
            </w:pPr>
            <w:ins w:id="279" w:author="Gavin" w:date="2019-03-10T23:06:00Z">
              <w:r>
                <w:rPr>
                  <w:rFonts w:ascii="Times New Roman" w:hAnsi="Times New Roman"/>
                  <w:sz w:val="24"/>
                  <w:szCs w:val="24"/>
                </w:rPr>
                <w:t>.874</w:t>
              </w:r>
            </w:ins>
          </w:p>
        </w:tc>
        <w:tc>
          <w:tcPr>
            <w:tcW w:w="1558" w:type="dxa"/>
          </w:tcPr>
          <w:p w14:paraId="5E0DD689" w14:textId="2E4A31B7" w:rsidR="00F0105F" w:rsidRDefault="00073316" w:rsidP="002F62EC">
            <w:pPr>
              <w:pStyle w:val="NoSpacing"/>
              <w:spacing w:line="480" w:lineRule="auto"/>
              <w:rPr>
                <w:ins w:id="280" w:author="Gavin" w:date="2019-03-10T23:01:00Z"/>
                <w:rFonts w:ascii="Times New Roman" w:hAnsi="Times New Roman"/>
                <w:sz w:val="24"/>
                <w:szCs w:val="24"/>
              </w:rPr>
            </w:pPr>
            <w:ins w:id="281" w:author="Gavin" w:date="2019-03-10T23:06:00Z">
              <w:r>
                <w:rPr>
                  <w:rFonts w:ascii="Times New Roman" w:hAnsi="Times New Roman"/>
                  <w:sz w:val="24"/>
                  <w:szCs w:val="24"/>
                </w:rPr>
                <w:t>-0.</w:t>
              </w:r>
            </w:ins>
            <w:ins w:id="282" w:author="Gavin" w:date="2019-03-10T23:07:00Z">
              <w:r>
                <w:rPr>
                  <w:rFonts w:ascii="Times New Roman" w:hAnsi="Times New Roman"/>
                  <w:sz w:val="24"/>
                  <w:szCs w:val="24"/>
                </w:rPr>
                <w:t>0168</w:t>
              </w:r>
            </w:ins>
          </w:p>
        </w:tc>
        <w:tc>
          <w:tcPr>
            <w:tcW w:w="1559" w:type="dxa"/>
          </w:tcPr>
          <w:p w14:paraId="53EC2C58" w14:textId="728A4418" w:rsidR="00F0105F" w:rsidRDefault="0098367A" w:rsidP="002F62EC">
            <w:pPr>
              <w:pStyle w:val="NoSpacing"/>
              <w:spacing w:line="480" w:lineRule="auto"/>
              <w:rPr>
                <w:ins w:id="283" w:author="Gavin" w:date="2019-03-10T23:01:00Z"/>
                <w:rFonts w:ascii="Times New Roman" w:hAnsi="Times New Roman"/>
                <w:sz w:val="24"/>
                <w:szCs w:val="24"/>
              </w:rPr>
            </w:pPr>
            <w:ins w:id="284" w:author="Gavin" w:date="2019-03-13T16:43:00Z">
              <w:r>
                <w:rPr>
                  <w:rFonts w:ascii="Times New Roman" w:hAnsi="Times New Roman"/>
                  <w:sz w:val="24"/>
                  <w:szCs w:val="24"/>
                </w:rPr>
                <w:t>-.0369</w:t>
              </w:r>
            </w:ins>
          </w:p>
        </w:tc>
      </w:tr>
      <w:tr w:rsidR="00F0105F" w14:paraId="3E336A37" w14:textId="77777777" w:rsidTr="002F62EC">
        <w:trPr>
          <w:jc w:val="center"/>
          <w:ins w:id="285" w:author="Gavin" w:date="2019-03-10T23:01:00Z"/>
        </w:trPr>
        <w:tc>
          <w:tcPr>
            <w:tcW w:w="1558" w:type="dxa"/>
          </w:tcPr>
          <w:p w14:paraId="69B5DBC5" w14:textId="4DA95A6A" w:rsidR="00F0105F" w:rsidRDefault="00F0105F" w:rsidP="002F62EC">
            <w:pPr>
              <w:pStyle w:val="NoSpacing"/>
              <w:spacing w:line="480" w:lineRule="auto"/>
              <w:rPr>
                <w:ins w:id="286" w:author="Gavin" w:date="2019-03-10T23:01:00Z"/>
                <w:rFonts w:ascii="Times New Roman" w:hAnsi="Times New Roman"/>
                <w:sz w:val="24"/>
                <w:szCs w:val="24"/>
              </w:rPr>
            </w:pPr>
            <w:commentRangeStart w:id="287"/>
            <w:ins w:id="288" w:author="Gavin" w:date="2019-03-10T23:02:00Z">
              <w:r>
                <w:rPr>
                  <w:rFonts w:ascii="Times New Roman" w:hAnsi="Times New Roman"/>
                  <w:sz w:val="24"/>
                  <w:szCs w:val="24"/>
                </w:rPr>
                <w:t>31</w:t>
              </w:r>
            </w:ins>
          </w:p>
        </w:tc>
        <w:tc>
          <w:tcPr>
            <w:tcW w:w="1558" w:type="dxa"/>
          </w:tcPr>
          <w:p w14:paraId="00BCFC1F" w14:textId="5C367477" w:rsidR="00F0105F" w:rsidRDefault="003C06BB" w:rsidP="002F62EC">
            <w:pPr>
              <w:pStyle w:val="NoSpacing"/>
              <w:spacing w:line="480" w:lineRule="auto"/>
              <w:rPr>
                <w:ins w:id="289" w:author="Gavin" w:date="2019-03-10T23:01:00Z"/>
                <w:rFonts w:ascii="Times New Roman" w:hAnsi="Times New Roman"/>
                <w:sz w:val="24"/>
                <w:szCs w:val="24"/>
              </w:rPr>
            </w:pPr>
            <w:ins w:id="290" w:author="Gavin" w:date="2019-03-12T23:17:00Z">
              <w:r>
                <w:rPr>
                  <w:rFonts w:ascii="Times New Roman" w:hAnsi="Times New Roman"/>
                  <w:sz w:val="24"/>
                  <w:szCs w:val="24"/>
                </w:rPr>
                <w:t>2.21</w:t>
              </w:r>
            </w:ins>
          </w:p>
        </w:tc>
        <w:tc>
          <w:tcPr>
            <w:tcW w:w="1558" w:type="dxa"/>
          </w:tcPr>
          <w:p w14:paraId="6D20E5C9" w14:textId="070481DD" w:rsidR="00F0105F" w:rsidRDefault="00073316" w:rsidP="002F62EC">
            <w:pPr>
              <w:pStyle w:val="NoSpacing"/>
              <w:spacing w:line="480" w:lineRule="auto"/>
              <w:rPr>
                <w:ins w:id="291" w:author="Gavin" w:date="2019-03-10T23:01:00Z"/>
                <w:rFonts w:ascii="Times New Roman" w:hAnsi="Times New Roman"/>
                <w:sz w:val="24"/>
                <w:szCs w:val="24"/>
              </w:rPr>
            </w:pPr>
            <w:ins w:id="292" w:author="Gavin" w:date="2019-03-10T23:07:00Z">
              <w:r>
                <w:rPr>
                  <w:rFonts w:ascii="Times New Roman" w:hAnsi="Times New Roman"/>
                  <w:sz w:val="24"/>
                  <w:szCs w:val="24"/>
                </w:rPr>
                <w:t>.08</w:t>
              </w:r>
            </w:ins>
          </w:p>
        </w:tc>
        <w:tc>
          <w:tcPr>
            <w:tcW w:w="1558" w:type="dxa"/>
          </w:tcPr>
          <w:p w14:paraId="221C3686" w14:textId="14157BB3" w:rsidR="00F0105F" w:rsidRDefault="00073316" w:rsidP="002F62EC">
            <w:pPr>
              <w:pStyle w:val="NoSpacing"/>
              <w:spacing w:line="480" w:lineRule="auto"/>
              <w:rPr>
                <w:ins w:id="293" w:author="Gavin" w:date="2019-03-10T23:01:00Z"/>
                <w:rFonts w:ascii="Times New Roman" w:hAnsi="Times New Roman"/>
                <w:sz w:val="24"/>
                <w:szCs w:val="24"/>
              </w:rPr>
            </w:pPr>
            <w:ins w:id="294" w:author="Gavin" w:date="2019-03-10T23:07:00Z">
              <w:r>
                <w:rPr>
                  <w:rFonts w:ascii="Times New Roman" w:hAnsi="Times New Roman"/>
                  <w:sz w:val="24"/>
                  <w:szCs w:val="24"/>
                </w:rPr>
                <w:t>0.127</w:t>
              </w:r>
            </w:ins>
          </w:p>
        </w:tc>
        <w:tc>
          <w:tcPr>
            <w:tcW w:w="1559" w:type="dxa"/>
          </w:tcPr>
          <w:p w14:paraId="2F648447" w14:textId="47DEE78C" w:rsidR="00F0105F" w:rsidRDefault="0098367A" w:rsidP="002F62EC">
            <w:pPr>
              <w:pStyle w:val="NoSpacing"/>
              <w:spacing w:line="480" w:lineRule="auto"/>
              <w:rPr>
                <w:ins w:id="295" w:author="Gavin" w:date="2019-03-10T23:01:00Z"/>
                <w:rFonts w:ascii="Times New Roman" w:hAnsi="Times New Roman"/>
                <w:sz w:val="24"/>
                <w:szCs w:val="24"/>
              </w:rPr>
            </w:pPr>
            <w:ins w:id="296" w:author="Gavin" w:date="2019-03-13T16:44:00Z">
              <w:r>
                <w:rPr>
                  <w:rFonts w:ascii="Times New Roman" w:hAnsi="Times New Roman"/>
                  <w:sz w:val="24"/>
                  <w:szCs w:val="24"/>
                </w:rPr>
                <w:t>.507</w:t>
              </w:r>
              <w:commentRangeEnd w:id="287"/>
              <w:r>
                <w:rPr>
                  <w:rStyle w:val="CommentReference"/>
                </w:rPr>
                <w:commentReference w:id="287"/>
              </w:r>
            </w:ins>
          </w:p>
        </w:tc>
      </w:tr>
    </w:tbl>
    <w:p w14:paraId="46F67B88" w14:textId="2A35DDB5" w:rsidR="00731DFF" w:rsidRDefault="00731DFF">
      <w:pPr>
        <w:pStyle w:val="NoSpacing"/>
        <w:spacing w:line="480" w:lineRule="auto"/>
        <w:rPr>
          <w:ins w:id="297" w:author="Gavin" w:date="2019-03-13T14:33:00Z"/>
          <w:rFonts w:ascii="Times New Roman" w:hAnsi="Times New Roman" w:cs="Times New Roman"/>
          <w:sz w:val="24"/>
          <w:szCs w:val="24"/>
        </w:rPr>
      </w:pPr>
    </w:p>
    <w:p w14:paraId="31E7A057" w14:textId="1C653E4D" w:rsidR="00B40C38" w:rsidRPr="00B40C38" w:rsidRDefault="00B40C38" w:rsidP="00B40C38">
      <w:pPr>
        <w:pStyle w:val="NoSpacing"/>
        <w:spacing w:line="480" w:lineRule="auto"/>
        <w:rPr>
          <w:ins w:id="298" w:author="Gavin" w:date="2019-03-13T14:33:00Z"/>
          <w:rFonts w:ascii="Times New Roman" w:hAnsi="Times New Roman"/>
          <w:sz w:val="24"/>
          <w:szCs w:val="24"/>
        </w:rPr>
      </w:pPr>
      <w:ins w:id="299" w:author="Gavin" w:date="2019-03-13T14:33:00Z">
        <w:r>
          <w:rPr>
            <w:rFonts w:ascii="Times New Roman" w:hAnsi="Times New Roman"/>
            <w:i/>
            <w:sz w:val="24"/>
            <w:szCs w:val="24"/>
          </w:rPr>
          <w:t>Table 3.</w:t>
        </w:r>
        <w:r>
          <w:rPr>
            <w:rFonts w:ascii="Times New Roman" w:hAnsi="Times New Roman"/>
            <w:sz w:val="24"/>
            <w:szCs w:val="24"/>
          </w:rPr>
          <w:t xml:space="preserve"> </w:t>
        </w:r>
        <w:r>
          <w:rPr>
            <w:rFonts w:ascii="Times New Roman" w:hAnsi="Times New Roman"/>
            <w:i/>
            <w:sz w:val="24"/>
            <w:szCs w:val="24"/>
          </w:rPr>
          <w:t xml:space="preserve">d’ </w:t>
        </w:r>
        <w:r>
          <w:rPr>
            <w:rFonts w:ascii="Times New Roman" w:hAnsi="Times New Roman"/>
            <w:sz w:val="24"/>
            <w:szCs w:val="24"/>
          </w:rPr>
          <w:t xml:space="preserve">for the recognition test in Experiment 3, for the first block only. All </w:t>
        </w:r>
        <w:proofErr w:type="gramStart"/>
        <w:r>
          <w:rPr>
            <w:rFonts w:ascii="Times New Roman" w:hAnsi="Times New Roman"/>
            <w:i/>
            <w:sz w:val="24"/>
            <w:szCs w:val="24"/>
          </w:rPr>
          <w:t>d’</w:t>
        </w:r>
        <w:r>
          <w:rPr>
            <w:rFonts w:ascii="Times New Roman" w:hAnsi="Times New Roman"/>
            <w:sz w:val="24"/>
            <w:szCs w:val="24"/>
          </w:rPr>
          <w:t>s</w:t>
        </w:r>
        <w:proofErr w:type="gramEnd"/>
        <w:r>
          <w:rPr>
            <w:rFonts w:ascii="Times New Roman" w:hAnsi="Times New Roman"/>
            <w:sz w:val="24"/>
            <w:szCs w:val="24"/>
          </w:rPr>
          <w:t xml:space="preserve"> were not significantly different from zero, suggesting that there was no conscious awareness of the repeated displays.</w:t>
        </w:r>
      </w:ins>
    </w:p>
    <w:p w14:paraId="6F873ACC" w14:textId="2E1B0E7D" w:rsidR="00B40C38" w:rsidRDefault="00B40C38">
      <w:pPr>
        <w:pStyle w:val="NoSpacing"/>
        <w:spacing w:line="480" w:lineRule="auto"/>
        <w:rPr>
          <w:ins w:id="300" w:author="Gavin" w:date="2019-03-12T23:15:00Z"/>
          <w:rFonts w:ascii="Times New Roman" w:hAnsi="Times New Roman" w:cs="Times New Roman"/>
          <w:sz w:val="24"/>
          <w:szCs w:val="24"/>
        </w:rPr>
      </w:pPr>
      <w:ins w:id="301" w:author="Gavin" w:date="2019-03-13T14:34:00Z">
        <w:r>
          <w:rPr>
            <w:rFonts w:ascii="Times New Roman" w:hAnsi="Times New Roman" w:cs="Times New Roman"/>
            <w:sz w:val="24"/>
            <w:szCs w:val="24"/>
          </w:rPr>
          <w:tab/>
        </w:r>
      </w:ins>
      <w:ins w:id="302" w:author="Gavin" w:date="2019-03-13T14:38:00Z">
        <w:r w:rsidR="007D4A95">
          <w:rPr>
            <w:rFonts w:ascii="Times New Roman" w:hAnsi="Times New Roman" w:cs="Times New Roman"/>
            <w:sz w:val="24"/>
            <w:szCs w:val="24"/>
          </w:rPr>
          <w:t xml:space="preserve">It is possible that </w:t>
        </w:r>
      </w:ins>
      <w:ins w:id="303" w:author="Gavin" w:date="2019-03-13T14:45:00Z">
        <w:r w:rsidR="00E76648">
          <w:rPr>
            <w:rFonts w:ascii="Times New Roman" w:hAnsi="Times New Roman" w:cs="Times New Roman"/>
            <w:sz w:val="24"/>
            <w:szCs w:val="24"/>
          </w:rPr>
          <w:t>there could be source confusion problems in the recognition test.</w:t>
        </w:r>
      </w:ins>
      <w:ins w:id="304" w:author="Gavin" w:date="2019-03-13T14:46:00Z">
        <w:r w:rsidR="00E76648">
          <w:rPr>
            <w:rFonts w:ascii="Times New Roman" w:hAnsi="Times New Roman" w:cs="Times New Roman"/>
            <w:sz w:val="24"/>
            <w:szCs w:val="24"/>
          </w:rPr>
          <w:t xml:space="preserve"> </w:t>
        </w:r>
      </w:ins>
      <w:ins w:id="305" w:author="Gavin" w:date="2019-03-13T15:02:00Z">
        <w:r w:rsidR="00E519D6">
          <w:rPr>
            <w:rFonts w:ascii="Times New Roman" w:hAnsi="Times New Roman" w:cs="Times New Roman"/>
            <w:sz w:val="24"/>
            <w:szCs w:val="24"/>
          </w:rPr>
          <w:t xml:space="preserve">Perhaps </w:t>
        </w:r>
        <w:r w:rsidR="00E519D6">
          <w:rPr>
            <w:rFonts w:ascii="Times New Roman" w:hAnsi="Times New Roman" w:cs="Times New Roman"/>
            <w:i/>
            <w:sz w:val="24"/>
            <w:szCs w:val="24"/>
          </w:rPr>
          <w:t xml:space="preserve">d’ </w:t>
        </w:r>
        <w:r w:rsidR="00E519D6">
          <w:rPr>
            <w:rFonts w:ascii="Times New Roman" w:hAnsi="Times New Roman" w:cs="Times New Roman"/>
            <w:sz w:val="24"/>
            <w:szCs w:val="24"/>
          </w:rPr>
          <w:t xml:space="preserve">decreased throughout the experiment as participants became confused as to whether they recognized the displays from </w:t>
        </w:r>
      </w:ins>
      <w:ins w:id="306" w:author="Gavin" w:date="2019-03-13T15:03:00Z">
        <w:r w:rsidR="00E519D6">
          <w:rPr>
            <w:rFonts w:ascii="Times New Roman" w:hAnsi="Times New Roman" w:cs="Times New Roman"/>
            <w:sz w:val="24"/>
            <w:szCs w:val="24"/>
          </w:rPr>
          <w:t xml:space="preserve">the search task or the previous presentations during the recognition test. </w:t>
        </w:r>
      </w:ins>
      <w:ins w:id="307" w:author="Gavin" w:date="2019-03-13T14:46:00Z">
        <w:r w:rsidR="00E76648">
          <w:rPr>
            <w:rFonts w:ascii="Times New Roman" w:hAnsi="Times New Roman" w:cs="Times New Roman"/>
            <w:sz w:val="24"/>
            <w:szCs w:val="24"/>
          </w:rPr>
          <w:t>We thus looked at the results for only the first block of the recognition test</w:t>
        </w:r>
      </w:ins>
      <w:ins w:id="308" w:author="Gavin" w:date="2019-03-13T15:03:00Z">
        <w:r w:rsidR="00E519D6">
          <w:rPr>
            <w:rFonts w:ascii="Times New Roman" w:hAnsi="Times New Roman" w:cs="Times New Roman"/>
            <w:sz w:val="24"/>
            <w:szCs w:val="24"/>
          </w:rPr>
          <w:t>, where there will not be any source confusion problems</w:t>
        </w:r>
      </w:ins>
      <w:ins w:id="309" w:author="Gavin" w:date="2019-03-13T14:46:00Z">
        <w:r w:rsidR="00E76648">
          <w:rPr>
            <w:rFonts w:ascii="Times New Roman" w:hAnsi="Times New Roman" w:cs="Times New Roman"/>
            <w:sz w:val="24"/>
            <w:szCs w:val="24"/>
          </w:rPr>
          <w:t>.</w:t>
        </w:r>
      </w:ins>
      <w:ins w:id="310" w:author="Gavin" w:date="2019-03-13T15:03:00Z">
        <w:r w:rsidR="00E519D6">
          <w:rPr>
            <w:rFonts w:ascii="Times New Roman" w:hAnsi="Times New Roman" w:cs="Times New Roman"/>
            <w:sz w:val="24"/>
            <w:szCs w:val="24"/>
          </w:rPr>
          <w:t xml:space="preserve"> </w:t>
        </w:r>
      </w:ins>
      <w:ins w:id="311" w:author="Gavin" w:date="2019-03-13T15:24:00Z">
        <w:r w:rsidR="00813475">
          <w:rPr>
            <w:rFonts w:ascii="Times New Roman" w:hAnsi="Times New Roman" w:cs="Times New Roman"/>
            <w:sz w:val="24"/>
            <w:szCs w:val="24"/>
          </w:rPr>
          <w:t>Again, none of the comparisons were statistically significant at</w:t>
        </w:r>
      </w:ins>
      <w:ins w:id="312" w:author="Gavin" w:date="2019-03-13T15:22:00Z">
        <w:r w:rsidR="00813475">
          <w:rPr>
            <w:rFonts w:ascii="Times New Roman" w:hAnsi="Times New Roman" w:cs="Times New Roman"/>
            <w:sz w:val="24"/>
            <w:szCs w:val="24"/>
          </w:rPr>
          <w:t xml:space="preserve"> </w:t>
        </w:r>
      </w:ins>
      <w:ins w:id="313" w:author="Gavin" w:date="2019-03-13T15:23:00Z">
        <w:r w:rsidR="00813475" w:rsidRPr="00073316">
          <w:rPr>
            <w:rFonts w:ascii="Times New Roman" w:hAnsi="Times New Roman" w:cs="Times New Roman"/>
            <w:sz w:val="24"/>
            <w:szCs w:val="24"/>
          </w:rPr>
          <w:t>α</w:t>
        </w:r>
      </w:ins>
      <w:ins w:id="314" w:author="Gavin" w:date="2019-03-13T15:22:00Z">
        <w:r w:rsidR="00813475">
          <w:rPr>
            <w:rFonts w:ascii="Times New Roman" w:hAnsi="Times New Roman" w:cs="Times New Roman"/>
            <w:i/>
            <w:sz w:val="24"/>
            <w:szCs w:val="24"/>
          </w:rPr>
          <w:t xml:space="preserve"> </w:t>
        </w:r>
        <w:r w:rsidR="00813475">
          <w:rPr>
            <w:rFonts w:ascii="Times New Roman" w:hAnsi="Times New Roman" w:cs="Times New Roman"/>
            <w:sz w:val="24"/>
            <w:szCs w:val="24"/>
          </w:rPr>
          <w:t>= .</w:t>
        </w:r>
        <w:commentRangeStart w:id="315"/>
        <w:r w:rsidR="00813475">
          <w:rPr>
            <w:rFonts w:ascii="Times New Roman" w:hAnsi="Times New Roman" w:cs="Times New Roman"/>
            <w:sz w:val="24"/>
            <w:szCs w:val="24"/>
          </w:rPr>
          <w:t>0</w:t>
        </w:r>
      </w:ins>
      <w:ins w:id="316" w:author="Gavin" w:date="2019-03-13T15:23:00Z">
        <w:r w:rsidR="00813475">
          <w:rPr>
            <w:rFonts w:ascii="Times New Roman" w:hAnsi="Times New Roman" w:cs="Times New Roman"/>
            <w:sz w:val="24"/>
            <w:szCs w:val="24"/>
          </w:rPr>
          <w:t>05</w:t>
        </w:r>
      </w:ins>
      <w:ins w:id="317" w:author="Gavin" w:date="2019-03-13T15:22:00Z">
        <w:r w:rsidR="00813475">
          <w:rPr>
            <w:rFonts w:ascii="Times New Roman" w:hAnsi="Times New Roman" w:cs="Times New Roman"/>
            <w:sz w:val="24"/>
            <w:szCs w:val="24"/>
          </w:rPr>
          <w:t xml:space="preserve"> </w:t>
        </w:r>
      </w:ins>
      <w:commentRangeEnd w:id="315"/>
      <w:ins w:id="318" w:author="Gavin" w:date="2019-03-13T15:23:00Z">
        <w:r w:rsidR="00813475">
          <w:rPr>
            <w:rStyle w:val="CommentReference"/>
          </w:rPr>
          <w:commentReference w:id="315"/>
        </w:r>
        <w:r w:rsidR="00813475">
          <w:rPr>
            <w:rFonts w:ascii="Times New Roman" w:hAnsi="Times New Roman" w:cs="Times New Roman"/>
            <w:sz w:val="24"/>
            <w:szCs w:val="24"/>
          </w:rPr>
          <w:t xml:space="preserve">(after </w:t>
        </w:r>
      </w:ins>
      <w:ins w:id="319" w:author="Gavin" w:date="2019-03-13T15:22:00Z">
        <w:r w:rsidR="00813475">
          <w:rPr>
            <w:rFonts w:ascii="Times New Roman" w:hAnsi="Times New Roman" w:cs="Times New Roman"/>
            <w:sz w:val="24"/>
            <w:szCs w:val="24"/>
          </w:rPr>
          <w:t>Bonferroni correction</w:t>
        </w:r>
      </w:ins>
      <w:ins w:id="320" w:author="Gavin" w:date="2019-03-13T15:23:00Z">
        <w:r w:rsidR="00813475">
          <w:rPr>
            <w:rFonts w:ascii="Times New Roman" w:hAnsi="Times New Roman" w:cs="Times New Roman"/>
            <w:sz w:val="24"/>
            <w:szCs w:val="24"/>
          </w:rPr>
          <w:t>)</w:t>
        </w:r>
      </w:ins>
      <w:ins w:id="321" w:author="Gavin" w:date="2019-03-13T15:24:00Z">
        <w:r w:rsidR="00813475">
          <w:rPr>
            <w:rFonts w:ascii="Times New Roman" w:hAnsi="Times New Roman" w:cs="Times New Roman"/>
            <w:sz w:val="24"/>
            <w:szCs w:val="24"/>
          </w:rPr>
          <w:t xml:space="preserve"> suggesting that participants did not have any conscious awareness of the repeated displays even in the first block of the recognition test.</w:t>
        </w:r>
      </w:ins>
      <w:ins w:id="322" w:author="Gavin" w:date="2019-03-13T17:11:00Z">
        <w:r w:rsidR="00657930">
          <w:rPr>
            <w:rFonts w:ascii="Times New Roman" w:hAnsi="Times New Roman" w:cs="Times New Roman"/>
            <w:sz w:val="24"/>
            <w:szCs w:val="24"/>
          </w:rPr>
          <w:t xml:space="preserve"> </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6018BC" w14:paraId="1B180178" w14:textId="77777777" w:rsidTr="00E06097">
        <w:trPr>
          <w:jc w:val="center"/>
          <w:ins w:id="323" w:author="Gavin" w:date="2019-03-12T23:15:00Z"/>
        </w:trPr>
        <w:tc>
          <w:tcPr>
            <w:tcW w:w="1558" w:type="dxa"/>
          </w:tcPr>
          <w:p w14:paraId="189CC6C3" w14:textId="77777777" w:rsidR="006018BC" w:rsidRDefault="006018BC" w:rsidP="00E06097">
            <w:pPr>
              <w:pStyle w:val="NoSpacing"/>
              <w:spacing w:line="480" w:lineRule="auto"/>
              <w:rPr>
                <w:ins w:id="324" w:author="Gavin" w:date="2019-03-12T23:15:00Z"/>
                <w:rFonts w:ascii="Times New Roman" w:hAnsi="Times New Roman"/>
                <w:sz w:val="24"/>
                <w:szCs w:val="24"/>
              </w:rPr>
            </w:pPr>
            <w:ins w:id="325" w:author="Gavin" w:date="2019-03-12T23:15:00Z">
              <w:r>
                <w:rPr>
                  <w:rFonts w:ascii="Times New Roman" w:hAnsi="Times New Roman"/>
                  <w:sz w:val="24"/>
                  <w:szCs w:val="24"/>
                </w:rPr>
                <w:t>Lure set size</w:t>
              </w:r>
            </w:ins>
          </w:p>
        </w:tc>
        <w:tc>
          <w:tcPr>
            <w:tcW w:w="1558" w:type="dxa"/>
          </w:tcPr>
          <w:p w14:paraId="5181F7B0" w14:textId="77777777" w:rsidR="006018BC" w:rsidRDefault="006018BC" w:rsidP="00E06097">
            <w:pPr>
              <w:pStyle w:val="NoSpacing"/>
              <w:spacing w:line="480" w:lineRule="auto"/>
              <w:rPr>
                <w:ins w:id="326" w:author="Gavin" w:date="2019-03-12T23:15:00Z"/>
                <w:rFonts w:ascii="Times New Roman" w:hAnsi="Times New Roman"/>
                <w:sz w:val="24"/>
                <w:szCs w:val="24"/>
              </w:rPr>
            </w:pPr>
            <w:proofErr w:type="gramStart"/>
            <w:ins w:id="327" w:author="Gavin" w:date="2019-03-12T23:15:00Z">
              <w:r w:rsidRPr="00663992">
                <w:rPr>
                  <w:rFonts w:ascii="Times New Roman" w:hAnsi="Times New Roman"/>
                  <w:i/>
                  <w:sz w:val="24"/>
                  <w:szCs w:val="24"/>
                </w:rPr>
                <w:t>t</w:t>
              </w:r>
              <w:r>
                <w:rPr>
                  <w:rFonts w:ascii="Times New Roman" w:hAnsi="Times New Roman"/>
                  <w:sz w:val="24"/>
                  <w:szCs w:val="24"/>
                </w:rPr>
                <w:t>(</w:t>
              </w:r>
              <w:proofErr w:type="gramEnd"/>
              <w:r>
                <w:rPr>
                  <w:rFonts w:ascii="Times New Roman" w:hAnsi="Times New Roman"/>
                  <w:sz w:val="24"/>
                  <w:szCs w:val="24"/>
                </w:rPr>
                <w:t>18)</w:t>
              </w:r>
            </w:ins>
          </w:p>
        </w:tc>
        <w:tc>
          <w:tcPr>
            <w:tcW w:w="1558" w:type="dxa"/>
          </w:tcPr>
          <w:p w14:paraId="0207F468" w14:textId="77777777" w:rsidR="006018BC" w:rsidRPr="00663992" w:rsidRDefault="006018BC" w:rsidP="00E06097">
            <w:pPr>
              <w:pStyle w:val="NoSpacing"/>
              <w:spacing w:line="480" w:lineRule="auto"/>
              <w:rPr>
                <w:ins w:id="328" w:author="Gavin" w:date="2019-03-12T23:15:00Z"/>
                <w:rFonts w:ascii="Times New Roman" w:hAnsi="Times New Roman"/>
                <w:i/>
                <w:sz w:val="24"/>
                <w:szCs w:val="24"/>
              </w:rPr>
            </w:pPr>
            <w:ins w:id="329" w:author="Gavin" w:date="2019-03-12T23:15:00Z">
              <w:r>
                <w:rPr>
                  <w:rFonts w:ascii="Times New Roman" w:hAnsi="Times New Roman"/>
                  <w:sz w:val="24"/>
                  <w:szCs w:val="24"/>
                </w:rPr>
                <w:t>p</w:t>
              </w:r>
            </w:ins>
          </w:p>
        </w:tc>
        <w:tc>
          <w:tcPr>
            <w:tcW w:w="1558" w:type="dxa"/>
          </w:tcPr>
          <w:p w14:paraId="0637E89E" w14:textId="77777777" w:rsidR="006018BC" w:rsidRPr="002754DE" w:rsidRDefault="006018BC" w:rsidP="00E06097">
            <w:pPr>
              <w:pStyle w:val="NoSpacing"/>
              <w:spacing w:line="480" w:lineRule="auto"/>
              <w:rPr>
                <w:ins w:id="330" w:author="Gavin" w:date="2019-03-12T23:15:00Z"/>
                <w:rFonts w:ascii="Times New Roman" w:hAnsi="Times New Roman"/>
                <w:sz w:val="24"/>
                <w:szCs w:val="24"/>
              </w:rPr>
            </w:pPr>
            <w:ins w:id="331" w:author="Gavin" w:date="2019-03-12T23:15:00Z">
              <w:r>
                <w:rPr>
                  <w:rFonts w:ascii="Times New Roman" w:hAnsi="Times New Roman"/>
                  <w:i/>
                  <w:sz w:val="24"/>
                  <w:szCs w:val="24"/>
                </w:rPr>
                <w:t>d’</w:t>
              </w:r>
            </w:ins>
          </w:p>
        </w:tc>
        <w:tc>
          <w:tcPr>
            <w:tcW w:w="1559" w:type="dxa"/>
          </w:tcPr>
          <w:p w14:paraId="29E396AC" w14:textId="77777777" w:rsidR="006018BC" w:rsidRDefault="006018BC" w:rsidP="00E06097">
            <w:pPr>
              <w:pStyle w:val="NoSpacing"/>
              <w:spacing w:line="480" w:lineRule="auto"/>
              <w:rPr>
                <w:ins w:id="332" w:author="Gavin" w:date="2019-03-12T23:15:00Z"/>
                <w:rFonts w:ascii="Times New Roman" w:hAnsi="Times New Roman"/>
                <w:sz w:val="24"/>
                <w:szCs w:val="24"/>
              </w:rPr>
            </w:pPr>
            <w:ins w:id="333" w:author="Gavin" w:date="2019-03-12T23:15:00Z">
              <w:r>
                <w:rPr>
                  <w:rFonts w:ascii="Times New Roman" w:hAnsi="Times New Roman"/>
                  <w:sz w:val="24"/>
                  <w:szCs w:val="24"/>
                </w:rPr>
                <w:t>Effect size</w:t>
              </w:r>
            </w:ins>
          </w:p>
        </w:tc>
      </w:tr>
      <w:tr w:rsidR="006018BC" w14:paraId="15B36AB8" w14:textId="77777777" w:rsidTr="00E06097">
        <w:trPr>
          <w:jc w:val="center"/>
          <w:ins w:id="334" w:author="Gavin" w:date="2019-03-12T23:15:00Z"/>
        </w:trPr>
        <w:tc>
          <w:tcPr>
            <w:tcW w:w="1558" w:type="dxa"/>
          </w:tcPr>
          <w:p w14:paraId="02FD1DA5" w14:textId="77777777" w:rsidR="006018BC" w:rsidRDefault="006018BC" w:rsidP="00E06097">
            <w:pPr>
              <w:pStyle w:val="NoSpacing"/>
              <w:spacing w:line="480" w:lineRule="auto"/>
              <w:rPr>
                <w:ins w:id="335" w:author="Gavin" w:date="2019-03-12T23:15:00Z"/>
                <w:rFonts w:ascii="Times New Roman" w:hAnsi="Times New Roman"/>
                <w:sz w:val="24"/>
                <w:szCs w:val="24"/>
              </w:rPr>
            </w:pPr>
            <w:ins w:id="336" w:author="Gavin" w:date="2019-03-12T23:15:00Z">
              <w:r>
                <w:rPr>
                  <w:rFonts w:ascii="Times New Roman" w:hAnsi="Times New Roman"/>
                  <w:sz w:val="24"/>
                  <w:szCs w:val="24"/>
                </w:rPr>
                <w:t>0</w:t>
              </w:r>
            </w:ins>
          </w:p>
        </w:tc>
        <w:tc>
          <w:tcPr>
            <w:tcW w:w="1558" w:type="dxa"/>
          </w:tcPr>
          <w:p w14:paraId="4366F1E2" w14:textId="6E7E472F" w:rsidR="006018BC" w:rsidRDefault="003C06BB" w:rsidP="00E06097">
            <w:pPr>
              <w:pStyle w:val="NoSpacing"/>
              <w:spacing w:line="480" w:lineRule="auto"/>
              <w:rPr>
                <w:ins w:id="337" w:author="Gavin" w:date="2019-03-12T23:15:00Z"/>
                <w:rFonts w:ascii="Times New Roman" w:hAnsi="Times New Roman"/>
                <w:sz w:val="24"/>
                <w:szCs w:val="24"/>
              </w:rPr>
            </w:pPr>
            <w:ins w:id="338" w:author="Gavin" w:date="2019-03-12T23:20:00Z">
              <w:r>
                <w:rPr>
                  <w:rFonts w:ascii="Times New Roman" w:hAnsi="Times New Roman"/>
                  <w:sz w:val="24"/>
                  <w:szCs w:val="24"/>
                </w:rPr>
                <w:t>3.02</w:t>
              </w:r>
            </w:ins>
          </w:p>
        </w:tc>
        <w:tc>
          <w:tcPr>
            <w:tcW w:w="1558" w:type="dxa"/>
          </w:tcPr>
          <w:p w14:paraId="5F5A505E" w14:textId="281B3F59" w:rsidR="006018BC" w:rsidRDefault="003C06BB" w:rsidP="00E06097">
            <w:pPr>
              <w:pStyle w:val="NoSpacing"/>
              <w:spacing w:line="480" w:lineRule="auto"/>
              <w:rPr>
                <w:ins w:id="339" w:author="Gavin" w:date="2019-03-12T23:15:00Z"/>
                <w:rFonts w:ascii="Times New Roman" w:hAnsi="Times New Roman"/>
                <w:sz w:val="24"/>
                <w:szCs w:val="24"/>
              </w:rPr>
            </w:pPr>
            <w:ins w:id="340" w:author="Gavin" w:date="2019-03-12T23:20:00Z">
              <w:r>
                <w:rPr>
                  <w:rFonts w:ascii="Times New Roman" w:hAnsi="Times New Roman"/>
                  <w:sz w:val="24"/>
                  <w:szCs w:val="24"/>
                </w:rPr>
                <w:t>.0073</w:t>
              </w:r>
            </w:ins>
            <w:ins w:id="341" w:author="Gavin" w:date="2019-03-13T15:20:00Z">
              <w:r w:rsidR="00197A17">
                <w:rPr>
                  <w:rFonts w:ascii="Times New Roman" w:hAnsi="Times New Roman"/>
                  <w:sz w:val="24"/>
                  <w:szCs w:val="24"/>
                </w:rPr>
                <w:t xml:space="preserve">     </w:t>
              </w:r>
            </w:ins>
          </w:p>
        </w:tc>
        <w:tc>
          <w:tcPr>
            <w:tcW w:w="1558" w:type="dxa"/>
          </w:tcPr>
          <w:p w14:paraId="26CA1678" w14:textId="730EFFDE" w:rsidR="006018BC" w:rsidRDefault="003C06BB" w:rsidP="00E06097">
            <w:pPr>
              <w:pStyle w:val="NoSpacing"/>
              <w:spacing w:line="480" w:lineRule="auto"/>
              <w:rPr>
                <w:ins w:id="342" w:author="Gavin" w:date="2019-03-12T23:15:00Z"/>
                <w:rFonts w:ascii="Times New Roman" w:hAnsi="Times New Roman"/>
                <w:sz w:val="24"/>
                <w:szCs w:val="24"/>
              </w:rPr>
            </w:pPr>
            <w:ins w:id="343" w:author="Gavin" w:date="2019-03-12T23:20:00Z">
              <w:r>
                <w:rPr>
                  <w:rFonts w:ascii="Times New Roman" w:hAnsi="Times New Roman"/>
                  <w:sz w:val="24"/>
                  <w:szCs w:val="24"/>
                </w:rPr>
                <w:t>.484</w:t>
              </w:r>
            </w:ins>
          </w:p>
        </w:tc>
        <w:tc>
          <w:tcPr>
            <w:tcW w:w="1559" w:type="dxa"/>
          </w:tcPr>
          <w:p w14:paraId="31CCB7C9" w14:textId="50756DB0" w:rsidR="006018BC" w:rsidRDefault="0098367A" w:rsidP="00E06097">
            <w:pPr>
              <w:pStyle w:val="NoSpacing"/>
              <w:spacing w:line="480" w:lineRule="auto"/>
              <w:rPr>
                <w:ins w:id="344" w:author="Gavin" w:date="2019-03-12T23:15:00Z"/>
                <w:rFonts w:ascii="Times New Roman" w:hAnsi="Times New Roman"/>
                <w:sz w:val="24"/>
                <w:szCs w:val="24"/>
              </w:rPr>
            </w:pPr>
            <w:ins w:id="345" w:author="Gavin" w:date="2019-03-13T16:44:00Z">
              <w:r>
                <w:rPr>
                  <w:rFonts w:ascii="Times New Roman" w:hAnsi="Times New Roman"/>
                  <w:sz w:val="24"/>
                  <w:szCs w:val="24"/>
                </w:rPr>
                <w:t>.694</w:t>
              </w:r>
            </w:ins>
          </w:p>
        </w:tc>
      </w:tr>
      <w:tr w:rsidR="006018BC" w14:paraId="71E485E2" w14:textId="77777777" w:rsidTr="00E06097">
        <w:trPr>
          <w:jc w:val="center"/>
          <w:ins w:id="346" w:author="Gavin" w:date="2019-03-12T23:15:00Z"/>
        </w:trPr>
        <w:tc>
          <w:tcPr>
            <w:tcW w:w="1558" w:type="dxa"/>
          </w:tcPr>
          <w:p w14:paraId="1F11E060" w14:textId="77777777" w:rsidR="006018BC" w:rsidRDefault="006018BC" w:rsidP="00E06097">
            <w:pPr>
              <w:pStyle w:val="NoSpacing"/>
              <w:spacing w:line="480" w:lineRule="auto"/>
              <w:rPr>
                <w:ins w:id="347" w:author="Gavin" w:date="2019-03-12T23:15:00Z"/>
                <w:rFonts w:ascii="Times New Roman" w:hAnsi="Times New Roman"/>
                <w:sz w:val="24"/>
                <w:szCs w:val="24"/>
              </w:rPr>
            </w:pPr>
            <w:ins w:id="348" w:author="Gavin" w:date="2019-03-12T23:15:00Z">
              <w:r>
                <w:rPr>
                  <w:rFonts w:ascii="Times New Roman" w:hAnsi="Times New Roman"/>
                  <w:sz w:val="24"/>
                  <w:szCs w:val="24"/>
                </w:rPr>
                <w:t>3</w:t>
              </w:r>
            </w:ins>
          </w:p>
        </w:tc>
        <w:tc>
          <w:tcPr>
            <w:tcW w:w="1558" w:type="dxa"/>
          </w:tcPr>
          <w:p w14:paraId="0BD979F3" w14:textId="7D7DCF61" w:rsidR="006018BC" w:rsidRDefault="006018BC" w:rsidP="00E06097">
            <w:pPr>
              <w:pStyle w:val="NoSpacing"/>
              <w:spacing w:line="480" w:lineRule="auto"/>
              <w:rPr>
                <w:ins w:id="349" w:author="Gavin" w:date="2019-03-12T23:15:00Z"/>
                <w:rFonts w:ascii="Times New Roman" w:hAnsi="Times New Roman"/>
                <w:sz w:val="24"/>
                <w:szCs w:val="24"/>
              </w:rPr>
            </w:pPr>
            <w:ins w:id="350" w:author="Gavin" w:date="2019-03-12T23:15:00Z">
              <w:r>
                <w:rPr>
                  <w:rFonts w:ascii="Times New Roman" w:hAnsi="Times New Roman"/>
                  <w:sz w:val="24"/>
                  <w:szCs w:val="24"/>
                </w:rPr>
                <w:t>-</w:t>
              </w:r>
            </w:ins>
            <w:ins w:id="351" w:author="Gavin" w:date="2019-03-12T23:21:00Z">
              <w:r w:rsidR="003C06BB">
                <w:rPr>
                  <w:rFonts w:ascii="Times New Roman" w:hAnsi="Times New Roman"/>
                  <w:sz w:val="24"/>
                  <w:szCs w:val="24"/>
                </w:rPr>
                <w:t>1.42</w:t>
              </w:r>
            </w:ins>
          </w:p>
        </w:tc>
        <w:tc>
          <w:tcPr>
            <w:tcW w:w="1558" w:type="dxa"/>
          </w:tcPr>
          <w:p w14:paraId="31282629" w14:textId="04B27CF8" w:rsidR="006018BC" w:rsidRDefault="006018BC" w:rsidP="00E06097">
            <w:pPr>
              <w:pStyle w:val="NoSpacing"/>
              <w:spacing w:line="480" w:lineRule="auto"/>
              <w:rPr>
                <w:ins w:id="352" w:author="Gavin" w:date="2019-03-12T23:15:00Z"/>
                <w:rFonts w:ascii="Times New Roman" w:hAnsi="Times New Roman"/>
                <w:sz w:val="24"/>
                <w:szCs w:val="24"/>
              </w:rPr>
            </w:pPr>
            <w:ins w:id="353" w:author="Gavin" w:date="2019-03-12T23:15:00Z">
              <w:r>
                <w:rPr>
                  <w:rFonts w:ascii="Times New Roman" w:hAnsi="Times New Roman"/>
                  <w:sz w:val="24"/>
                  <w:szCs w:val="24"/>
                </w:rPr>
                <w:t>.</w:t>
              </w:r>
            </w:ins>
            <w:ins w:id="354" w:author="Gavin" w:date="2019-03-12T23:22:00Z">
              <w:r w:rsidR="003C06BB">
                <w:rPr>
                  <w:rFonts w:ascii="Times New Roman" w:hAnsi="Times New Roman"/>
                  <w:sz w:val="24"/>
                  <w:szCs w:val="24"/>
                </w:rPr>
                <w:t>172</w:t>
              </w:r>
            </w:ins>
          </w:p>
        </w:tc>
        <w:tc>
          <w:tcPr>
            <w:tcW w:w="1558" w:type="dxa"/>
          </w:tcPr>
          <w:p w14:paraId="6C4CC64A" w14:textId="52898CEB" w:rsidR="006018BC" w:rsidRDefault="003C06BB" w:rsidP="00E06097">
            <w:pPr>
              <w:pStyle w:val="NoSpacing"/>
              <w:spacing w:line="480" w:lineRule="auto"/>
              <w:rPr>
                <w:ins w:id="355" w:author="Gavin" w:date="2019-03-12T23:15:00Z"/>
                <w:rFonts w:ascii="Times New Roman" w:hAnsi="Times New Roman"/>
                <w:sz w:val="24"/>
                <w:szCs w:val="24"/>
              </w:rPr>
            </w:pPr>
            <w:ins w:id="356" w:author="Gavin" w:date="2019-03-12T23:22:00Z">
              <w:r>
                <w:rPr>
                  <w:rFonts w:ascii="Times New Roman" w:hAnsi="Times New Roman"/>
                  <w:sz w:val="24"/>
                  <w:szCs w:val="24"/>
                </w:rPr>
                <w:t>-0.132</w:t>
              </w:r>
            </w:ins>
          </w:p>
        </w:tc>
        <w:tc>
          <w:tcPr>
            <w:tcW w:w="1559" w:type="dxa"/>
          </w:tcPr>
          <w:p w14:paraId="585FE517" w14:textId="6FCB8A1C" w:rsidR="006018BC" w:rsidRDefault="0098367A" w:rsidP="00E06097">
            <w:pPr>
              <w:pStyle w:val="NoSpacing"/>
              <w:spacing w:line="480" w:lineRule="auto"/>
              <w:rPr>
                <w:ins w:id="357" w:author="Gavin" w:date="2019-03-12T23:15:00Z"/>
                <w:rFonts w:ascii="Times New Roman" w:hAnsi="Times New Roman"/>
                <w:sz w:val="24"/>
                <w:szCs w:val="24"/>
              </w:rPr>
            </w:pPr>
            <w:ins w:id="358" w:author="Gavin" w:date="2019-03-13T16:45:00Z">
              <w:r>
                <w:rPr>
                  <w:rFonts w:ascii="Times New Roman" w:hAnsi="Times New Roman"/>
                  <w:sz w:val="24"/>
                  <w:szCs w:val="24"/>
                </w:rPr>
                <w:t>-.326</w:t>
              </w:r>
            </w:ins>
          </w:p>
        </w:tc>
      </w:tr>
      <w:tr w:rsidR="006018BC" w14:paraId="267EA2C9" w14:textId="77777777" w:rsidTr="00E06097">
        <w:trPr>
          <w:jc w:val="center"/>
          <w:ins w:id="359" w:author="Gavin" w:date="2019-03-12T23:15:00Z"/>
        </w:trPr>
        <w:tc>
          <w:tcPr>
            <w:tcW w:w="1558" w:type="dxa"/>
          </w:tcPr>
          <w:p w14:paraId="66F129D5" w14:textId="77777777" w:rsidR="006018BC" w:rsidRDefault="006018BC" w:rsidP="00E06097">
            <w:pPr>
              <w:pStyle w:val="NoSpacing"/>
              <w:spacing w:line="480" w:lineRule="auto"/>
              <w:rPr>
                <w:ins w:id="360" w:author="Gavin" w:date="2019-03-12T23:15:00Z"/>
                <w:rFonts w:ascii="Times New Roman" w:hAnsi="Times New Roman"/>
                <w:sz w:val="24"/>
                <w:szCs w:val="24"/>
              </w:rPr>
            </w:pPr>
            <w:ins w:id="361" w:author="Gavin" w:date="2019-03-12T23:15:00Z">
              <w:r>
                <w:rPr>
                  <w:rFonts w:ascii="Times New Roman" w:hAnsi="Times New Roman"/>
                  <w:sz w:val="24"/>
                  <w:szCs w:val="24"/>
                </w:rPr>
                <w:t>9</w:t>
              </w:r>
            </w:ins>
          </w:p>
        </w:tc>
        <w:tc>
          <w:tcPr>
            <w:tcW w:w="1558" w:type="dxa"/>
          </w:tcPr>
          <w:p w14:paraId="4CDEBE99" w14:textId="24AAAC34" w:rsidR="006018BC" w:rsidRDefault="006018BC" w:rsidP="00E06097">
            <w:pPr>
              <w:pStyle w:val="NoSpacing"/>
              <w:spacing w:line="480" w:lineRule="auto"/>
              <w:rPr>
                <w:ins w:id="362" w:author="Gavin" w:date="2019-03-12T23:15:00Z"/>
                <w:rFonts w:ascii="Times New Roman" w:hAnsi="Times New Roman"/>
                <w:sz w:val="24"/>
                <w:szCs w:val="24"/>
              </w:rPr>
            </w:pPr>
            <w:ins w:id="363" w:author="Gavin" w:date="2019-03-12T23:15:00Z">
              <w:r>
                <w:rPr>
                  <w:rFonts w:ascii="Times New Roman" w:hAnsi="Times New Roman"/>
                  <w:sz w:val="24"/>
                  <w:szCs w:val="24"/>
                </w:rPr>
                <w:t>-</w:t>
              </w:r>
            </w:ins>
            <w:ins w:id="364" w:author="Gavin" w:date="2019-03-12T23:22:00Z">
              <w:r w:rsidR="003C06BB">
                <w:rPr>
                  <w:rFonts w:ascii="Times New Roman" w:hAnsi="Times New Roman"/>
                  <w:sz w:val="24"/>
                  <w:szCs w:val="24"/>
                </w:rPr>
                <w:t>1.18</w:t>
              </w:r>
            </w:ins>
          </w:p>
        </w:tc>
        <w:tc>
          <w:tcPr>
            <w:tcW w:w="1558" w:type="dxa"/>
          </w:tcPr>
          <w:p w14:paraId="1842D4D7" w14:textId="2603281E" w:rsidR="006018BC" w:rsidRDefault="003C06BB" w:rsidP="00E06097">
            <w:pPr>
              <w:pStyle w:val="NoSpacing"/>
              <w:spacing w:line="480" w:lineRule="auto"/>
              <w:rPr>
                <w:ins w:id="365" w:author="Gavin" w:date="2019-03-12T23:15:00Z"/>
                <w:rFonts w:ascii="Times New Roman" w:hAnsi="Times New Roman"/>
                <w:sz w:val="24"/>
                <w:szCs w:val="24"/>
              </w:rPr>
            </w:pPr>
            <w:ins w:id="366" w:author="Gavin" w:date="2019-03-12T23:22:00Z">
              <w:r>
                <w:rPr>
                  <w:rFonts w:ascii="Times New Roman" w:hAnsi="Times New Roman"/>
                  <w:sz w:val="24"/>
                  <w:szCs w:val="24"/>
                </w:rPr>
                <w:t>.253</w:t>
              </w:r>
            </w:ins>
          </w:p>
        </w:tc>
        <w:tc>
          <w:tcPr>
            <w:tcW w:w="1558" w:type="dxa"/>
          </w:tcPr>
          <w:p w14:paraId="56EC0D1A" w14:textId="7649B8AE" w:rsidR="006018BC" w:rsidRDefault="003C06BB" w:rsidP="00E06097">
            <w:pPr>
              <w:pStyle w:val="NoSpacing"/>
              <w:spacing w:line="480" w:lineRule="auto"/>
              <w:rPr>
                <w:ins w:id="367" w:author="Gavin" w:date="2019-03-12T23:15:00Z"/>
                <w:rFonts w:ascii="Times New Roman" w:hAnsi="Times New Roman"/>
                <w:sz w:val="24"/>
                <w:szCs w:val="24"/>
              </w:rPr>
            </w:pPr>
            <w:ins w:id="368" w:author="Gavin" w:date="2019-03-12T23:22:00Z">
              <w:r>
                <w:rPr>
                  <w:rFonts w:ascii="Times New Roman" w:hAnsi="Times New Roman"/>
                  <w:sz w:val="24"/>
                  <w:szCs w:val="24"/>
                </w:rPr>
                <w:t>-.102</w:t>
              </w:r>
            </w:ins>
          </w:p>
        </w:tc>
        <w:tc>
          <w:tcPr>
            <w:tcW w:w="1559" w:type="dxa"/>
          </w:tcPr>
          <w:p w14:paraId="38BF85D9" w14:textId="236B46C2" w:rsidR="006018BC" w:rsidRDefault="0098367A" w:rsidP="00E06097">
            <w:pPr>
              <w:pStyle w:val="NoSpacing"/>
              <w:spacing w:line="480" w:lineRule="auto"/>
              <w:rPr>
                <w:ins w:id="369" w:author="Gavin" w:date="2019-03-12T23:15:00Z"/>
                <w:rFonts w:ascii="Times New Roman" w:hAnsi="Times New Roman"/>
                <w:sz w:val="24"/>
                <w:szCs w:val="24"/>
              </w:rPr>
            </w:pPr>
            <w:ins w:id="370" w:author="Gavin" w:date="2019-03-13T16:45:00Z">
              <w:r>
                <w:rPr>
                  <w:rFonts w:ascii="Times New Roman" w:hAnsi="Times New Roman"/>
                  <w:sz w:val="24"/>
                  <w:szCs w:val="24"/>
                </w:rPr>
                <w:t>-.271</w:t>
              </w:r>
            </w:ins>
          </w:p>
        </w:tc>
      </w:tr>
      <w:tr w:rsidR="006018BC" w14:paraId="7F58D59F" w14:textId="77777777" w:rsidTr="00E06097">
        <w:trPr>
          <w:jc w:val="center"/>
          <w:ins w:id="371" w:author="Gavin" w:date="2019-03-12T23:15:00Z"/>
        </w:trPr>
        <w:tc>
          <w:tcPr>
            <w:tcW w:w="1558" w:type="dxa"/>
          </w:tcPr>
          <w:p w14:paraId="6337C166" w14:textId="77777777" w:rsidR="006018BC" w:rsidRDefault="006018BC" w:rsidP="00E06097">
            <w:pPr>
              <w:pStyle w:val="NoSpacing"/>
              <w:spacing w:line="480" w:lineRule="auto"/>
              <w:rPr>
                <w:ins w:id="372" w:author="Gavin" w:date="2019-03-12T23:15:00Z"/>
                <w:rFonts w:ascii="Times New Roman" w:hAnsi="Times New Roman"/>
                <w:sz w:val="24"/>
                <w:szCs w:val="24"/>
              </w:rPr>
            </w:pPr>
            <w:ins w:id="373" w:author="Gavin" w:date="2019-03-12T23:15:00Z">
              <w:r>
                <w:rPr>
                  <w:rFonts w:ascii="Times New Roman" w:hAnsi="Times New Roman"/>
                  <w:sz w:val="24"/>
                  <w:szCs w:val="24"/>
                </w:rPr>
                <w:t>19</w:t>
              </w:r>
            </w:ins>
          </w:p>
        </w:tc>
        <w:tc>
          <w:tcPr>
            <w:tcW w:w="1558" w:type="dxa"/>
          </w:tcPr>
          <w:p w14:paraId="6D0351B9" w14:textId="486B5A18" w:rsidR="006018BC" w:rsidRDefault="006018BC" w:rsidP="00E06097">
            <w:pPr>
              <w:pStyle w:val="NoSpacing"/>
              <w:spacing w:line="480" w:lineRule="auto"/>
              <w:rPr>
                <w:ins w:id="374" w:author="Gavin" w:date="2019-03-12T23:15:00Z"/>
                <w:rFonts w:ascii="Times New Roman" w:hAnsi="Times New Roman"/>
                <w:sz w:val="24"/>
                <w:szCs w:val="24"/>
              </w:rPr>
            </w:pPr>
            <w:ins w:id="375" w:author="Gavin" w:date="2019-03-12T23:15:00Z">
              <w:r>
                <w:rPr>
                  <w:rFonts w:ascii="Times New Roman" w:hAnsi="Times New Roman"/>
                  <w:sz w:val="24"/>
                  <w:szCs w:val="24"/>
                </w:rPr>
                <w:t>-0.</w:t>
              </w:r>
            </w:ins>
            <w:ins w:id="376" w:author="Gavin" w:date="2019-03-12T23:22:00Z">
              <w:r w:rsidR="003C06BB">
                <w:rPr>
                  <w:rFonts w:ascii="Times New Roman" w:hAnsi="Times New Roman"/>
                  <w:sz w:val="24"/>
                  <w:szCs w:val="24"/>
                </w:rPr>
                <w:t>3</w:t>
              </w:r>
            </w:ins>
            <w:ins w:id="377" w:author="Gavin" w:date="2019-03-13T16:45:00Z">
              <w:r w:rsidR="0098367A">
                <w:rPr>
                  <w:rFonts w:ascii="Times New Roman" w:hAnsi="Times New Roman"/>
                  <w:sz w:val="24"/>
                  <w:szCs w:val="24"/>
                </w:rPr>
                <w:t>8</w:t>
              </w:r>
            </w:ins>
          </w:p>
        </w:tc>
        <w:tc>
          <w:tcPr>
            <w:tcW w:w="1558" w:type="dxa"/>
          </w:tcPr>
          <w:p w14:paraId="33632716" w14:textId="4C08267D" w:rsidR="006018BC" w:rsidRDefault="003C06BB" w:rsidP="00E06097">
            <w:pPr>
              <w:pStyle w:val="NoSpacing"/>
              <w:spacing w:line="480" w:lineRule="auto"/>
              <w:rPr>
                <w:ins w:id="378" w:author="Gavin" w:date="2019-03-12T23:15:00Z"/>
                <w:rFonts w:ascii="Times New Roman" w:hAnsi="Times New Roman"/>
                <w:sz w:val="24"/>
                <w:szCs w:val="24"/>
              </w:rPr>
            </w:pPr>
            <w:ins w:id="379" w:author="Gavin" w:date="2019-03-12T23:22:00Z">
              <w:r>
                <w:rPr>
                  <w:rFonts w:ascii="Times New Roman" w:hAnsi="Times New Roman"/>
                  <w:sz w:val="24"/>
                  <w:szCs w:val="24"/>
                </w:rPr>
                <w:t>.</w:t>
              </w:r>
            </w:ins>
            <w:ins w:id="380" w:author="Gavin" w:date="2019-03-12T23:23:00Z">
              <w:r>
                <w:rPr>
                  <w:rFonts w:ascii="Times New Roman" w:hAnsi="Times New Roman"/>
                  <w:sz w:val="24"/>
                  <w:szCs w:val="24"/>
                </w:rPr>
                <w:t>71</w:t>
              </w:r>
            </w:ins>
          </w:p>
        </w:tc>
        <w:tc>
          <w:tcPr>
            <w:tcW w:w="1558" w:type="dxa"/>
          </w:tcPr>
          <w:p w14:paraId="7DDF3AA6" w14:textId="53856CD1" w:rsidR="006018BC" w:rsidRDefault="003C06BB" w:rsidP="00E06097">
            <w:pPr>
              <w:pStyle w:val="NoSpacing"/>
              <w:spacing w:line="480" w:lineRule="auto"/>
              <w:rPr>
                <w:ins w:id="381" w:author="Gavin" w:date="2019-03-12T23:15:00Z"/>
                <w:rFonts w:ascii="Times New Roman" w:hAnsi="Times New Roman"/>
                <w:sz w:val="24"/>
                <w:szCs w:val="24"/>
              </w:rPr>
            </w:pPr>
            <w:ins w:id="382" w:author="Gavin" w:date="2019-03-12T23:23:00Z">
              <w:r>
                <w:rPr>
                  <w:rFonts w:ascii="Times New Roman" w:hAnsi="Times New Roman"/>
                  <w:sz w:val="24"/>
                  <w:szCs w:val="24"/>
                </w:rPr>
                <w:t>-0.0528</w:t>
              </w:r>
            </w:ins>
          </w:p>
        </w:tc>
        <w:tc>
          <w:tcPr>
            <w:tcW w:w="1559" w:type="dxa"/>
          </w:tcPr>
          <w:p w14:paraId="77D9F354" w14:textId="16988C6E" w:rsidR="006018BC" w:rsidRDefault="0098367A" w:rsidP="00E06097">
            <w:pPr>
              <w:pStyle w:val="NoSpacing"/>
              <w:spacing w:line="480" w:lineRule="auto"/>
              <w:rPr>
                <w:ins w:id="383" w:author="Gavin" w:date="2019-03-12T23:15:00Z"/>
                <w:rFonts w:ascii="Times New Roman" w:hAnsi="Times New Roman"/>
                <w:sz w:val="24"/>
                <w:szCs w:val="24"/>
              </w:rPr>
            </w:pPr>
            <w:ins w:id="384" w:author="Gavin" w:date="2019-03-13T16:45:00Z">
              <w:r>
                <w:rPr>
                  <w:rFonts w:ascii="Times New Roman" w:hAnsi="Times New Roman"/>
                  <w:sz w:val="24"/>
                  <w:szCs w:val="24"/>
                </w:rPr>
                <w:t>-.0872</w:t>
              </w:r>
            </w:ins>
          </w:p>
        </w:tc>
      </w:tr>
      <w:tr w:rsidR="006018BC" w14:paraId="5F110C97" w14:textId="77777777" w:rsidTr="00E06097">
        <w:trPr>
          <w:jc w:val="center"/>
          <w:ins w:id="385" w:author="Gavin" w:date="2019-03-12T23:15:00Z"/>
        </w:trPr>
        <w:tc>
          <w:tcPr>
            <w:tcW w:w="1558" w:type="dxa"/>
          </w:tcPr>
          <w:p w14:paraId="0E083B90" w14:textId="77777777" w:rsidR="006018BC" w:rsidRDefault="006018BC" w:rsidP="00E06097">
            <w:pPr>
              <w:pStyle w:val="NoSpacing"/>
              <w:spacing w:line="480" w:lineRule="auto"/>
              <w:rPr>
                <w:ins w:id="386" w:author="Gavin" w:date="2019-03-12T23:15:00Z"/>
                <w:rFonts w:ascii="Times New Roman" w:hAnsi="Times New Roman"/>
                <w:sz w:val="24"/>
                <w:szCs w:val="24"/>
              </w:rPr>
            </w:pPr>
            <w:ins w:id="387" w:author="Gavin" w:date="2019-03-12T23:15:00Z">
              <w:r>
                <w:rPr>
                  <w:rFonts w:ascii="Times New Roman" w:hAnsi="Times New Roman"/>
                  <w:sz w:val="24"/>
                  <w:szCs w:val="24"/>
                </w:rPr>
                <w:t>31</w:t>
              </w:r>
            </w:ins>
          </w:p>
        </w:tc>
        <w:tc>
          <w:tcPr>
            <w:tcW w:w="1558" w:type="dxa"/>
          </w:tcPr>
          <w:p w14:paraId="6CE1AE18" w14:textId="150D6702" w:rsidR="006018BC" w:rsidRDefault="003C06BB" w:rsidP="00E06097">
            <w:pPr>
              <w:pStyle w:val="NoSpacing"/>
              <w:spacing w:line="480" w:lineRule="auto"/>
              <w:rPr>
                <w:ins w:id="388" w:author="Gavin" w:date="2019-03-12T23:15:00Z"/>
                <w:rFonts w:ascii="Times New Roman" w:hAnsi="Times New Roman"/>
                <w:sz w:val="24"/>
                <w:szCs w:val="24"/>
              </w:rPr>
            </w:pPr>
            <w:ins w:id="389" w:author="Gavin" w:date="2019-03-12T23:23:00Z">
              <w:r>
                <w:rPr>
                  <w:rFonts w:ascii="Times New Roman" w:hAnsi="Times New Roman"/>
                  <w:sz w:val="24"/>
                  <w:szCs w:val="24"/>
                </w:rPr>
                <w:t>0.039</w:t>
              </w:r>
            </w:ins>
          </w:p>
        </w:tc>
        <w:tc>
          <w:tcPr>
            <w:tcW w:w="1558" w:type="dxa"/>
          </w:tcPr>
          <w:p w14:paraId="28E0C40F" w14:textId="47F4335B" w:rsidR="006018BC" w:rsidRDefault="003C06BB" w:rsidP="00E06097">
            <w:pPr>
              <w:pStyle w:val="NoSpacing"/>
              <w:spacing w:line="480" w:lineRule="auto"/>
              <w:rPr>
                <w:ins w:id="390" w:author="Gavin" w:date="2019-03-12T23:15:00Z"/>
                <w:rFonts w:ascii="Times New Roman" w:hAnsi="Times New Roman"/>
                <w:sz w:val="24"/>
                <w:szCs w:val="24"/>
              </w:rPr>
            </w:pPr>
            <w:ins w:id="391" w:author="Gavin" w:date="2019-03-12T23:23:00Z">
              <w:r>
                <w:rPr>
                  <w:rFonts w:ascii="Times New Roman" w:hAnsi="Times New Roman"/>
                  <w:sz w:val="24"/>
                  <w:szCs w:val="24"/>
                </w:rPr>
                <w:t>.969</w:t>
              </w:r>
            </w:ins>
          </w:p>
        </w:tc>
        <w:tc>
          <w:tcPr>
            <w:tcW w:w="1558" w:type="dxa"/>
          </w:tcPr>
          <w:p w14:paraId="51CE384F" w14:textId="6028ECE7" w:rsidR="006018BC" w:rsidRDefault="003C06BB" w:rsidP="00E06097">
            <w:pPr>
              <w:pStyle w:val="NoSpacing"/>
              <w:spacing w:line="480" w:lineRule="auto"/>
              <w:rPr>
                <w:ins w:id="392" w:author="Gavin" w:date="2019-03-12T23:15:00Z"/>
                <w:rFonts w:ascii="Times New Roman" w:hAnsi="Times New Roman"/>
                <w:sz w:val="24"/>
                <w:szCs w:val="24"/>
              </w:rPr>
            </w:pPr>
            <w:ins w:id="393" w:author="Gavin" w:date="2019-03-12T23:23:00Z">
              <w:r>
                <w:rPr>
                  <w:rFonts w:ascii="Times New Roman" w:hAnsi="Times New Roman"/>
                  <w:sz w:val="24"/>
                  <w:szCs w:val="24"/>
                </w:rPr>
                <w:t>0.00558</w:t>
              </w:r>
            </w:ins>
          </w:p>
        </w:tc>
        <w:tc>
          <w:tcPr>
            <w:tcW w:w="1559" w:type="dxa"/>
          </w:tcPr>
          <w:p w14:paraId="6F5305C3" w14:textId="10134AAF" w:rsidR="006018BC" w:rsidRDefault="0098367A" w:rsidP="00E06097">
            <w:pPr>
              <w:pStyle w:val="NoSpacing"/>
              <w:spacing w:line="480" w:lineRule="auto"/>
              <w:rPr>
                <w:ins w:id="394" w:author="Gavin" w:date="2019-03-12T23:15:00Z"/>
                <w:rFonts w:ascii="Times New Roman" w:hAnsi="Times New Roman"/>
                <w:sz w:val="24"/>
                <w:szCs w:val="24"/>
              </w:rPr>
            </w:pPr>
            <w:ins w:id="395" w:author="Gavin" w:date="2019-03-13T16:45:00Z">
              <w:r>
                <w:rPr>
                  <w:rFonts w:ascii="Times New Roman" w:hAnsi="Times New Roman"/>
                  <w:sz w:val="24"/>
                  <w:szCs w:val="24"/>
                </w:rPr>
                <w:t>.00</w:t>
              </w:r>
              <w:r w:rsidR="009C68F4">
                <w:rPr>
                  <w:rFonts w:ascii="Times New Roman" w:hAnsi="Times New Roman"/>
                  <w:sz w:val="24"/>
                  <w:szCs w:val="24"/>
                </w:rPr>
                <w:t>895</w:t>
              </w:r>
            </w:ins>
          </w:p>
        </w:tc>
      </w:tr>
    </w:tbl>
    <w:p w14:paraId="26E41F98" w14:textId="7E331581" w:rsidR="006018BC" w:rsidRDefault="006018BC">
      <w:pPr>
        <w:pStyle w:val="NoSpacing"/>
        <w:spacing w:line="480" w:lineRule="auto"/>
        <w:rPr>
          <w:ins w:id="396" w:author="Gavin" w:date="2019-03-13T00:59:00Z"/>
          <w:rFonts w:ascii="Times New Roman" w:hAnsi="Times New Roman" w:cs="Times New Roman"/>
          <w:sz w:val="24"/>
          <w:szCs w:val="24"/>
        </w:rPr>
      </w:pPr>
    </w:p>
    <w:p w14:paraId="08CD03C8" w14:textId="30786D7A" w:rsidR="003C3D65" w:rsidRPr="00E240B3" w:rsidRDefault="003C3D65">
      <w:pPr>
        <w:pStyle w:val="NoSpacing"/>
        <w:spacing w:line="480" w:lineRule="auto"/>
        <w:rPr>
          <w:ins w:id="397" w:author="Gavin" w:date="2019-03-10T19:10:00Z"/>
          <w:rFonts w:ascii="Times New Roman" w:hAnsi="Times New Roman" w:cs="Times New Roman"/>
          <w:sz w:val="24"/>
          <w:szCs w:val="24"/>
          <w:rPrChange w:id="398" w:author="Gavin" w:date="2019-03-10T19:11:00Z">
            <w:rPr>
              <w:ins w:id="399" w:author="Gavin" w:date="2019-03-10T19:10:00Z"/>
              <w:rFonts w:ascii="Times New Roman" w:hAnsi="Times New Roman" w:cs="Times New Roman"/>
              <w:b/>
              <w:sz w:val="24"/>
              <w:szCs w:val="24"/>
            </w:rPr>
          </w:rPrChange>
        </w:rPr>
        <w:pPrChange w:id="400" w:author="Gavin" w:date="2019-03-10T19:11:00Z">
          <w:pPr>
            <w:pStyle w:val="NoSpacing"/>
            <w:spacing w:line="480" w:lineRule="auto"/>
            <w:jc w:val="center"/>
          </w:pPr>
        </w:pPrChange>
      </w:pPr>
      <w:ins w:id="401" w:author="Gavin" w:date="2019-03-13T00:59:00Z">
        <w:r>
          <w:rPr>
            <w:rFonts w:ascii="Times New Roman" w:hAnsi="Times New Roman" w:cs="Times New Roman"/>
            <w:sz w:val="24"/>
            <w:szCs w:val="24"/>
          </w:rPr>
          <w:tab/>
        </w:r>
        <w:bookmarkStart w:id="402" w:name="_Hlk3543207"/>
        <w:r>
          <w:rPr>
            <w:rFonts w:ascii="Times New Roman" w:hAnsi="Times New Roman" w:cs="Times New Roman"/>
            <w:sz w:val="24"/>
            <w:szCs w:val="24"/>
          </w:rPr>
          <w:t xml:space="preserve">An exploratory analysis </w:t>
        </w:r>
      </w:ins>
      <w:ins w:id="403" w:author="Gavin" w:date="2019-03-13T01:00:00Z">
        <w:r>
          <w:rPr>
            <w:rFonts w:ascii="Times New Roman" w:hAnsi="Times New Roman" w:cs="Times New Roman"/>
            <w:sz w:val="24"/>
            <w:szCs w:val="24"/>
          </w:rPr>
          <w:t xml:space="preserve">was conducted to examine </w:t>
        </w:r>
      </w:ins>
      <w:ins w:id="404" w:author="Gavin" w:date="2019-03-13T01:01:00Z">
        <w:r>
          <w:rPr>
            <w:rFonts w:ascii="Times New Roman" w:hAnsi="Times New Roman" w:cs="Times New Roman"/>
            <w:sz w:val="24"/>
            <w:szCs w:val="24"/>
          </w:rPr>
          <w:t xml:space="preserve">the possibility that some displays could have </w:t>
        </w:r>
      </w:ins>
      <w:ins w:id="405" w:author="Gavin" w:date="2019-03-13T01:02:00Z">
        <w:r>
          <w:rPr>
            <w:rFonts w:ascii="Times New Roman" w:hAnsi="Times New Roman" w:cs="Times New Roman"/>
            <w:sz w:val="24"/>
            <w:szCs w:val="24"/>
          </w:rPr>
          <w:t xml:space="preserve">been explicitly recognized. </w:t>
        </w:r>
      </w:ins>
      <w:proofErr w:type="gramStart"/>
      <w:ins w:id="406" w:author="Gavin" w:date="2019-03-13T14:37:00Z">
        <w:r w:rsidR="007D4A95">
          <w:rPr>
            <w:rFonts w:ascii="Times New Roman" w:hAnsi="Times New Roman" w:cs="Times New Roman"/>
            <w:sz w:val="24"/>
            <w:szCs w:val="24"/>
          </w:rPr>
          <w:t>Fifty six</w:t>
        </w:r>
      </w:ins>
      <w:ins w:id="407" w:author="Gavin" w:date="2019-03-13T01:05:00Z">
        <w:r>
          <w:rPr>
            <w:rFonts w:ascii="Times New Roman" w:hAnsi="Times New Roman" w:cs="Times New Roman"/>
            <w:sz w:val="24"/>
            <w:szCs w:val="24"/>
          </w:rPr>
          <w:t xml:space="preserve"> out of </w:t>
        </w:r>
      </w:ins>
      <w:ins w:id="408" w:author="Gavin" w:date="2019-03-13T14:38:00Z">
        <w:r w:rsidR="007D4A95">
          <w:rPr>
            <w:rFonts w:ascii="Times New Roman" w:hAnsi="Times New Roman" w:cs="Times New Roman"/>
            <w:sz w:val="24"/>
            <w:szCs w:val="24"/>
          </w:rPr>
          <w:t>two</w:t>
        </w:r>
        <w:proofErr w:type="gramEnd"/>
        <w:r w:rsidR="007D4A95">
          <w:rPr>
            <w:rFonts w:ascii="Times New Roman" w:hAnsi="Times New Roman" w:cs="Times New Roman"/>
            <w:sz w:val="24"/>
            <w:szCs w:val="24"/>
          </w:rPr>
          <w:t xml:space="preserve"> hundred and forty seven</w:t>
        </w:r>
      </w:ins>
      <w:ins w:id="409" w:author="Gavin" w:date="2019-03-13T01:05:00Z">
        <w:r>
          <w:rPr>
            <w:rFonts w:ascii="Times New Roman" w:hAnsi="Times New Roman" w:cs="Times New Roman"/>
            <w:sz w:val="24"/>
            <w:szCs w:val="24"/>
          </w:rPr>
          <w:t xml:space="preserve"> displays </w:t>
        </w:r>
        <w:r>
          <w:rPr>
            <w:rFonts w:ascii="Times New Roman" w:hAnsi="Times New Roman" w:cs="Times New Roman"/>
            <w:sz w:val="24"/>
            <w:szCs w:val="24"/>
          </w:rPr>
          <w:lastRenderedPageBreak/>
          <w:t>(23%) had a perfect accuracy score</w:t>
        </w:r>
      </w:ins>
      <w:r w:rsidR="00486094">
        <w:rPr>
          <w:rFonts w:ascii="Times New Roman" w:hAnsi="Times New Roman" w:cs="Times New Roman"/>
          <w:sz w:val="24"/>
          <w:szCs w:val="24"/>
        </w:rPr>
        <w:t xml:space="preserve"> in the recognition test:</w:t>
      </w:r>
      <w:ins w:id="410" w:author="Gavin" w:date="2019-03-13T01:06:00Z">
        <w:del w:id="411" w:author="Simona Buetti" w:date="2019-03-13T09:30:00Z">
          <w:r w:rsidDel="00486094">
            <w:rPr>
              <w:rFonts w:ascii="Times New Roman" w:hAnsi="Times New Roman" w:cs="Times New Roman"/>
              <w:sz w:val="24"/>
              <w:szCs w:val="24"/>
            </w:rPr>
            <w:delText>;</w:delText>
          </w:r>
        </w:del>
        <w:r>
          <w:rPr>
            <w:rFonts w:ascii="Times New Roman" w:hAnsi="Times New Roman" w:cs="Times New Roman"/>
            <w:sz w:val="24"/>
            <w:szCs w:val="24"/>
          </w:rPr>
          <w:t xml:space="preserve"> participants indicated that they ha</w:t>
        </w:r>
      </w:ins>
      <w:r w:rsidR="00486094">
        <w:rPr>
          <w:rFonts w:ascii="Times New Roman" w:hAnsi="Times New Roman" w:cs="Times New Roman"/>
          <w:sz w:val="24"/>
          <w:szCs w:val="24"/>
        </w:rPr>
        <w:t>d</w:t>
      </w:r>
      <w:ins w:id="412" w:author="Gavin" w:date="2019-03-13T01:06:00Z">
        <w:r>
          <w:rPr>
            <w:rFonts w:ascii="Times New Roman" w:hAnsi="Times New Roman" w:cs="Times New Roman"/>
            <w:sz w:val="24"/>
            <w:szCs w:val="24"/>
          </w:rPr>
          <w:t xml:space="preserve"> seen the display in the search task on all four presentations during the recognition test. </w:t>
        </w:r>
      </w:ins>
      <w:ins w:id="413" w:author="Gavin" w:date="2019-03-13T01:08:00Z">
        <w:r w:rsidR="002F4D88">
          <w:rPr>
            <w:rFonts w:ascii="Times New Roman" w:hAnsi="Times New Roman" w:cs="Times New Roman"/>
            <w:sz w:val="24"/>
            <w:szCs w:val="24"/>
          </w:rPr>
          <w:t xml:space="preserve">The mean confidence rating for these displays was 3.78 out of 5 (the average for all other repeated displays was 2.96. This seems to suggest that there are at least some percentage of displays </w:t>
        </w:r>
      </w:ins>
      <w:bookmarkStart w:id="414" w:name="_GoBack"/>
      <w:bookmarkEnd w:id="414"/>
      <w:ins w:id="415" w:author="Simona Buetti" w:date="2019-03-13T09:30:00Z">
        <w:r w:rsidR="00486094">
          <w:rPr>
            <w:rFonts w:ascii="Times New Roman" w:hAnsi="Times New Roman" w:cs="Times New Roman"/>
            <w:sz w:val="24"/>
            <w:szCs w:val="24"/>
          </w:rPr>
          <w:t xml:space="preserve">that </w:t>
        </w:r>
      </w:ins>
      <w:ins w:id="416" w:author="Gavin" w:date="2019-03-13T01:08:00Z">
        <w:r w:rsidR="002F4D88">
          <w:rPr>
            <w:rFonts w:ascii="Times New Roman" w:hAnsi="Times New Roman" w:cs="Times New Roman"/>
            <w:sz w:val="24"/>
            <w:szCs w:val="24"/>
          </w:rPr>
          <w:t>were ex</w:t>
        </w:r>
      </w:ins>
      <w:ins w:id="417" w:author="Gavin" w:date="2019-03-13T01:09:00Z">
        <w:r w:rsidR="002F4D88">
          <w:rPr>
            <w:rFonts w:ascii="Times New Roman" w:hAnsi="Times New Roman" w:cs="Times New Roman"/>
            <w:sz w:val="24"/>
            <w:szCs w:val="24"/>
          </w:rPr>
          <w:t xml:space="preserve">plicitly recognized by participants. </w:t>
        </w:r>
      </w:ins>
      <w:ins w:id="418" w:author="Gavin" w:date="2019-03-13T01:19:00Z">
        <w:r w:rsidR="00953078">
          <w:rPr>
            <w:rFonts w:ascii="Times New Roman" w:hAnsi="Times New Roman" w:cs="Times New Roman"/>
            <w:sz w:val="24"/>
            <w:szCs w:val="24"/>
          </w:rPr>
          <w:t xml:space="preserve">The </w:t>
        </w:r>
      </w:ins>
      <w:ins w:id="419" w:author="Gavin" w:date="2019-03-13T01:17:00Z">
        <w:r w:rsidR="002F4D88">
          <w:rPr>
            <w:rFonts w:ascii="Times New Roman" w:hAnsi="Times New Roman" w:cs="Times New Roman"/>
            <w:sz w:val="24"/>
            <w:szCs w:val="24"/>
          </w:rPr>
          <w:t xml:space="preserve">Bayes Factors were calculated for </w:t>
        </w:r>
      </w:ins>
      <w:ins w:id="420" w:author="Gavin" w:date="2019-03-13T01:19:00Z">
        <w:r w:rsidR="00953078">
          <w:rPr>
            <w:rFonts w:ascii="Times New Roman" w:hAnsi="Times New Roman" w:cs="Times New Roman"/>
            <w:sz w:val="24"/>
            <w:szCs w:val="24"/>
          </w:rPr>
          <w:t xml:space="preserve">a model with accuracy score as a factor. There was strong evidence for the hypothesis that </w:t>
        </w:r>
      </w:ins>
      <w:ins w:id="421" w:author="Gavin" w:date="2019-03-13T01:20:00Z">
        <w:r w:rsidR="00953078">
          <w:rPr>
            <w:rFonts w:ascii="Times New Roman" w:hAnsi="Times New Roman" w:cs="Times New Roman"/>
            <w:sz w:val="24"/>
            <w:szCs w:val="24"/>
          </w:rPr>
          <w:t>the magnitude of the contextual cueing effect was not affected by accuracy scores on the recognition test, BF</w:t>
        </w:r>
        <w:r w:rsidR="00953078" w:rsidRPr="00953078">
          <w:rPr>
            <w:rFonts w:ascii="Times New Roman" w:hAnsi="Times New Roman" w:cs="Times New Roman"/>
            <w:sz w:val="24"/>
            <w:szCs w:val="24"/>
            <w:vertAlign w:val="subscript"/>
            <w:rPrChange w:id="422" w:author="Gavin" w:date="2019-03-13T01:21:00Z">
              <w:rPr>
                <w:rFonts w:ascii="Times New Roman" w:hAnsi="Times New Roman" w:cs="Times New Roman"/>
                <w:sz w:val="24"/>
                <w:szCs w:val="24"/>
              </w:rPr>
            </w:rPrChange>
          </w:rPr>
          <w:t>01</w:t>
        </w:r>
        <w:r w:rsidR="00953078">
          <w:rPr>
            <w:rFonts w:ascii="Times New Roman" w:hAnsi="Times New Roman" w:cs="Times New Roman"/>
            <w:sz w:val="24"/>
            <w:szCs w:val="24"/>
          </w:rPr>
          <w:t xml:space="preserve"> = 11.111</w:t>
        </w:r>
      </w:ins>
    </w:p>
    <w:p w14:paraId="3B0F2736" w14:textId="77777777" w:rsidR="00B83ED0" w:rsidRDefault="00B83ED0" w:rsidP="00B83ED0">
      <w:pPr>
        <w:pStyle w:val="NoSpacing"/>
        <w:spacing w:line="480" w:lineRule="auto"/>
        <w:jc w:val="center"/>
        <w:rPr>
          <w:rFonts w:ascii="Times New Roman" w:hAnsi="Times New Roman" w:cs="Times New Roman"/>
          <w:b/>
          <w:sz w:val="24"/>
          <w:szCs w:val="24"/>
        </w:rPr>
      </w:pPr>
      <w:commentRangeStart w:id="423"/>
      <w:r w:rsidRPr="008D6C57">
        <w:rPr>
          <w:rFonts w:ascii="Times New Roman" w:hAnsi="Times New Roman" w:cs="Times New Roman"/>
          <w:b/>
          <w:sz w:val="24"/>
          <w:szCs w:val="24"/>
        </w:rPr>
        <w:t>Between-experiment comparison on the a</w:t>
      </w:r>
      <w:r>
        <w:rPr>
          <w:rFonts w:ascii="Times New Roman" w:hAnsi="Times New Roman" w:cs="Times New Roman"/>
          <w:b/>
          <w:sz w:val="24"/>
          <w:szCs w:val="24"/>
        </w:rPr>
        <w:t>wareness of repeated displays</w:t>
      </w:r>
    </w:p>
    <w:p w14:paraId="4F601842" w14:textId="44853081" w:rsidR="00B83ED0" w:rsidRPr="00653B93" w:rsidRDefault="00B83ED0" w:rsidP="00B83ED0">
      <w:pPr>
        <w:pStyle w:val="NoSpacing"/>
        <w:spacing w:line="480" w:lineRule="auto"/>
        <w:rPr>
          <w:ins w:id="424" w:author="HAL" w:date="2019-03-11T14:07:00Z"/>
          <w:rFonts w:ascii="Times New Roman" w:hAnsi="Times New Roman" w:cs="Times New Roman"/>
          <w:sz w:val="24"/>
          <w:szCs w:val="24"/>
        </w:rPr>
      </w:pPr>
      <w:r>
        <w:rPr>
          <w:rFonts w:ascii="Times New Roman" w:hAnsi="Times New Roman" w:cs="Times New Roman"/>
          <w:sz w:val="24"/>
          <w:szCs w:val="24"/>
        </w:rPr>
        <w:tab/>
      </w:r>
      <w:commentRangeStart w:id="425"/>
      <w:commentRangeStart w:id="426"/>
      <w:commentRangeStart w:id="427"/>
      <w:r>
        <w:rPr>
          <w:rFonts w:ascii="Times New Roman" w:hAnsi="Times New Roman" w:cs="Times New Roman"/>
          <w:sz w:val="24"/>
          <w:szCs w:val="24"/>
        </w:rPr>
        <w:t xml:space="preserve">The noticing rate for Experiments 1,2, and 3 were 30%, 25%, and </w:t>
      </w:r>
      <w:r w:rsidR="0070398C">
        <w:rPr>
          <w:rFonts w:ascii="Times New Roman" w:hAnsi="Times New Roman" w:cs="Times New Roman"/>
          <w:sz w:val="24"/>
          <w:szCs w:val="24"/>
        </w:rPr>
        <w:t>10.5</w:t>
      </w:r>
      <w:r>
        <w:rPr>
          <w:rFonts w:ascii="Times New Roman" w:hAnsi="Times New Roman" w:cs="Times New Roman"/>
          <w:sz w:val="24"/>
          <w:szCs w:val="24"/>
        </w:rPr>
        <w:t xml:space="preserve">% respectively. </w:t>
      </w:r>
      <w:commentRangeEnd w:id="425"/>
      <w:r>
        <w:rPr>
          <w:rStyle w:val="CommentReference"/>
        </w:rPr>
        <w:commentReference w:id="425"/>
      </w:r>
      <w:commentRangeEnd w:id="426"/>
      <w:commentRangeEnd w:id="427"/>
      <w:r w:rsidR="00653B93">
        <w:rPr>
          <w:rFonts w:ascii="Times New Roman" w:hAnsi="Times New Roman" w:cs="Times New Roman"/>
          <w:sz w:val="24"/>
          <w:szCs w:val="24"/>
        </w:rPr>
        <w:t xml:space="preserve">A chi-square test of independence revealed that noticing rates were not significantly different across the three experiments, </w:t>
      </w:r>
      <w:r w:rsidR="00653B93">
        <w:rPr>
          <w:rStyle w:val="CommentReference"/>
        </w:rPr>
        <w:commentReference w:id="426"/>
      </w:r>
      <w:r w:rsidR="007846D8">
        <w:rPr>
          <w:rStyle w:val="CommentReference"/>
        </w:rPr>
        <w:commentReference w:id="427"/>
      </w:r>
      <w:r w:rsidR="003C3D65" w:rsidRPr="003C3D65">
        <w:rPr>
          <w:rFonts w:ascii="Times New Roman" w:hAnsi="Times New Roman" w:cs="Times New Roman"/>
          <w:sz w:val="24"/>
          <w:rPrChange w:id="428" w:author="Gavin" w:date="2019-03-13T00:58:00Z">
            <w:rPr/>
          </w:rPrChange>
        </w:rPr>
        <w:t>χ</w:t>
      </w:r>
      <w:r w:rsidR="00653B93" w:rsidRPr="00653B93">
        <w:rPr>
          <w:rFonts w:ascii="Times New Roman" w:hAnsi="Times New Roman" w:cs="Times New Roman"/>
          <w:sz w:val="24"/>
          <w:szCs w:val="24"/>
          <w:vertAlign w:val="superscript"/>
          <w:rPrChange w:id="429" w:author="Gavin" w:date="2019-03-13T00:57:00Z">
            <w:rPr>
              <w:rFonts w:ascii="Times New Roman" w:hAnsi="Times New Roman" w:cs="Times New Roman"/>
              <w:sz w:val="24"/>
              <w:szCs w:val="24"/>
            </w:rPr>
          </w:rPrChange>
        </w:rPr>
        <w:t>2</w:t>
      </w:r>
      <w:r w:rsidR="00653B93" w:rsidRPr="00653B93">
        <w:rPr>
          <w:rFonts w:ascii="Times New Roman" w:hAnsi="Times New Roman" w:cs="Times New Roman"/>
          <w:sz w:val="24"/>
          <w:szCs w:val="24"/>
        </w:rPr>
        <w:t>(</w:t>
      </w:r>
      <w:r w:rsidR="00653B93">
        <w:rPr>
          <w:rFonts w:ascii="Times New Roman" w:hAnsi="Times New Roman" w:cs="Times New Roman"/>
          <w:sz w:val="24"/>
          <w:szCs w:val="24"/>
        </w:rPr>
        <w:t>3</w:t>
      </w:r>
      <w:r w:rsidR="00653B93" w:rsidRPr="00653B93">
        <w:rPr>
          <w:rFonts w:ascii="Times New Roman" w:hAnsi="Times New Roman" w:cs="Times New Roman"/>
          <w:sz w:val="24"/>
          <w:szCs w:val="24"/>
        </w:rPr>
        <w:t xml:space="preserve">, N= </w:t>
      </w:r>
      <w:r w:rsidR="00653B93">
        <w:rPr>
          <w:rFonts w:ascii="Times New Roman" w:hAnsi="Times New Roman" w:cs="Times New Roman"/>
          <w:sz w:val="24"/>
          <w:szCs w:val="24"/>
        </w:rPr>
        <w:t>59</w:t>
      </w:r>
      <w:r w:rsidR="00653B93" w:rsidRPr="00653B93">
        <w:rPr>
          <w:rFonts w:ascii="Times New Roman" w:hAnsi="Times New Roman" w:cs="Times New Roman"/>
          <w:sz w:val="24"/>
          <w:szCs w:val="24"/>
        </w:rPr>
        <w:t>)</w:t>
      </w:r>
      <w:r w:rsidR="00653B93">
        <w:rPr>
          <w:rFonts w:ascii="Times New Roman" w:hAnsi="Times New Roman" w:cs="Times New Roman"/>
          <w:sz w:val="24"/>
          <w:szCs w:val="24"/>
        </w:rPr>
        <w:t xml:space="preserve"> = 2.283, </w:t>
      </w:r>
      <w:r w:rsidR="00653B93">
        <w:rPr>
          <w:rFonts w:ascii="Times New Roman" w:hAnsi="Times New Roman" w:cs="Times New Roman"/>
          <w:i/>
          <w:sz w:val="24"/>
          <w:szCs w:val="24"/>
        </w:rPr>
        <w:t xml:space="preserve">p </w:t>
      </w:r>
      <w:r w:rsidR="00653B93">
        <w:rPr>
          <w:rFonts w:ascii="Times New Roman" w:hAnsi="Times New Roman" w:cs="Times New Roman"/>
          <w:sz w:val="24"/>
          <w:szCs w:val="24"/>
        </w:rPr>
        <w:t xml:space="preserve">= </w:t>
      </w:r>
      <w:r w:rsidR="003C3D65">
        <w:rPr>
          <w:rFonts w:ascii="Times New Roman" w:hAnsi="Times New Roman" w:cs="Times New Roman"/>
          <w:sz w:val="24"/>
          <w:szCs w:val="24"/>
        </w:rPr>
        <w:t>.319.</w:t>
      </w:r>
      <w:r w:rsidR="002F4D88">
        <w:rPr>
          <w:rFonts w:ascii="Times New Roman" w:hAnsi="Times New Roman" w:cs="Times New Roman"/>
          <w:sz w:val="24"/>
          <w:szCs w:val="24"/>
        </w:rPr>
        <w:t xml:space="preserve"> </w:t>
      </w:r>
      <w:commentRangeEnd w:id="423"/>
      <w:r w:rsidR="007846D8">
        <w:rPr>
          <w:rStyle w:val="CommentReference"/>
        </w:rPr>
        <w:commentReference w:id="423"/>
      </w:r>
    </w:p>
    <w:bookmarkEnd w:id="402"/>
    <w:p w14:paraId="342CF065" w14:textId="77777777" w:rsidR="00B83ED0" w:rsidRDefault="00B83ED0" w:rsidP="00A91511">
      <w:pPr>
        <w:pStyle w:val="NoSpacing"/>
        <w:spacing w:line="480" w:lineRule="auto"/>
        <w:jc w:val="center"/>
        <w:rPr>
          <w:ins w:id="430" w:author="HAL" w:date="2019-03-11T14:07:00Z"/>
          <w:rFonts w:ascii="Times New Roman" w:hAnsi="Times New Roman" w:cs="Times New Roman"/>
          <w:b/>
          <w:sz w:val="24"/>
          <w:szCs w:val="24"/>
        </w:rPr>
      </w:pPr>
    </w:p>
    <w:p w14:paraId="6DA2D8B6" w14:textId="5435EF5F" w:rsidR="00A91511" w:rsidRDefault="00A91511" w:rsidP="00A91511">
      <w:pPr>
        <w:pStyle w:val="NoSpacing"/>
        <w:spacing w:line="480" w:lineRule="auto"/>
        <w:jc w:val="center"/>
        <w:rPr>
          <w:rFonts w:ascii="Times New Roman" w:hAnsi="Times New Roman" w:cs="Times New Roman"/>
          <w:b/>
          <w:sz w:val="24"/>
          <w:szCs w:val="24"/>
        </w:rPr>
      </w:pPr>
      <w:commentRangeStart w:id="431"/>
      <w:commentRangeStart w:id="432"/>
      <w:r>
        <w:rPr>
          <w:rFonts w:ascii="Times New Roman" w:hAnsi="Times New Roman" w:cs="Times New Roman"/>
          <w:b/>
          <w:sz w:val="24"/>
          <w:szCs w:val="24"/>
        </w:rPr>
        <w:t>General discussion</w:t>
      </w:r>
      <w:commentRangeEnd w:id="431"/>
      <w:r w:rsidR="00E4426C">
        <w:rPr>
          <w:rStyle w:val="CommentReference"/>
        </w:rPr>
        <w:commentReference w:id="431"/>
      </w:r>
      <w:commentRangeEnd w:id="432"/>
      <w:r w:rsidR="007846D8">
        <w:rPr>
          <w:rStyle w:val="CommentReference"/>
        </w:rPr>
        <w:commentReference w:id="432"/>
      </w:r>
    </w:p>
    <w:p w14:paraId="525B9580" w14:textId="24B30A8F" w:rsidR="00015183" w:rsidRDefault="0069441B"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the present study was to evaluate whether repeating lure contexts over time would produce a similar contextual cueing effect to that observed when candidate contexts repeat. </w:t>
      </w:r>
      <w:r w:rsidR="007227A3">
        <w:rPr>
          <w:rFonts w:ascii="Times New Roman" w:hAnsi="Times New Roman" w:cs="Times New Roman"/>
          <w:sz w:val="24"/>
          <w:szCs w:val="24"/>
        </w:rPr>
        <w:t>Experiments 2 and 3</w:t>
      </w:r>
      <w:r>
        <w:rPr>
          <w:rFonts w:ascii="Times New Roman" w:hAnsi="Times New Roman" w:cs="Times New Roman"/>
          <w:sz w:val="24"/>
          <w:szCs w:val="24"/>
        </w:rPr>
        <w:t xml:space="preserve"> showed</w:t>
      </w:r>
      <w:r w:rsidR="007227A3">
        <w:rPr>
          <w:rFonts w:ascii="Times New Roman" w:hAnsi="Times New Roman" w:cs="Times New Roman"/>
          <w:sz w:val="24"/>
          <w:szCs w:val="24"/>
        </w:rPr>
        <w:t xml:space="preserve"> converging evidence that lure</w:t>
      </w:r>
      <w:r>
        <w:rPr>
          <w:rFonts w:ascii="Times New Roman" w:hAnsi="Times New Roman" w:cs="Times New Roman"/>
          <w:sz w:val="24"/>
          <w:szCs w:val="24"/>
        </w:rPr>
        <w:t>-context repetition</w:t>
      </w:r>
      <w:r w:rsidR="007227A3">
        <w:rPr>
          <w:rFonts w:ascii="Times New Roman" w:hAnsi="Times New Roman" w:cs="Times New Roman"/>
          <w:sz w:val="24"/>
          <w:szCs w:val="24"/>
        </w:rPr>
        <w:t xml:space="preserve"> do</w:t>
      </w:r>
      <w:r>
        <w:rPr>
          <w:rFonts w:ascii="Times New Roman" w:hAnsi="Times New Roman" w:cs="Times New Roman"/>
          <w:sz w:val="24"/>
          <w:szCs w:val="24"/>
        </w:rPr>
        <w:t>es</w:t>
      </w:r>
      <w:r w:rsidR="007227A3">
        <w:rPr>
          <w:rFonts w:ascii="Times New Roman" w:hAnsi="Times New Roman" w:cs="Times New Roman"/>
          <w:sz w:val="24"/>
          <w:szCs w:val="24"/>
        </w:rPr>
        <w:t xml:space="preserve"> not </w:t>
      </w:r>
      <w:r>
        <w:rPr>
          <w:rFonts w:ascii="Times New Roman" w:hAnsi="Times New Roman" w:cs="Times New Roman"/>
          <w:sz w:val="24"/>
          <w:szCs w:val="24"/>
        </w:rPr>
        <w:t xml:space="preserve">in fact </w:t>
      </w:r>
      <w:r w:rsidR="007227A3">
        <w:rPr>
          <w:rFonts w:ascii="Times New Roman" w:hAnsi="Times New Roman" w:cs="Times New Roman"/>
          <w:sz w:val="24"/>
          <w:szCs w:val="24"/>
        </w:rPr>
        <w:t>contribute to contextual cueing. Th</w:t>
      </w:r>
      <w:r>
        <w:rPr>
          <w:rFonts w:ascii="Times New Roman" w:hAnsi="Times New Roman" w:cs="Times New Roman"/>
          <w:sz w:val="24"/>
          <w:szCs w:val="24"/>
        </w:rPr>
        <w:t>ese results are</w:t>
      </w:r>
      <w:r w:rsidR="007227A3">
        <w:rPr>
          <w:rFonts w:ascii="Times New Roman" w:hAnsi="Times New Roman" w:cs="Times New Roman"/>
          <w:sz w:val="24"/>
          <w:szCs w:val="24"/>
        </w:rPr>
        <w:t xml:space="preserve"> consistent with the findings in Jiang and Chun (2001)</w:t>
      </w:r>
      <w:r>
        <w:rPr>
          <w:rFonts w:ascii="Times New Roman" w:hAnsi="Times New Roman" w:cs="Times New Roman"/>
          <w:sz w:val="24"/>
          <w:szCs w:val="24"/>
        </w:rPr>
        <w:t xml:space="preserve">. </w:t>
      </w:r>
      <w:r w:rsidR="00826B60">
        <w:rPr>
          <w:rFonts w:ascii="Times New Roman" w:hAnsi="Times New Roman" w:cs="Times New Roman"/>
          <w:sz w:val="24"/>
          <w:szCs w:val="24"/>
        </w:rPr>
        <w:t xml:space="preserve">That said, in spite of the fact that lure-context repetition does not produce a contextual cueing effect, what is novel in our study is that we have evidence that lures </w:t>
      </w:r>
      <w:r w:rsidR="00826B60">
        <w:rPr>
          <w:rFonts w:ascii="Times New Roman" w:hAnsi="Times New Roman" w:cs="Times New Roman"/>
          <w:i/>
          <w:sz w:val="24"/>
          <w:szCs w:val="24"/>
        </w:rPr>
        <w:t xml:space="preserve">were </w:t>
      </w:r>
      <w:r w:rsidR="00826B60">
        <w:rPr>
          <w:rFonts w:ascii="Times New Roman" w:hAnsi="Times New Roman" w:cs="Times New Roman"/>
          <w:sz w:val="24"/>
          <w:szCs w:val="24"/>
        </w:rPr>
        <w:t xml:space="preserve">indeed processed and produced significant costs on reaction time (about 50-100 ms, comparing the zero lure condition to the largest lure set size condition, see Figure 2 and 3). </w:t>
      </w:r>
      <w:r>
        <w:rPr>
          <w:rFonts w:ascii="Times New Roman" w:hAnsi="Times New Roman" w:cs="Times New Roman"/>
          <w:sz w:val="24"/>
          <w:szCs w:val="24"/>
        </w:rPr>
        <w:t xml:space="preserve">In terms of the mechanistic locus of contextual cueing, the results imply that contextual cueing emerges late, </w:t>
      </w:r>
      <w:r>
        <w:rPr>
          <w:rFonts w:ascii="Times New Roman" w:hAnsi="Times New Roman" w:cs="Times New Roman"/>
          <w:sz w:val="24"/>
          <w:szCs w:val="24"/>
        </w:rPr>
        <w:lastRenderedPageBreak/>
        <w:t>after lures have been discarded from a scene, in what is often referred to as the second stage of visual search</w:t>
      </w:r>
      <w:r w:rsidR="00A62662">
        <w:rPr>
          <w:rFonts w:ascii="Times New Roman" w:hAnsi="Times New Roman" w:cs="Times New Roman"/>
          <w:sz w:val="24"/>
          <w:szCs w:val="24"/>
        </w:rPr>
        <w:t xml:space="preserve"> </w:t>
      </w:r>
      <w:r w:rsidR="00FA5D7D">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{"citationItems":[{"id":"ITEM-1","itemData":{"DOI":"10.1007/978-94-011-5698-1_30","ISBN":"978-0-19-518919-3","ISSN":"15347362","abstract":"Current Progress With a Model of Visual Search","author":[{"dropping-particle":"","family":"Wolfe","given":"Jeremy M.","non-dropping-particle":"","parse-names":false,"suffix":""}],"container-title":"Integrated models of cognitive systems","id":"ITEM-1","issue":"3","issued":{"date-parts":[["2006"]]},"page":"99-120","title":"Guided search 4.0","type":"article-journal"},"uris":["http://www.mendeley.com/documents/?uuid=463d40f8-2687-41b1-b45e-54f5b0338cc0"]},{"id":"ITEM-2","itemData":{"DOI":"10.1016/0010-0285(80)90005-5","ISBN":"ISSN~~0010-0285","ISSN":"00100285","PMID":"7351125","abstract":"A new hypothesis about the role of focused attention is proposed. The feature-integration theory of attention suggests that attention must be directed serially to each stimulus in a display whenever conjunctions of more than one separable feature are needed to characterize or distinguish the possible objects presented. A number of predictions were tested in a variety of paradigms includ-ing visual search, texture segregation, identification and localization, and using both separable dimensions (shape and color) and local elements or parts of figures (lines, curves, etc. in letters) as the features to be integrated into complex wholes. The results were in general consistent with the hypothesis. They offer a new set of criteria for distinguishing separable from integral features and a new rationale for predicting which tasks will show attention limits and which will not. When we open our eyes on a familiar scene, we form an immediate impression of recognizable objects, organized coherently in a spatial framework. Analysis of our experience into more elementary sensations is difficult, and appears subjectively to require an unusual type of per-ceptual activity. In contrast, the physiological evidence suggests that the visual scene is analyzed at an early stage by specialized populations of receptors that respond selectively to such properties as orientation, color, spatial frequency, or movement, and map these properties in different areas of the brain (Zeki, 1976). The controversy between analytic and synthetic theories of perception goes back many years: the As-sociationists asserted that the experience of complex wholes is built by combining more elementary sensations, while the Gestalt psychologists claimed that the whole precedes its parts, that we initially register unitary objects and relationships, and only later, if necessary, analyze these ob-jects into their component parts or properties. This view is still active now","author":[{"dropping-particle":"","family":"Treisman","given":"Anne M.","non-dropping-particle":"","parse-names":false,"suffix":""},{"dropping-particle":"","family":"Gelade","given":"Garry","non-dropping-particle":"","parse-names":false,"suffix":""}],"container-title":"Cognitive Psychology","id":"ITEM-2","issued":{"date-parts":[["1980"]]},"page":"97-136","title":"A feature-integration theory of attention","type":"article-journal","volume":"12"},"uris":["http://www.mendeley.com/documents/?uuid=95813cd6-34ea-4470-a898-ea0fbe4543ef"]}],"mendeley":{"formattedCitation":"(A. M. Treisman &amp; Gelade, 1980; Wolfe, 2006)","manualFormatting":"(e.g. Treisman &amp; Gelade, 1980; Wolfe, 2006)","plainTextFormattedCitation":"(A. M. Treisman &amp; Gelade, 1980; Wolfe, 2006)","previouslyFormattedCitation":"(A. M. Treisman &amp; Gelade, 1980; Wolfe, 2006)"},"properties":{"noteIndex":0},"schema":"https://github.com/citation-style-language/schema/raw/master/csl-citation.json"}</w:instrText>
      </w:r>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w:t>
      </w:r>
      <w:r w:rsidR="00FA5D7D">
        <w:rPr>
          <w:rFonts w:ascii="Times New Roman" w:hAnsi="Times New Roman" w:cs="Times New Roman"/>
          <w:noProof/>
          <w:sz w:val="24"/>
          <w:szCs w:val="24"/>
        </w:rPr>
        <w:t>e.g.</w:t>
      </w:r>
      <w:r w:rsidR="00FA5D7D" w:rsidRPr="00FA5D7D">
        <w:rPr>
          <w:rFonts w:ascii="Times New Roman" w:hAnsi="Times New Roman" w:cs="Times New Roman"/>
          <w:noProof/>
          <w:sz w:val="24"/>
          <w:szCs w:val="24"/>
        </w:rPr>
        <w:t xml:space="preserve"> Treisman &amp; Gelade, 1980; Wolfe, 2006)</w:t>
      </w:r>
      <w:r w:rsidR="00FA5D7D">
        <w:rPr>
          <w:rFonts w:ascii="Times New Roman" w:hAnsi="Times New Roman" w:cs="Times New Roman"/>
          <w:sz w:val="24"/>
          <w:szCs w:val="24"/>
        </w:rPr>
        <w:fldChar w:fldCharType="end"/>
      </w:r>
      <w:r>
        <w:rPr>
          <w:rFonts w:ascii="Times New Roman" w:hAnsi="Times New Roman" w:cs="Times New Roman"/>
          <w:sz w:val="24"/>
          <w:szCs w:val="24"/>
        </w:rPr>
        <w:t xml:space="preserve">. From the perspective of </w:t>
      </w:r>
      <w:r w:rsidR="00826B60">
        <w:rPr>
          <w:rFonts w:ascii="Times New Roman" w:hAnsi="Times New Roman" w:cs="Times New Roman"/>
          <w:sz w:val="24"/>
          <w:szCs w:val="24"/>
        </w:rPr>
        <w:t xml:space="preserve">parallel peripheral processing, all locations in the display are processed initially, yet it is not this set of locations that produces the effect. Only the subset of locations that are not rejected during parallel processing will form the memory basis that leads to the facilitation in contextual cueing. </w:t>
      </w:r>
      <w:r w:rsidR="00015183">
        <w:rPr>
          <w:rFonts w:ascii="Times New Roman" w:hAnsi="Times New Roman" w:cs="Times New Roman"/>
          <w:sz w:val="24"/>
          <w:szCs w:val="24"/>
        </w:rPr>
        <w:t xml:space="preserve">Just as Jiang and Chun (2001) suggested, contextual information is learned only for distractors that undergo processing by selective attention. </w:t>
      </w:r>
    </w:p>
    <w:p w14:paraId="68466B5A" w14:textId="522C04E7" w:rsidR="00826B60" w:rsidRDefault="00826B60"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Coupled with the fact that in typical contextual cueing experiments, memory for repeated displays is only implicit, the current results suggest</w:t>
      </w:r>
      <w:del w:id="433" w:author="Gavin" w:date="2019-03-12T13:29:00Z">
        <w:r w:rsidDel="00F720CC">
          <w:rPr>
            <w:rFonts w:ascii="Times New Roman" w:hAnsi="Times New Roman" w:cs="Times New Roman"/>
            <w:sz w:val="24"/>
            <w:szCs w:val="24"/>
          </w:rPr>
          <w:delText>s</w:delText>
        </w:r>
      </w:del>
      <w:r>
        <w:rPr>
          <w:rFonts w:ascii="Times New Roman" w:hAnsi="Times New Roman" w:cs="Times New Roman"/>
          <w:sz w:val="24"/>
          <w:szCs w:val="24"/>
        </w:rPr>
        <w:t xml:space="preserve"> that contextual cueing might be a form of procedural knowledge: given a set of locations to attend to (the list of non-rejected locations), the visual system is faced with a series of decisions regarding the order in which these locations are to be inspected by the eyes/attention. Thus, the benefit of repetition might make lessen the demands on this decision process</w:t>
      </w:r>
      <w:del w:id="434" w:author="Gavin" w:date="2019-03-12T13:30:00Z">
        <w:r w:rsidDel="00F720CC">
          <w:rPr>
            <w:rFonts w:ascii="Times New Roman" w:hAnsi="Times New Roman" w:cs="Times New Roman"/>
            <w:sz w:val="24"/>
            <w:szCs w:val="24"/>
          </w:rPr>
          <w:delText>,</w:delText>
        </w:r>
      </w:del>
      <w:r>
        <w:rPr>
          <w:rFonts w:ascii="Times New Roman" w:hAnsi="Times New Roman" w:cs="Times New Roman"/>
          <w:sz w:val="24"/>
          <w:szCs w:val="24"/>
        </w:rPr>
        <w:t xml:space="preserve"> and improve performance as the same set of contexts repeat over and over throughout the experiment. If so, this mechanism might also help explain why there is inconsistent evidence regarding the “guidance” of contextual cueing. There have only been a few studies where the set size of the </w:t>
      </w:r>
      <w:r w:rsidR="003A7EE8">
        <w:rPr>
          <w:rFonts w:ascii="Times New Roman" w:hAnsi="Times New Roman" w:cs="Times New Roman"/>
          <w:sz w:val="24"/>
          <w:szCs w:val="24"/>
        </w:rPr>
        <w:t xml:space="preserve">candidate set is manipulated </w:t>
      </w:r>
      <w:ins w:id="435" w:author="Gavin" w:date="2019-03-13T17:26:00Z">
        <w:r w:rsidR="009F03F7">
          <w:rPr>
            <w:rFonts w:ascii="Times New Roman" w:hAnsi="Times New Roman" w:cs="Times New Roman"/>
            <w:sz w:val="24"/>
            <w:szCs w:val="24"/>
          </w:rPr>
          <w:fldChar w:fldCharType="begin" w:fldLock="1"/>
        </w:r>
      </w:ins>
      <w:r w:rsidR="00235777">
        <w:rPr>
          <w:rFonts w:ascii="Times New Roman" w:hAnsi="Times New Roman" w:cs="Times New Roman"/>
          <w:sz w:val="24"/>
          <w:szCs w:val="24"/>
        </w:rPr>
        <w:instrText>ADDIN CSL_CITATION {"citationItems":[{"id":"ITEM-1","itemData":{"DOI":"10.1080/13506280701751224","ISBN":"1350-6285 (Print)\\r1350-6285 (Linking)","ISSN":"13506285","PMID":"18846248","abstract":"Contextual cueing experiments show that, when displays are repeated, reaction times (RTs) to find a target decrease over time even when the observers are not aware of the repetition. Recent evidence suggests that this benefit in standard contextual cueing tasks is not likely to be due to an improvement in attentional guidance (Kunar, Flusberg, Horowitz &amp; Wolfe, 2007). Nevertheless, we ask whether guidance can help participants find the target in a repeated display, if they are given sufficient time to encode the display. In Experiment 1 we increased the display complexity so that it took participants longer to find the target. Here we found a larger effect of guidance than in a condition with shorter RTs. Experiment 2 gave participants prior exposure to the display context. The data again showed that with more time participants could implement guidance to help find the target, provided that there was something in the search stimuli locations to guide attention to. The data suggest that although the benefit in a standard contextual cueing task is unlikely to be a result of guidance, guidance can play a role if it is given time to develop.","author":[{"dropping-particle":"","family":"Kunar","given":"Melina A.","non-dropping-particle":"","parse-names":false,"suffix":""},{"dropping-particle":"","family":"Flusberg","given":"Stephen J.","non-dropping-particle":"","parse-names":false,"suffix":""},{"dropping-particle":"","family":"Wolfe","given":"Jeremy M.","non-dropping-particle":"","parse-names":false,"suffix":""}],"container-title":"Visual Cognition","id":"ITEM-1","issue":"6","issued":{"date-parts":[["2008"]]},"page":"804-825","title":"Time to guide: Evidence for delayed attentional guidance in contextual cueing","type":"article-journal","volume":"16"},"uris":["http://www.mendeley.com/documents/?uuid=4d0c5151-1f69-4b06-a40a-a5aa38cae0ba"]},{"id":"ITEM-2","itemData":{"DOI":"10.1006/cogp.1998.0681","ISSN":"0010-0285","PMID":"9679076","abstract":"Global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psychology","id":"ITEM-2","issue":"1","issued":{"date-parts":[["1998","6"]]},"page":"28-71","title":"Contextual cueing: implicit learning and memory of visual context guides spatial attention.","type":"article-journal","volume":"36"},"uris":["http://www.mendeley.com/documents/?uuid=d55eb37f-4779-4ddf-9b61-697b6760fe98"]},{"id":"ITEM-3","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Performance","id":"ITEM-3","issue":"4","issued":{"date-parts":[["2007"]]},"page":"816-828","title":"Does contextual cuing guide the deployment of attention?","type":"article-journal","volume":"33"},"uris":["http://www.mendeley.com/documents/?uuid=3b33c574-64fa-460b-a4ce-39b51be4e298"]}],"mendeley":{"formattedCitation":"(Chun &amp; Jiang, 1998; Kunar et al., 2007; Kunar, Flusberg, &amp; Wolfe, 2008)","plainTextFormattedCitation":"(Chun &amp; Jiang, 1998; Kunar et al., 2007; Kunar, Flusberg, &amp; Wolfe, 2008)","previouslyFormattedCitation":"(Chun &amp; Jiang, 1998; Kunar et al., 2007; Kunar, Flusberg, &amp; Wolfe, 2008)"},"properties":{"noteIndex":0},"schema":"https://github.com/citation-style-language/schema/raw/master/csl-citation.json"}</w:instrText>
      </w:r>
      <w:r w:rsidR="009F03F7">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(Chun &amp; Jiang, 1998; Kunar et al., 2007; Kunar, Flusberg, &amp; Wolfe, 2008)</w:t>
      </w:r>
      <w:ins w:id="436" w:author="Gavin" w:date="2019-03-13T17:26:00Z">
        <w:r w:rsidR="009F03F7">
          <w:rPr>
            <w:rFonts w:ascii="Times New Roman" w:hAnsi="Times New Roman" w:cs="Times New Roman"/>
            <w:sz w:val="24"/>
            <w:szCs w:val="24"/>
          </w:rPr>
          <w:fldChar w:fldCharType="end"/>
        </w:r>
      </w:ins>
      <w:r w:rsidR="003A7EE8">
        <w:rPr>
          <w:rFonts w:ascii="Times New Roman" w:hAnsi="Times New Roman" w:cs="Times New Roman"/>
          <w:sz w:val="24"/>
          <w:szCs w:val="24"/>
        </w:rPr>
        <w:t>. If display repetition guided attention towards the target, then one would expect an interaction between display repetition and set size (a smaller set size effect on repeated displays than on novel displays), which has not been consistently observed (or only to a small extent). Thus, perhaps contextual cueing is less an attentional effect and more a procedural memory effect: the advantage that comes from repeating the same actions/decisions over time, just like repetition improves playing the piano.</w:t>
      </w:r>
      <w:ins w:id="437" w:author="Gavin" w:date="2019-03-12T13:30:00Z">
        <w:r w:rsidR="00F720CC">
          <w:rPr>
            <w:rFonts w:ascii="Times New Roman" w:hAnsi="Times New Roman" w:cs="Times New Roman"/>
            <w:sz w:val="24"/>
            <w:szCs w:val="24"/>
          </w:rPr>
          <w:t xml:space="preserve"> </w:t>
        </w:r>
      </w:ins>
      <w:del w:id="438" w:author="Gavin" w:date="2019-03-13T01:22:00Z">
        <w:r w:rsidR="003A7EE8" w:rsidDel="00F00D9E">
          <w:rPr>
            <w:rFonts w:ascii="Times New Roman" w:hAnsi="Times New Roman" w:cs="Times New Roman"/>
            <w:sz w:val="24"/>
            <w:szCs w:val="24"/>
          </w:rPr>
          <w:delText xml:space="preserve"> </w:delText>
        </w:r>
        <w:r w:rsidDel="00F00D9E">
          <w:rPr>
            <w:rFonts w:ascii="Times New Roman" w:hAnsi="Times New Roman" w:cs="Times New Roman"/>
            <w:sz w:val="24"/>
            <w:szCs w:val="24"/>
          </w:rPr>
          <w:delText xml:space="preserve">  </w:delText>
        </w:r>
      </w:del>
    </w:p>
    <w:p w14:paraId="4D03D1D5" w14:textId="1D1866A6" w:rsidR="00014435" w:rsidRDefault="00015183" w:rsidP="00CC4A7F">
      <w:pPr>
        <w:pStyle w:val="NoSpacing"/>
        <w:spacing w:line="480" w:lineRule="auto"/>
        <w:ind w:firstLine="720"/>
        <w:rPr>
          <w:ins w:id="439" w:author="Gavin" w:date="2019-03-09T13:58:00Z"/>
          <w:rFonts w:ascii="Times New Roman" w:hAnsi="Times New Roman" w:cs="Times New Roman"/>
          <w:sz w:val="24"/>
          <w:szCs w:val="24"/>
        </w:rPr>
      </w:pPr>
      <w:commentRangeStart w:id="440"/>
      <w:r>
        <w:rPr>
          <w:rFonts w:ascii="Times New Roman" w:hAnsi="Times New Roman" w:cs="Times New Roman"/>
          <w:sz w:val="24"/>
          <w:szCs w:val="24"/>
        </w:rPr>
        <w:lastRenderedPageBreak/>
        <w:t>It should be noted</w:t>
      </w:r>
      <w:r w:rsidR="005B2E04">
        <w:rPr>
          <w:rFonts w:ascii="Times New Roman" w:hAnsi="Times New Roman" w:cs="Times New Roman"/>
          <w:sz w:val="24"/>
          <w:szCs w:val="24"/>
        </w:rPr>
        <w:t>, though,</w:t>
      </w:r>
      <w:r>
        <w:rPr>
          <w:rFonts w:ascii="Times New Roman" w:hAnsi="Times New Roman" w:cs="Times New Roman"/>
          <w:sz w:val="24"/>
          <w:szCs w:val="24"/>
        </w:rPr>
        <w:t xml:space="preserve"> that several studies h</w:t>
      </w:r>
      <w:commentRangeEnd w:id="440"/>
      <w:r w:rsidR="008C5772">
        <w:rPr>
          <w:rStyle w:val="CommentReference"/>
        </w:rPr>
        <w:commentReference w:id="440"/>
      </w:r>
      <w:r>
        <w:rPr>
          <w:rFonts w:ascii="Times New Roman" w:hAnsi="Times New Roman" w:cs="Times New Roman"/>
          <w:sz w:val="24"/>
          <w:szCs w:val="24"/>
        </w:rPr>
        <w:t>ave found evidence of contextual cueing in lure-only displays</w:t>
      </w:r>
      <w:r w:rsidR="005B2E04">
        <w:rPr>
          <w:rFonts w:ascii="Times New Roman" w:hAnsi="Times New Roman" w:cs="Times New Roman"/>
          <w:sz w:val="24"/>
          <w:szCs w:val="24"/>
        </w:rPr>
        <w:t>. However, it is unclear whether these studies truly reflect the influence of lures. In Geyer</w:t>
      </w:r>
      <w:r w:rsidR="00EA3EFE">
        <w:rPr>
          <w:rFonts w:ascii="Times New Roman" w:hAnsi="Times New Roman" w:cs="Times New Roman"/>
          <w:sz w:val="24"/>
          <w:szCs w:val="24"/>
        </w:rPr>
        <w:t xml:space="preserve"> </w:t>
      </w:r>
      <w:r w:rsidR="00EA3EFE">
        <w:rPr>
          <w:rFonts w:ascii="Times New Roman" w:hAnsi="Times New Roman" w:cs="Times New Roman"/>
          <w:sz w:val="24"/>
          <w:szCs w:val="24"/>
        </w:rPr>
        <w:fldChar w:fldCharType="begin" w:fldLock="1"/>
      </w:r>
      <w:r w:rsidR="00EA3EFE">
        <w:rPr>
          <w:rFonts w:ascii="Times New Roman" w:hAnsi="Times New Roman" w:cs="Times New Roman"/>
          <w:sz w:val="24"/>
          <w:szCs w:val="24"/>
        </w:rPr>
        <w:instrText>ADDIN CSL_CITATION {"citationItems":[{"id":"ITEM-1","itemData":{"DOI":"10.1167/10.5.20","ISBN":"1534-7362","ISSN":"1534-7362","PMID":"20884544","abstract":"Visual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Vision","id":"ITEM-1","issue":"2010","issued":{"date-parts":[["2010"]]},"page":"20","title":"Contextual cueing of pop-out visual search: When context guides the deployment of attention.","type":"article-journal","volume":"10"},"suppress-author":1,"uris":["http://www.mendeley.com/documents/?uuid=ba2c25ad-2f4e-4879-9294-8dcd2272c61e"]}],"mendeley":{"formattedCitation":"(2010)","plainTextFormattedCitation":"(2010)","previouslyFormattedCitation":"(2010)"},"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(2010)</w:t>
      </w:r>
      <w:r w:rsidR="00EA3EFE">
        <w:rPr>
          <w:rFonts w:ascii="Times New Roman" w:hAnsi="Times New Roman" w:cs="Times New Roman"/>
          <w:sz w:val="24"/>
          <w:szCs w:val="24"/>
        </w:rPr>
        <w:fldChar w:fldCharType="end"/>
      </w:r>
      <w:r w:rsidR="005B2E04">
        <w:rPr>
          <w:rFonts w:ascii="Times New Roman" w:hAnsi="Times New Roman" w:cs="Times New Roman"/>
          <w:sz w:val="24"/>
          <w:szCs w:val="24"/>
        </w:rPr>
        <w:t xml:space="preserve">, the search display was preceded by placeholders which previewed the spatial locations before the distractors appeared. </w:t>
      </w:r>
      <w:ins w:id="441" w:author="Gavin" w:date="2019-03-13T01:23:00Z">
        <w:r w:rsidR="00F00D9E">
          <w:rPr>
            <w:rFonts w:ascii="Times New Roman" w:hAnsi="Times New Roman" w:cs="Times New Roman"/>
            <w:sz w:val="24"/>
            <w:szCs w:val="24"/>
          </w:rPr>
          <w:t>The distractors were alwa</w:t>
        </w:r>
      </w:ins>
      <w:ins w:id="442" w:author="Gavin" w:date="2019-03-13T01:24:00Z">
        <w:r w:rsidR="00F00D9E">
          <w:rPr>
            <w:rFonts w:ascii="Times New Roman" w:hAnsi="Times New Roman" w:cs="Times New Roman"/>
            <w:sz w:val="24"/>
            <w:szCs w:val="24"/>
          </w:rPr>
          <w:t xml:space="preserve">ys green bars </w:t>
        </w:r>
      </w:ins>
      <w:ins w:id="443" w:author="Gavin" w:date="2019-03-13T01:26:00Z">
        <w:r w:rsidR="00F00D9E">
          <w:rPr>
            <w:rFonts w:ascii="Times New Roman" w:hAnsi="Times New Roman" w:cs="Times New Roman"/>
            <w:sz w:val="24"/>
            <w:szCs w:val="24"/>
          </w:rPr>
          <w:t>rotated</w:t>
        </w:r>
      </w:ins>
      <w:ins w:id="444" w:author="Gavin" w:date="2019-03-13T01:24:00Z">
        <w:r w:rsidR="00F00D9E">
          <w:rPr>
            <w:rFonts w:ascii="Times New Roman" w:hAnsi="Times New Roman" w:cs="Times New Roman"/>
            <w:sz w:val="24"/>
            <w:szCs w:val="24"/>
          </w:rPr>
          <w:t xml:space="preserve"> </w:t>
        </w:r>
      </w:ins>
      <w:ins w:id="445" w:author="Gavin" w:date="2019-03-13T01:26:00Z">
        <w:r w:rsidR="00F00D9E">
          <w:rPr>
            <w:rFonts w:ascii="Times New Roman" w:hAnsi="Times New Roman" w:cs="Times New Roman"/>
            <w:sz w:val="24"/>
            <w:szCs w:val="24"/>
          </w:rPr>
          <w:t>45 degrees to the right</w:t>
        </w:r>
      </w:ins>
      <w:ins w:id="446" w:author="Gavin" w:date="2019-03-13T01:24:00Z">
        <w:r w:rsidR="00F00D9E">
          <w:rPr>
            <w:rFonts w:ascii="Times New Roman" w:hAnsi="Times New Roman" w:cs="Times New Roman"/>
            <w:sz w:val="24"/>
            <w:szCs w:val="24"/>
          </w:rPr>
          <w:t xml:space="preserve">, while the target </w:t>
        </w:r>
      </w:ins>
      <w:ins w:id="447" w:author="Gavin" w:date="2019-03-13T01:25:00Z">
        <w:r w:rsidR="00F00D9E">
          <w:rPr>
            <w:rFonts w:ascii="Times New Roman" w:hAnsi="Times New Roman" w:cs="Times New Roman"/>
            <w:sz w:val="24"/>
            <w:szCs w:val="24"/>
          </w:rPr>
          <w:t xml:space="preserve">could be either a red bar </w:t>
        </w:r>
      </w:ins>
      <w:ins w:id="448" w:author="Gavin" w:date="2019-03-13T01:26:00Z">
        <w:r w:rsidR="00F00D9E">
          <w:rPr>
            <w:rFonts w:ascii="Times New Roman" w:hAnsi="Times New Roman" w:cs="Times New Roman"/>
            <w:sz w:val="24"/>
            <w:szCs w:val="24"/>
          </w:rPr>
          <w:t>rotated 45 degrees to the right</w:t>
        </w:r>
      </w:ins>
      <w:ins w:id="449" w:author="Gavin" w:date="2019-03-13T01:25:00Z">
        <w:r w:rsidR="00F00D9E">
          <w:rPr>
            <w:rFonts w:ascii="Times New Roman" w:hAnsi="Times New Roman" w:cs="Times New Roman"/>
            <w:sz w:val="24"/>
            <w:szCs w:val="24"/>
          </w:rPr>
          <w:t xml:space="preserve"> or a green bar </w:t>
        </w:r>
      </w:ins>
      <w:ins w:id="450" w:author="Gavin" w:date="2019-03-13T01:26:00Z">
        <w:r w:rsidR="00F00D9E">
          <w:rPr>
            <w:rFonts w:ascii="Times New Roman" w:hAnsi="Times New Roman" w:cs="Times New Roman"/>
            <w:sz w:val="24"/>
            <w:szCs w:val="24"/>
          </w:rPr>
          <w:t xml:space="preserve">rotated 45 degrees to the left. The target was randomly defined on each trial. </w:t>
        </w:r>
      </w:ins>
      <w:r w:rsidR="005B2E04">
        <w:rPr>
          <w:rFonts w:ascii="Times New Roman" w:hAnsi="Times New Roman" w:cs="Times New Roman"/>
          <w:sz w:val="24"/>
          <w:szCs w:val="24"/>
        </w:rPr>
        <w:t xml:space="preserve">Thus, the search process in this scenario would be different from </w:t>
      </w:r>
      <w:r w:rsidR="007978E3">
        <w:rPr>
          <w:rFonts w:ascii="Times New Roman" w:hAnsi="Times New Roman" w:cs="Times New Roman"/>
          <w:sz w:val="24"/>
          <w:szCs w:val="24"/>
        </w:rPr>
        <w:t xml:space="preserve">a typical contextual </w:t>
      </w:r>
      <w:commentRangeStart w:id="451"/>
      <w:r w:rsidR="007978E3">
        <w:rPr>
          <w:rFonts w:ascii="Times New Roman" w:hAnsi="Times New Roman" w:cs="Times New Roman"/>
          <w:sz w:val="24"/>
          <w:szCs w:val="24"/>
        </w:rPr>
        <w:t>cueing experiment. There would not be a process by which lures are first rejected; the context that is learned in this case would be the spatial layout of the placeholders, rather than the layout of the lures</w:t>
      </w:r>
      <w:commentRangeEnd w:id="451"/>
      <w:r w:rsidR="003A7EE8">
        <w:rPr>
          <w:rStyle w:val="CommentReference"/>
        </w:rPr>
        <w:commentReference w:id="451"/>
      </w:r>
      <w:ins w:id="452" w:author="Gavin" w:date="2019-03-09T13:11:00Z">
        <w:r w:rsidR="007978E3">
          <w:rPr>
            <w:rFonts w:ascii="Times New Roman" w:hAnsi="Times New Roman" w:cs="Times New Roman"/>
            <w:sz w:val="24"/>
            <w:szCs w:val="24"/>
          </w:rPr>
          <w:t xml:space="preserve">. </w:t>
        </w:r>
      </w:ins>
      <w:ins w:id="453" w:author="Gavin" w:date="2019-03-13T01:26:00Z">
        <w:r w:rsidR="00F00D9E">
          <w:rPr>
            <w:rFonts w:ascii="Times New Roman" w:hAnsi="Times New Roman" w:cs="Times New Roman"/>
            <w:sz w:val="24"/>
            <w:szCs w:val="24"/>
          </w:rPr>
          <w:t>Furthermore, the search task could be considered as a</w:t>
        </w:r>
      </w:ins>
      <w:ins w:id="454" w:author="Gavin" w:date="2019-03-13T01:27:00Z">
        <w:r w:rsidR="00F00D9E">
          <w:rPr>
            <w:rFonts w:ascii="Times New Roman" w:hAnsi="Times New Roman" w:cs="Times New Roman"/>
            <w:sz w:val="24"/>
            <w:szCs w:val="24"/>
          </w:rPr>
          <w:t xml:space="preserve">n oddball search, instead of search with a fixed target. We have previously shown that the processing involved in oddball search is very different from search with a fixed target (Buetti et al., </w:t>
        </w:r>
      </w:ins>
      <w:ins w:id="455" w:author="Gavin" w:date="2019-03-13T15:52:00Z">
        <w:r w:rsidR="00EA3EFE">
          <w:rPr>
            <w:rFonts w:ascii="Times New Roman" w:hAnsi="Times New Roman" w:cs="Times New Roman"/>
            <w:sz w:val="24"/>
            <w:szCs w:val="24"/>
          </w:rPr>
          <w:t>2016</w:t>
        </w:r>
      </w:ins>
      <w:ins w:id="456" w:author="Gavin" w:date="2019-03-13T01:27:00Z">
        <w:r w:rsidR="00F00D9E">
          <w:rPr>
            <w:rFonts w:ascii="Times New Roman" w:hAnsi="Times New Roman" w:cs="Times New Roman"/>
            <w:sz w:val="24"/>
            <w:szCs w:val="24"/>
          </w:rPr>
          <w:t xml:space="preserve">). </w:t>
        </w:r>
      </w:ins>
    </w:p>
    <w:p w14:paraId="7476349F" w14:textId="06A20B80" w:rsidR="00015183" w:rsidRDefault="007978E3" w:rsidP="00CC4A7F">
      <w:pPr>
        <w:pStyle w:val="NoSpacing"/>
        <w:spacing w:line="480" w:lineRule="auto"/>
        <w:ind w:firstLine="720"/>
        <w:rPr>
          <w:ins w:id="457" w:author="Gavin" w:date="2019-03-09T14:54:00Z"/>
          <w:rFonts w:ascii="Times New Roman" w:hAnsi="Times New Roman" w:cs="Times New Roman"/>
          <w:sz w:val="24"/>
          <w:szCs w:val="24"/>
        </w:rPr>
      </w:pPr>
      <w:ins w:id="458" w:author="Gavin" w:date="2019-03-09T13:11:00Z">
        <w:r>
          <w:rPr>
            <w:rFonts w:ascii="Times New Roman" w:hAnsi="Times New Roman" w:cs="Times New Roman"/>
            <w:sz w:val="24"/>
            <w:szCs w:val="24"/>
          </w:rPr>
          <w:t xml:space="preserve">Other studies </w:t>
        </w:r>
      </w:ins>
      <w:ins w:id="459" w:author="Gavin" w:date="2019-03-09T13:13:00Z">
        <w:r>
          <w:rPr>
            <w:rFonts w:ascii="Times New Roman" w:hAnsi="Times New Roman" w:cs="Times New Roman"/>
            <w:sz w:val="24"/>
            <w:szCs w:val="24"/>
          </w:rPr>
          <w:t xml:space="preserve">report very small </w:t>
        </w:r>
      </w:ins>
      <w:ins w:id="460" w:author="Gavin" w:date="2019-03-09T13:22:00Z">
        <w:r w:rsidR="008A18F8">
          <w:rPr>
            <w:rFonts w:ascii="Times New Roman" w:hAnsi="Times New Roman" w:cs="Times New Roman"/>
            <w:sz w:val="24"/>
            <w:szCs w:val="24"/>
          </w:rPr>
          <w:t xml:space="preserve">contextual cueing effects in lure-only displays </w:t>
        </w:r>
      </w:ins>
      <w:ins w:id="461" w:author="Gavin" w:date="2019-03-13T15:54:00Z">
        <w:r w:rsidR="00EA3EFE">
          <w:rPr>
            <w:rFonts w:ascii="Times New Roman" w:hAnsi="Times New Roman" w:cs="Times New Roman"/>
            <w:sz w:val="24"/>
            <w:szCs w:val="24"/>
          </w:rPr>
          <w:fldChar w:fldCharType="begin" w:fldLock="1"/>
        </w:r>
      </w:ins>
      <w:r w:rsidR="00FA5D7D">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2007)","manualFormatting":"(12 - 33ms; Geyer et al., 2010; Harris &amp; Remington, 2017; Kunar et al.,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w:t>
      </w:r>
      <w:ins w:id="462" w:author="Gavin" w:date="2019-03-13T15:54:00Z">
        <w:r w:rsidR="00EA3EFE">
          <w:rPr>
            <w:rFonts w:ascii="Times New Roman" w:hAnsi="Times New Roman" w:cs="Times New Roman"/>
            <w:noProof/>
            <w:sz w:val="24"/>
            <w:szCs w:val="24"/>
          </w:rPr>
          <w:t xml:space="preserve">12 - 33ms; </w:t>
        </w:r>
      </w:ins>
      <w:r w:rsidR="00EA3EFE" w:rsidRPr="00EA3EFE">
        <w:rPr>
          <w:rFonts w:ascii="Times New Roman" w:hAnsi="Times New Roman" w:cs="Times New Roman"/>
          <w:noProof/>
          <w:sz w:val="24"/>
          <w:szCs w:val="24"/>
        </w:rPr>
        <w:t>Geyer et al., 2010; Harris &amp; Remington, 2017; Kunar et al., 2007)</w:t>
      </w:r>
      <w:ins w:id="463" w:author="Gavin" w:date="2019-03-13T15:54:00Z">
        <w:r w:rsidR="00EA3EFE">
          <w:rPr>
            <w:rFonts w:ascii="Times New Roman" w:hAnsi="Times New Roman" w:cs="Times New Roman"/>
            <w:sz w:val="24"/>
            <w:szCs w:val="24"/>
          </w:rPr>
          <w:fldChar w:fldCharType="end"/>
        </w:r>
      </w:ins>
      <w:ins w:id="464" w:author="Gavin" w:date="2019-03-09T13:27:00Z">
        <w:r w:rsidR="008A18F8">
          <w:rPr>
            <w:rFonts w:ascii="Times New Roman" w:hAnsi="Times New Roman" w:cs="Times New Roman"/>
            <w:sz w:val="24"/>
            <w:szCs w:val="24"/>
          </w:rPr>
          <w:t>.</w:t>
        </w:r>
      </w:ins>
      <w:ins w:id="465" w:author="Gavin" w:date="2019-03-09T13:36:00Z">
        <w:r w:rsidR="00621CDB">
          <w:rPr>
            <w:rFonts w:ascii="Times New Roman" w:hAnsi="Times New Roman" w:cs="Times New Roman"/>
            <w:sz w:val="24"/>
            <w:szCs w:val="24"/>
          </w:rPr>
          <w:t xml:space="preserve"> </w:t>
        </w:r>
      </w:ins>
      <w:ins w:id="466" w:author="Gavin" w:date="2019-03-13T01:30:00Z">
        <w:r w:rsidR="00CF1592">
          <w:rPr>
            <w:rFonts w:ascii="Times New Roman" w:hAnsi="Times New Roman" w:cs="Times New Roman"/>
            <w:sz w:val="24"/>
            <w:szCs w:val="24"/>
          </w:rPr>
          <w:t>In Experimen</w:t>
        </w:r>
      </w:ins>
      <w:ins w:id="467" w:author="Gavin" w:date="2019-03-13T01:31:00Z">
        <w:r w:rsidR="00CF1592">
          <w:rPr>
            <w:rFonts w:ascii="Times New Roman" w:hAnsi="Times New Roman" w:cs="Times New Roman"/>
            <w:sz w:val="24"/>
            <w:szCs w:val="24"/>
          </w:rPr>
          <w:t xml:space="preserve">t 2b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w:t>
        </w:r>
        <w:proofErr w:type="spellStart"/>
        <w:r w:rsidR="00CF1592">
          <w:rPr>
            <w:rFonts w:ascii="Times New Roman" w:hAnsi="Times New Roman" w:cs="Times New Roman"/>
            <w:sz w:val="24"/>
            <w:szCs w:val="24"/>
          </w:rPr>
          <w:t>Flusberg</w:t>
        </w:r>
        <w:proofErr w:type="spellEnd"/>
        <w:r w:rsidR="00CF1592">
          <w:rPr>
            <w:rFonts w:ascii="Times New Roman" w:hAnsi="Times New Roman" w:cs="Times New Roman"/>
            <w:sz w:val="24"/>
            <w:szCs w:val="24"/>
          </w:rPr>
          <w:t>, Horowitz, and Wolfe (</w:t>
        </w:r>
      </w:ins>
      <w:ins w:id="468" w:author="Gavin" w:date="2019-03-13T15:54:00Z">
        <w:r w:rsidR="00EA3EFE">
          <w:rPr>
            <w:rFonts w:ascii="Times New Roman" w:hAnsi="Times New Roman" w:cs="Times New Roman"/>
            <w:sz w:val="24"/>
            <w:szCs w:val="24"/>
          </w:rPr>
          <w:t>2007</w:t>
        </w:r>
      </w:ins>
      <w:ins w:id="469" w:author="Gavin" w:date="2019-03-13T01:31:00Z">
        <w:r w:rsidR="00CF1592">
          <w:rPr>
            <w:rFonts w:ascii="Times New Roman" w:hAnsi="Times New Roman" w:cs="Times New Roman"/>
            <w:sz w:val="24"/>
            <w:szCs w:val="24"/>
          </w:rPr>
          <w:t>)</w:t>
        </w:r>
      </w:ins>
      <w:ins w:id="470" w:author="Gavin" w:date="2019-03-13T01:30:00Z">
        <w:r w:rsidR="00CF1592">
          <w:rPr>
            <w:rFonts w:ascii="Times New Roman" w:hAnsi="Times New Roman" w:cs="Times New Roman"/>
            <w:sz w:val="24"/>
            <w:szCs w:val="24"/>
          </w:rPr>
          <w:t xml:space="preserve">, </w:t>
        </w:r>
      </w:ins>
      <w:ins w:id="471" w:author="Gavin" w:date="2019-03-13T01:33:00Z">
        <w:r w:rsidR="00CF1592">
          <w:rPr>
            <w:rFonts w:ascii="Times New Roman" w:hAnsi="Times New Roman" w:cs="Times New Roman"/>
            <w:sz w:val="24"/>
            <w:szCs w:val="24"/>
          </w:rPr>
          <w:t>lures (either 8 or 12)</w:t>
        </w:r>
      </w:ins>
      <w:ins w:id="472" w:author="Gavin" w:date="2019-03-13T01:30:00Z">
        <w:r w:rsidR="00CF1592">
          <w:rPr>
            <w:rFonts w:ascii="Times New Roman" w:hAnsi="Times New Roman" w:cs="Times New Roman"/>
            <w:sz w:val="24"/>
            <w:szCs w:val="24"/>
          </w:rPr>
          <w:t xml:space="preserve"> were always accompanied by placeholders. The target was a letter T and was red in color, as was the placeholder it appeared in. Lures were green letter Ls placed in green placeholders.</w:t>
        </w:r>
      </w:ins>
      <w:ins w:id="473" w:author="Gavin" w:date="2019-03-13T01:31:00Z">
        <w:r w:rsidR="00CF1592">
          <w:rPr>
            <w:rFonts w:ascii="Times New Roman" w:hAnsi="Times New Roman" w:cs="Times New Roman"/>
            <w:sz w:val="24"/>
            <w:szCs w:val="24"/>
          </w:rPr>
          <w:t xml:space="preserve"> Although they reported a statistically significant contextual cueing effect with 12 lures,</w:t>
        </w:r>
      </w:ins>
      <w:ins w:id="474" w:author="Gavin" w:date="2019-03-09T13:36:00Z">
        <w:r w:rsidR="00621CDB">
          <w:rPr>
            <w:rFonts w:ascii="Times New Roman" w:hAnsi="Times New Roman" w:cs="Times New Roman"/>
            <w:sz w:val="24"/>
            <w:szCs w:val="24"/>
          </w:rPr>
          <w:t xml:space="preserve"> the contextual cueing effect for se</w:t>
        </w:r>
      </w:ins>
      <w:ins w:id="475" w:author="Gavin" w:date="2019-03-09T13:37:00Z">
        <w:r w:rsidR="00621CDB">
          <w:rPr>
            <w:rFonts w:ascii="Times New Roman" w:hAnsi="Times New Roman" w:cs="Times New Roman"/>
            <w:sz w:val="24"/>
            <w:szCs w:val="24"/>
          </w:rPr>
          <w:t xml:space="preserve">t size 8 was only marginally significant (p = .09) </w:t>
        </w:r>
      </w:ins>
      <w:ins w:id="476" w:author="Gavin" w:date="2019-03-09T13:51:00Z">
        <w:r w:rsidR="00014435">
          <w:rPr>
            <w:rFonts w:ascii="Times New Roman" w:hAnsi="Times New Roman" w:cs="Times New Roman"/>
            <w:sz w:val="24"/>
            <w:szCs w:val="24"/>
          </w:rPr>
          <w:t xml:space="preserve">after collapsing across the last 3 epochs (the main effect of display repetition was not </w:t>
        </w:r>
        <w:commentRangeStart w:id="477"/>
        <w:commentRangeStart w:id="478"/>
        <w:r w:rsidR="00014435">
          <w:rPr>
            <w:rFonts w:ascii="Times New Roman" w:hAnsi="Times New Roman" w:cs="Times New Roman"/>
            <w:sz w:val="24"/>
            <w:szCs w:val="24"/>
          </w:rPr>
          <w:t xml:space="preserve">statistically </w:t>
        </w:r>
      </w:ins>
      <w:commentRangeEnd w:id="477"/>
      <w:ins w:id="479" w:author="Gavin" w:date="2019-03-13T01:32:00Z">
        <w:r w:rsidR="00CF1592">
          <w:rPr>
            <w:rStyle w:val="CommentReference"/>
          </w:rPr>
          <w:commentReference w:id="477"/>
        </w:r>
      </w:ins>
      <w:commentRangeEnd w:id="478"/>
      <w:ins w:id="480" w:author="Gavin" w:date="2019-03-13T01:58:00Z">
        <w:r w:rsidR="00E06097">
          <w:rPr>
            <w:rStyle w:val="CommentReference"/>
          </w:rPr>
          <w:commentReference w:id="478"/>
        </w:r>
      </w:ins>
      <w:ins w:id="481" w:author="Gavin" w:date="2019-03-09T13:51:00Z">
        <w:r w:rsidR="00014435">
          <w:rPr>
            <w:rFonts w:ascii="Times New Roman" w:hAnsi="Times New Roman" w:cs="Times New Roman"/>
            <w:sz w:val="24"/>
            <w:szCs w:val="24"/>
          </w:rPr>
          <w:t>significant).</w:t>
        </w:r>
      </w:ins>
      <w:ins w:id="482" w:author="Gavin" w:date="2019-03-13T01:28:00Z">
        <w:r w:rsidR="00F00D9E">
          <w:rPr>
            <w:rFonts w:ascii="Times New Roman" w:hAnsi="Times New Roman" w:cs="Times New Roman"/>
            <w:sz w:val="24"/>
            <w:szCs w:val="24"/>
          </w:rPr>
          <w:t xml:space="preserve"> </w:t>
        </w:r>
      </w:ins>
      <w:ins w:id="483" w:author="Gavin" w:date="2019-03-09T14:19:00Z">
        <w:r w:rsidR="0071630D">
          <w:rPr>
            <w:rFonts w:ascii="Times New Roman" w:hAnsi="Times New Roman" w:cs="Times New Roman"/>
            <w:sz w:val="24"/>
            <w:szCs w:val="24"/>
          </w:rPr>
          <w:t>Thus,</w:t>
        </w:r>
      </w:ins>
      <w:ins w:id="484" w:author="Gavin" w:date="2019-03-09T13:55:00Z">
        <w:r w:rsidR="00014435">
          <w:rPr>
            <w:rFonts w:ascii="Times New Roman" w:hAnsi="Times New Roman" w:cs="Times New Roman"/>
            <w:sz w:val="24"/>
            <w:szCs w:val="24"/>
          </w:rPr>
          <w:t xml:space="preserve"> </w:t>
        </w:r>
      </w:ins>
      <w:ins w:id="485" w:author="Gavin" w:date="2019-03-09T14:20:00Z">
        <w:r w:rsidR="0071630D">
          <w:rPr>
            <w:rFonts w:ascii="Times New Roman" w:hAnsi="Times New Roman" w:cs="Times New Roman"/>
            <w:sz w:val="24"/>
            <w:szCs w:val="24"/>
          </w:rPr>
          <w:t>t</w:t>
        </w:r>
      </w:ins>
      <w:ins w:id="486" w:author="Gavin" w:date="2019-03-09T13:55:00Z">
        <w:r w:rsidR="00014435">
          <w:rPr>
            <w:rFonts w:ascii="Times New Roman" w:hAnsi="Times New Roman" w:cs="Times New Roman"/>
            <w:sz w:val="24"/>
            <w:szCs w:val="24"/>
          </w:rPr>
          <w:t xml:space="preserve">he lack of a significant contextual cueing effect in our experiments with lures could possibly be due to </w:t>
        </w:r>
      </w:ins>
      <w:ins w:id="487" w:author="Gavin" w:date="2019-03-09T13:56:00Z">
        <w:r w:rsidR="00014435">
          <w:rPr>
            <w:rFonts w:ascii="Times New Roman" w:hAnsi="Times New Roman" w:cs="Times New Roman"/>
            <w:sz w:val="24"/>
            <w:szCs w:val="24"/>
          </w:rPr>
          <w:t xml:space="preserve">a lack of power. However, we believe that this is unlikely to be the case. Firstly, we had more than 1.5 times the number of participants </w:t>
        </w:r>
      </w:ins>
      <w:ins w:id="488" w:author="Gavin" w:date="2019-03-09T14:18:00Z">
        <w:r w:rsidR="0071630D">
          <w:rPr>
            <w:rFonts w:ascii="Times New Roman" w:hAnsi="Times New Roman" w:cs="Times New Roman"/>
            <w:sz w:val="24"/>
            <w:szCs w:val="24"/>
          </w:rPr>
          <w:t xml:space="preserve">(20 vs. 12). Secondly, </w:t>
        </w:r>
      </w:ins>
      <w:ins w:id="489" w:author="Gavin" w:date="2019-03-09T14:19:00Z">
        <w:r w:rsidR="0071630D">
          <w:rPr>
            <w:rFonts w:ascii="Times New Roman" w:hAnsi="Times New Roman" w:cs="Times New Roman"/>
            <w:sz w:val="24"/>
            <w:szCs w:val="24"/>
          </w:rPr>
          <w:t xml:space="preserve">Bayes factors analyses in our experiments </w:t>
        </w:r>
      </w:ins>
      <w:ins w:id="490" w:author="Gavin" w:date="2019-03-09T14:42:00Z">
        <w:r w:rsidR="00933E82">
          <w:rPr>
            <w:rFonts w:ascii="Times New Roman" w:hAnsi="Times New Roman" w:cs="Times New Roman"/>
            <w:sz w:val="24"/>
            <w:szCs w:val="24"/>
          </w:rPr>
          <w:t xml:space="preserve">revealed strong </w:t>
        </w:r>
        <w:r w:rsidR="00933E82">
          <w:rPr>
            <w:rFonts w:ascii="Times New Roman" w:hAnsi="Times New Roman" w:cs="Times New Roman"/>
            <w:sz w:val="24"/>
            <w:szCs w:val="24"/>
          </w:rPr>
          <w:lastRenderedPageBreak/>
          <w:t xml:space="preserve">evidence for the lack of </w:t>
        </w:r>
      </w:ins>
      <w:ins w:id="491" w:author="Gavin" w:date="2019-03-09T14:43:00Z">
        <w:r w:rsidR="00933E82">
          <w:rPr>
            <w:rFonts w:ascii="Times New Roman" w:hAnsi="Times New Roman" w:cs="Times New Roman"/>
            <w:sz w:val="24"/>
            <w:szCs w:val="24"/>
          </w:rPr>
          <w:t xml:space="preserve">any effect of lures on contextual </w:t>
        </w:r>
        <w:commentRangeStart w:id="492"/>
        <w:r w:rsidR="00933E82">
          <w:rPr>
            <w:rFonts w:ascii="Times New Roman" w:hAnsi="Times New Roman" w:cs="Times New Roman"/>
            <w:sz w:val="24"/>
            <w:szCs w:val="24"/>
          </w:rPr>
          <w:t>cue</w:t>
        </w:r>
      </w:ins>
      <w:ins w:id="493" w:author="Gavin" w:date="2019-03-09T14:54:00Z">
        <w:r w:rsidR="00BF18A9">
          <w:rPr>
            <w:rFonts w:ascii="Times New Roman" w:hAnsi="Times New Roman" w:cs="Times New Roman"/>
            <w:sz w:val="24"/>
            <w:szCs w:val="24"/>
          </w:rPr>
          <w:t>i</w:t>
        </w:r>
      </w:ins>
      <w:ins w:id="494" w:author="Gavin" w:date="2019-03-09T14:43:00Z">
        <w:r w:rsidR="00933E82">
          <w:rPr>
            <w:rFonts w:ascii="Times New Roman" w:hAnsi="Times New Roman" w:cs="Times New Roman"/>
            <w:sz w:val="24"/>
            <w:szCs w:val="24"/>
          </w:rPr>
          <w:t>ng.</w:t>
        </w:r>
      </w:ins>
      <w:commentRangeEnd w:id="492"/>
      <w:r w:rsidR="003A7EE8">
        <w:rPr>
          <w:rStyle w:val="CommentReference"/>
        </w:rPr>
        <w:commentReference w:id="492"/>
      </w:r>
      <w:ins w:id="495" w:author="Gavin" w:date="2019-03-13T01:33:00Z">
        <w:r w:rsidR="00CF1592">
          <w:rPr>
            <w:rFonts w:ascii="Times New Roman" w:hAnsi="Times New Roman" w:cs="Times New Roman"/>
            <w:sz w:val="24"/>
            <w:szCs w:val="24"/>
          </w:rPr>
          <w:t xml:space="preserve"> It is thus likely that the contextual cueing effect detected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et al. (</w:t>
        </w:r>
      </w:ins>
      <w:ins w:id="496" w:author="Gavin" w:date="2019-03-13T15:57:00Z">
        <w:r w:rsidR="00FA5D7D">
          <w:rPr>
            <w:rFonts w:ascii="Times New Roman" w:hAnsi="Times New Roman" w:cs="Times New Roman"/>
            <w:sz w:val="24"/>
            <w:szCs w:val="24"/>
          </w:rPr>
          <w:t>2007</w:t>
        </w:r>
      </w:ins>
      <w:ins w:id="497" w:author="Gavin" w:date="2019-03-13T01:33:00Z">
        <w:r w:rsidR="00CF1592">
          <w:rPr>
            <w:rFonts w:ascii="Times New Roman" w:hAnsi="Times New Roman" w:cs="Times New Roman"/>
            <w:sz w:val="24"/>
            <w:szCs w:val="24"/>
          </w:rPr>
          <w:t>) was a false positive.</w:t>
        </w:r>
      </w:ins>
      <w:ins w:id="498" w:author="Gavin" w:date="2019-03-13T01:34:00Z">
        <w:r w:rsidR="00CF1592">
          <w:rPr>
            <w:rFonts w:ascii="Times New Roman" w:hAnsi="Times New Roman" w:cs="Times New Roman"/>
            <w:sz w:val="24"/>
            <w:szCs w:val="24"/>
          </w:rPr>
          <w:t xml:space="preserve"> Another possibility could be that some of the lures could have been candidates instead. </w:t>
        </w:r>
      </w:ins>
      <w:ins w:id="499" w:author="Gavin" w:date="2019-03-13T01:36:00Z">
        <w:r w:rsidR="00CF1592">
          <w:rPr>
            <w:rFonts w:ascii="Times New Roman" w:hAnsi="Times New Roman" w:cs="Times New Roman"/>
            <w:sz w:val="24"/>
            <w:szCs w:val="24"/>
          </w:rPr>
          <w:t xml:space="preserve">The categorization of a </w:t>
        </w:r>
      </w:ins>
      <w:ins w:id="500" w:author="Gavin" w:date="2019-03-13T01:37:00Z">
        <w:r w:rsidR="00CF1592">
          <w:rPr>
            <w:rFonts w:ascii="Times New Roman" w:hAnsi="Times New Roman" w:cs="Times New Roman"/>
            <w:sz w:val="24"/>
            <w:szCs w:val="24"/>
          </w:rPr>
          <w:t xml:space="preserve">stimulus as a lure or candidate is determined by whether the visual system can </w:t>
        </w:r>
      </w:ins>
      <w:ins w:id="501" w:author="Gavin" w:date="2019-03-13T01:38:00Z">
        <w:r w:rsidR="00CF1592">
          <w:rPr>
            <w:rFonts w:ascii="Times New Roman" w:hAnsi="Times New Roman" w:cs="Times New Roman"/>
            <w:sz w:val="24"/>
            <w:szCs w:val="24"/>
          </w:rPr>
          <w:t xml:space="preserve">differentiate it from a target in the periphery. It is possible that some </w:t>
        </w:r>
      </w:ins>
      <w:ins w:id="502" w:author="Gavin" w:date="2019-03-13T01:39:00Z">
        <w:r w:rsidR="0054637A">
          <w:rPr>
            <w:rFonts w:ascii="Times New Roman" w:hAnsi="Times New Roman" w:cs="Times New Roman"/>
            <w:sz w:val="24"/>
            <w:szCs w:val="24"/>
          </w:rPr>
          <w:t>of</w:t>
        </w:r>
      </w:ins>
      <w:ins w:id="503" w:author="Gavin" w:date="2019-03-13T01:38:00Z">
        <w:r w:rsidR="00CF1592">
          <w:rPr>
            <w:rFonts w:ascii="Times New Roman" w:hAnsi="Times New Roman" w:cs="Times New Roman"/>
            <w:sz w:val="24"/>
            <w:szCs w:val="24"/>
          </w:rPr>
          <w:t xml:space="preserve"> the lures were instead</w:t>
        </w:r>
      </w:ins>
      <w:ins w:id="504" w:author="Gavin" w:date="2019-03-13T01:39:00Z">
        <w:r w:rsidR="00CF1592">
          <w:rPr>
            <w:rFonts w:ascii="Times New Roman" w:hAnsi="Times New Roman" w:cs="Times New Roman"/>
            <w:sz w:val="24"/>
            <w:szCs w:val="24"/>
          </w:rPr>
          <w:t xml:space="preserve"> candidates, especially when they were in the far periphery</w:t>
        </w:r>
        <w:r w:rsidR="0054637A">
          <w:rPr>
            <w:rFonts w:ascii="Times New Roman" w:hAnsi="Times New Roman" w:cs="Times New Roman"/>
            <w:sz w:val="24"/>
            <w:szCs w:val="24"/>
          </w:rPr>
          <w:t>, and thus added to the noise and contributed a small contextual cueing effect</w:t>
        </w:r>
        <w:r w:rsidR="00CF1592">
          <w:rPr>
            <w:rFonts w:ascii="Times New Roman" w:hAnsi="Times New Roman" w:cs="Times New Roman"/>
            <w:sz w:val="24"/>
            <w:szCs w:val="24"/>
          </w:rPr>
          <w:t>.</w:t>
        </w:r>
        <w:r w:rsidR="0054637A">
          <w:rPr>
            <w:rFonts w:ascii="Times New Roman" w:hAnsi="Times New Roman" w:cs="Times New Roman"/>
            <w:sz w:val="24"/>
            <w:szCs w:val="24"/>
          </w:rPr>
          <w:t xml:space="preserve"> </w:t>
        </w:r>
        <w:r w:rsidR="00CF1592">
          <w:rPr>
            <w:rFonts w:ascii="Times New Roman" w:hAnsi="Times New Roman" w:cs="Times New Roman"/>
            <w:sz w:val="24"/>
            <w:szCs w:val="24"/>
          </w:rPr>
          <w:t xml:space="preserve"> </w:t>
        </w:r>
      </w:ins>
    </w:p>
    <w:p w14:paraId="3440DAB0" w14:textId="1A59AA3E" w:rsidR="009708E1" w:rsidRDefault="009708E1"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implication of our findings </w:t>
      </w:r>
      <w:r w:rsidR="00D67FF0">
        <w:rPr>
          <w:rFonts w:ascii="Times New Roman" w:hAnsi="Times New Roman" w:cs="Times New Roman"/>
          <w:sz w:val="24"/>
          <w:szCs w:val="24"/>
        </w:rPr>
        <w:t xml:space="preserve">is that the </w:t>
      </w:r>
      <w:proofErr w:type="gramStart"/>
      <w:r w:rsidR="00D67FF0">
        <w:rPr>
          <w:rFonts w:ascii="Times New Roman" w:hAnsi="Times New Roman" w:cs="Times New Roman"/>
          <w:sz w:val="24"/>
          <w:szCs w:val="24"/>
        </w:rPr>
        <w:t>manner in which</w:t>
      </w:r>
      <w:proofErr w:type="gramEnd"/>
      <w:r w:rsidR="00D67FF0">
        <w:rPr>
          <w:rFonts w:ascii="Times New Roman" w:hAnsi="Times New Roman" w:cs="Times New Roman"/>
          <w:sz w:val="24"/>
          <w:szCs w:val="24"/>
        </w:rPr>
        <w:t xml:space="preserve"> stimuli are rejected determines whether or not they contribute to the spatial context driving contextual cueing. When items can be rejected via peripheral vision through parallel processing, the locations of these items do not form part of that context. Those items that cannot be rejected in parallel in the periphery probably do contribute to that context. In other words, it is not the stimulus per se that matters, but the interaction between a stimulus and its location on the visual field: a stimulus that is somewhat similar to the target might </w:t>
      </w:r>
      <w:r w:rsidR="00D67FF0">
        <w:rPr>
          <w:rFonts w:ascii="Times New Roman" w:hAnsi="Times New Roman" w:cs="Times New Roman"/>
          <w:i/>
          <w:sz w:val="24"/>
          <w:szCs w:val="24"/>
        </w:rPr>
        <w:t>act</w:t>
      </w:r>
      <w:r w:rsidR="00D67FF0">
        <w:rPr>
          <w:rFonts w:ascii="Times New Roman" w:hAnsi="Times New Roman" w:cs="Times New Roman"/>
          <w:sz w:val="24"/>
          <w:szCs w:val="24"/>
        </w:rPr>
        <w:t xml:space="preserve"> as a lure in the near periphery (where resolution is somewhat high), but it might act as a candidate farther in the periphery. </w:t>
      </w:r>
      <w:del w:id="505" w:author="Gavin" w:date="2019-03-13T01:40:00Z">
        <w:r w:rsidR="00D67FF0" w:rsidDel="0054637A">
          <w:rPr>
            <w:rFonts w:ascii="Times New Roman" w:hAnsi="Times New Roman" w:cs="Times New Roman"/>
            <w:sz w:val="24"/>
            <w:szCs w:val="24"/>
          </w:rPr>
          <w:delText xml:space="preserve">And </w:delText>
        </w:r>
      </w:del>
      <w:ins w:id="506" w:author="Gavin" w:date="2019-03-13T01:40:00Z">
        <w:r w:rsidR="0054637A">
          <w:rPr>
            <w:rFonts w:ascii="Times New Roman" w:hAnsi="Times New Roman" w:cs="Times New Roman"/>
            <w:sz w:val="24"/>
            <w:szCs w:val="24"/>
          </w:rPr>
          <w:t xml:space="preserve">In addition, </w:t>
        </w:r>
      </w:ins>
      <w:r w:rsidR="00D67FF0">
        <w:rPr>
          <w:rFonts w:ascii="Times New Roman" w:hAnsi="Times New Roman" w:cs="Times New Roman"/>
          <w:sz w:val="24"/>
          <w:szCs w:val="24"/>
        </w:rPr>
        <w:t xml:space="preserve">this might </w:t>
      </w:r>
      <w:ins w:id="507" w:author="Gavin" w:date="2019-03-13T15:26:00Z">
        <w:r w:rsidR="00030B6B">
          <w:rPr>
            <w:rFonts w:ascii="Times New Roman" w:hAnsi="Times New Roman" w:cs="Times New Roman"/>
            <w:sz w:val="24"/>
            <w:szCs w:val="24"/>
          </w:rPr>
          <w:t xml:space="preserve">be </w:t>
        </w:r>
      </w:ins>
      <w:r w:rsidR="00D67FF0">
        <w:rPr>
          <w:rFonts w:ascii="Times New Roman" w:hAnsi="Times New Roman" w:cs="Times New Roman"/>
          <w:sz w:val="24"/>
          <w:szCs w:val="24"/>
        </w:rPr>
        <w:t xml:space="preserve">aggravated by other peripheral constraints like crowding. This hypothesis should be tested in future experiments.  </w:t>
      </w:r>
    </w:p>
    <w:p w14:paraId="1F021C9A" w14:textId="12C1EC82" w:rsidR="00C17E9D" w:rsidRDefault="00C17E9D" w:rsidP="00C17E9D">
      <w:pPr>
        <w:pStyle w:val="NoSpacing"/>
        <w:spacing w:line="480" w:lineRule="auto"/>
        <w:ind w:firstLine="720"/>
        <w:rPr>
          <w:ins w:id="508" w:author="Gavin" w:date="2019-03-13T01:45:00Z"/>
          <w:rFonts w:ascii="Times New Roman" w:hAnsi="Times New Roman" w:cs="Times New Roman"/>
          <w:sz w:val="24"/>
          <w:szCs w:val="24"/>
        </w:rPr>
      </w:pPr>
      <w:del w:id="509" w:author="Gavin" w:date="2019-03-13T01:45:00Z">
        <w:r w:rsidDel="0054637A">
          <w:rPr>
            <w:rFonts w:ascii="Times New Roman" w:hAnsi="Times New Roman" w:cs="Times New Roman"/>
            <w:sz w:val="24"/>
            <w:szCs w:val="24"/>
          </w:rPr>
          <w:delText>Finally, f</w:delText>
        </w:r>
      </w:del>
      <w:ins w:id="510" w:author="Gavin" w:date="2019-03-13T01:45:00Z">
        <w:r w:rsidR="0054637A">
          <w:rPr>
            <w:rFonts w:ascii="Times New Roman" w:hAnsi="Times New Roman" w:cs="Times New Roman"/>
            <w:sz w:val="24"/>
            <w:szCs w:val="24"/>
          </w:rPr>
          <w:t>F</w:t>
        </w:r>
      </w:ins>
      <w:r>
        <w:rPr>
          <w:rFonts w:ascii="Times New Roman" w:hAnsi="Times New Roman" w:cs="Times New Roman"/>
          <w:sz w:val="24"/>
          <w:szCs w:val="24"/>
        </w:rPr>
        <w:t xml:space="preserve">uture experiments should also explore the possibility that lure locations are in fact stored in memory but are too slow to emerge or too weak to have an impact on efficient search. Suppose it takes 500 ms to recognize a repeated context (irrespective of whether it is composed of lures or candidates). When the repeated display only contains lures, by the time the context has been </w:t>
      </w:r>
      <w:r w:rsidR="0054637A">
        <w:rPr>
          <w:rFonts w:ascii="Times New Roman" w:hAnsi="Times New Roman" w:cs="Times New Roman"/>
          <w:sz w:val="24"/>
          <w:szCs w:val="24"/>
        </w:rPr>
        <w:t xml:space="preserve">implicitly </w:t>
      </w:r>
      <w:r>
        <w:rPr>
          <w:rFonts w:ascii="Times New Roman" w:hAnsi="Times New Roman" w:cs="Times New Roman"/>
          <w:sz w:val="24"/>
          <w:szCs w:val="24"/>
        </w:rPr>
        <w:t>recognized by the visual system, the target has already been found. When the repeated display contains candidates, it takes longer to find the target</w:t>
      </w:r>
      <w:ins w:id="511" w:author="Gavin" w:date="2019-03-13T01:41:00Z">
        <w:r w:rsidR="0054637A">
          <w:rPr>
            <w:rFonts w:ascii="Times New Roman" w:hAnsi="Times New Roman" w:cs="Times New Roman"/>
            <w:sz w:val="24"/>
            <w:szCs w:val="24"/>
          </w:rPr>
          <w:t>;</w:t>
        </w:r>
      </w:ins>
      <w:del w:id="512" w:author="Gavin" w:date="2019-03-13T01:41:00Z">
        <w:r w:rsidDel="0054637A">
          <w:rPr>
            <w:rFonts w:ascii="Times New Roman" w:hAnsi="Times New Roman" w:cs="Times New Roman"/>
            <w:sz w:val="24"/>
            <w:szCs w:val="24"/>
          </w:rPr>
          <w:delText>, so</w:delText>
        </w:r>
      </w:del>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recollection of the context </w:t>
      </w:r>
      <w:ins w:id="513" w:author="Gavin" w:date="2019-03-13T01:41:00Z">
        <w:r w:rsidR="0054637A">
          <w:rPr>
            <w:rFonts w:ascii="Times New Roman" w:hAnsi="Times New Roman" w:cs="Times New Roman"/>
            <w:sz w:val="24"/>
            <w:szCs w:val="24"/>
          </w:rPr>
          <w:t xml:space="preserve">thus </w:t>
        </w:r>
      </w:ins>
      <w:r>
        <w:rPr>
          <w:rFonts w:ascii="Times New Roman" w:hAnsi="Times New Roman" w:cs="Times New Roman"/>
          <w:sz w:val="24"/>
          <w:szCs w:val="24"/>
        </w:rPr>
        <w:t xml:space="preserve">has time to impact the deployment of attention and therefore facilitate search, </w:t>
      </w:r>
      <w:del w:id="514" w:author="Gavin" w:date="2019-03-13T01:41:00Z">
        <w:r w:rsidDel="0054637A">
          <w:rPr>
            <w:rFonts w:ascii="Times New Roman" w:hAnsi="Times New Roman" w:cs="Times New Roman"/>
            <w:sz w:val="24"/>
            <w:szCs w:val="24"/>
          </w:rPr>
          <w:delText xml:space="preserve">and </w:delText>
        </w:r>
      </w:del>
      <w:r>
        <w:rPr>
          <w:rFonts w:ascii="Times New Roman" w:hAnsi="Times New Roman" w:cs="Times New Roman"/>
          <w:sz w:val="24"/>
          <w:szCs w:val="24"/>
        </w:rPr>
        <w:t>produc</w:t>
      </w:r>
      <w:ins w:id="515" w:author="Gavin" w:date="2019-03-13T01:42:00Z">
        <w:r w:rsidR="0054637A">
          <w:rPr>
            <w:rFonts w:ascii="Times New Roman" w:hAnsi="Times New Roman" w:cs="Times New Roman"/>
            <w:sz w:val="24"/>
            <w:szCs w:val="24"/>
          </w:rPr>
          <w:t>ing</w:t>
        </w:r>
      </w:ins>
      <w:del w:id="516" w:author="Gavin" w:date="2019-03-13T01:42:00Z">
        <w:r w:rsidDel="0054637A">
          <w:rPr>
            <w:rFonts w:ascii="Times New Roman" w:hAnsi="Times New Roman" w:cs="Times New Roman"/>
            <w:sz w:val="24"/>
            <w:szCs w:val="24"/>
          </w:rPr>
          <w:delText>e</w:delText>
        </w:r>
      </w:del>
      <w:r>
        <w:rPr>
          <w:rFonts w:ascii="Times New Roman" w:hAnsi="Times New Roman" w:cs="Times New Roman"/>
          <w:sz w:val="24"/>
          <w:szCs w:val="24"/>
        </w:rPr>
        <w:t xml:space="preserve"> a contextual </w:t>
      </w:r>
      <w:commentRangeStart w:id="517"/>
      <w:commentRangeStart w:id="518"/>
      <w:r>
        <w:rPr>
          <w:rFonts w:ascii="Times New Roman" w:hAnsi="Times New Roman" w:cs="Times New Roman"/>
          <w:sz w:val="24"/>
          <w:szCs w:val="24"/>
        </w:rPr>
        <w:t xml:space="preserve">cueing </w:t>
      </w:r>
      <w:commentRangeEnd w:id="517"/>
      <w:r w:rsidR="008F3B57">
        <w:rPr>
          <w:rStyle w:val="CommentReference"/>
        </w:rPr>
        <w:commentReference w:id="517"/>
      </w:r>
      <w:commentRangeEnd w:id="518"/>
      <w:r w:rsidR="00E06097">
        <w:rPr>
          <w:rStyle w:val="CommentReference"/>
        </w:rPr>
        <w:commentReference w:id="518"/>
      </w:r>
      <w:r>
        <w:rPr>
          <w:rFonts w:ascii="Times New Roman" w:hAnsi="Times New Roman" w:cs="Times New Roman"/>
          <w:sz w:val="24"/>
          <w:szCs w:val="24"/>
        </w:rPr>
        <w:t>effect.</w:t>
      </w:r>
      <w:r w:rsidR="008F3B57">
        <w:rPr>
          <w:rFonts w:ascii="Times New Roman" w:hAnsi="Times New Roman" w:cs="Times New Roman"/>
          <w:sz w:val="24"/>
          <w:szCs w:val="24"/>
        </w:rPr>
        <w:t xml:space="preserve"> That said, we doubt this account as it is inconsistent with the data of Jiang and Chun (2001), where the slower search task eliminated (rather than increased) the lure-context repetition effect. </w:t>
      </w:r>
    </w:p>
    <w:p w14:paraId="349AE6CF" w14:textId="3F2163ED" w:rsidR="0054637A" w:rsidRDefault="0054637A" w:rsidP="00C17E9D">
      <w:pPr>
        <w:pStyle w:val="NoSpacing"/>
        <w:spacing w:line="480" w:lineRule="auto"/>
        <w:ind w:firstLine="720"/>
        <w:rPr>
          <w:rFonts w:ascii="Times New Roman" w:hAnsi="Times New Roman" w:cs="Times New Roman"/>
          <w:sz w:val="24"/>
          <w:szCs w:val="24"/>
        </w:rPr>
      </w:pPr>
      <w:ins w:id="519" w:author="Gavin" w:date="2019-03-13T01:45:00Z">
        <w:r>
          <w:rPr>
            <w:rFonts w:ascii="Times New Roman" w:hAnsi="Times New Roman" w:cs="Times New Roman"/>
            <w:sz w:val="24"/>
            <w:szCs w:val="24"/>
          </w:rPr>
          <w:t>Finally, our exploratory analyses showed that a substantial proportion of the repeated displays were recognized with perfect accuracy and high confid</w:t>
        </w:r>
      </w:ins>
      <w:ins w:id="520" w:author="Gavin" w:date="2019-03-13T01:46:00Z">
        <w:r>
          <w:rPr>
            <w:rFonts w:ascii="Times New Roman" w:hAnsi="Times New Roman" w:cs="Times New Roman"/>
            <w:sz w:val="24"/>
            <w:szCs w:val="24"/>
          </w:rPr>
          <w:t xml:space="preserve">ence. This seems to suggest that the contextual cueing effect could be driven by the explicit recognition of a few displays rather than being an implicit effect. </w:t>
        </w:r>
      </w:ins>
      <w:ins w:id="521" w:author="Gavin" w:date="2019-03-13T01:48:00Z">
        <w:r>
          <w:rPr>
            <w:rFonts w:ascii="Times New Roman" w:hAnsi="Times New Roman" w:cs="Times New Roman"/>
            <w:sz w:val="24"/>
            <w:szCs w:val="24"/>
          </w:rPr>
          <w:t xml:space="preserve">However, since we did not set out to examine </w:t>
        </w:r>
      </w:ins>
      <w:ins w:id="522" w:author="Gavin" w:date="2019-03-13T01:49:00Z">
        <w:r>
          <w:rPr>
            <w:rFonts w:ascii="Times New Roman" w:hAnsi="Times New Roman" w:cs="Times New Roman"/>
            <w:sz w:val="24"/>
            <w:szCs w:val="24"/>
          </w:rPr>
          <w:t>explicit recognition</w:t>
        </w:r>
      </w:ins>
      <w:ins w:id="523" w:author="Gavin" w:date="2019-03-13T01:48:00Z">
        <w:r>
          <w:rPr>
            <w:rFonts w:ascii="Times New Roman" w:hAnsi="Times New Roman" w:cs="Times New Roman"/>
            <w:sz w:val="24"/>
            <w:szCs w:val="24"/>
          </w:rPr>
          <w:t xml:space="preserve">, we refrain from making a strong statement regarding this. Nevertheless, there has been debate on whether </w:t>
        </w:r>
      </w:ins>
      <w:ins w:id="524" w:author="Gavin" w:date="2019-03-13T01:49:00Z">
        <w:r w:rsidR="00BE33FF">
          <w:rPr>
            <w:rFonts w:ascii="Times New Roman" w:hAnsi="Times New Roman" w:cs="Times New Roman"/>
            <w:sz w:val="24"/>
            <w:szCs w:val="24"/>
          </w:rPr>
          <w:t xml:space="preserve">the contextual cueing effect is truly implicit </w:t>
        </w:r>
      </w:ins>
      <w:ins w:id="525" w:author="Gavin" w:date="2019-03-13T15:59:00Z">
        <w:r w:rsidR="00FA5D7D">
          <w:rPr>
            <w:rFonts w:ascii="Times New Roman" w:hAnsi="Times New Roman" w:cs="Times New Roman"/>
            <w:sz w:val="24"/>
            <w:szCs w:val="24"/>
          </w:rPr>
          <w:fldChar w:fldCharType="begin" w:fldLock="1"/>
        </w:r>
      </w:ins>
      <w:r w:rsidR="00FA5D7D">
        <w:rPr>
          <w:rFonts w:ascii="Times New Roman" w:hAnsi="Times New Roman" w:cs="Times New Roman"/>
          <w:sz w:val="24"/>
          <w:szCs w:val="24"/>
        </w:rPr>
        <w:instrText>ADDIN CSL_CITATION {"citationItems":[{"id":"ITEM-1","itemData":{"DOI":"10.3758/s13423-015-0892-6","ISSN":"1069-9384","author":[{"dropping-particle":"","family":"Vadillo","given":"Miguel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Review","id":"ITEM-1","issued":{"date-parts":[["2015"]]},"note":"in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cueing","type":"article-journal","volume":"19"},"uris":["http://www.mendeley.com/documents/?uuid=afc4e3d6-0593-4800-8c9d-54f880662dad"]},{"id":"ITEM-3","itemData":{"DOI":"10.1167/12.11.25","ISSN":"1534-7362","PMID":"23104818","abstract":"In visual search, context information can serve as a cue to guide attention to the target location. When observers repeatedly encounter displays with identical target-distractor arrangements, reaction times (RTs) are faster for repeated relative to nonrepeated displays, the latter containing novel configurations. This effect has been termed ‘‘contextual cueing.’’ The present study asked whether information about the target location in repeated displays is ‘‘explicit’’ (or ‘‘conscious’’)in nature. To examine this issue, observers performed a test session (after an initial training phase in which RTs to repeated and nonrepeated displays were measured) in which the search stimuli were presented briefly and terminated by visual masks; following this, observers had to make a target localization response (with accuracy as the dependent measure) and indicate their visual experience and confidence associated with the localization response. The data were examined at the level of individual displays, i.e., in terms of whether or not a repeated display actually produced contextual cueing. The results were that (a) contextual cueing was driven by only a very small number of about four actually learned configurations; (b) localization accuracy was increased for learned relative to nonrepeated displays; and (c) both consciousness measures were enhanced for learned compared to nonrepeated displays. It is concluded that contextual cueing is driven by only a few repeated displays and the ability to locate the target in these displays is associated with increased visual experience.","author":[{"dropping-particle":"","family":"Schlagbauer","given":"B.","non-dropping-particle":"","parse-names":false,"suffix":""},{"dropping-particle":"","family":"Muller","given":"H. J.","non-dropping-particle":"","parse-names":false,"suffix":""},{"dropping-particle":"","family":"Zehetleitner","given":"M.","non-dropping-particle":"","parse-names":false,"suffix":""},{"dropping-particle":"","family":"Geyer","given":"T.","non-dropping-particle":"","parse-names":false,"suffix":""}],"container-title":"Journal of Vision","id":"ITEM-3","issue":"11","issued":{"date-parts":[["2012"]]},"page":"25-25","title":"Awareness in contextual cueing of visual search as measured with concurrent access- and phenomenal-consciousness tasks","type":"article-journal","volume":"12"},"uris":["http://www.mendeley.com/documents/?uuid=034ac26a-067d-4cd0-9e2c-1310f89b7d97"]},{"id":"ITEM-4","itemData":{"DOI":"10.3758/s13423-016-1063-0","ISBN":"1972952943","ISSN":"15315320","abstract":"Numerous studies have demonstrated that associative learning can affect visual cognition. In one such effect, search times for a target hidden among similar distractors are faster for repeated search configurations compared with novel configurations. This contextual cuing effect is particularly interesting, because researchers routinely have failed to find evidence of recognition of the repeated configurations, concluding that the effect is a form of nonconscious learning. Vadillo, Konstantinidis, and Shanks (2016) recently criticized this conclusion on a number of methodological and conceptual grounds that suggest the area suffers from a high probability of false-negative results on awareness tests and misinterpretation of weak or absent relationships between cuing and awareness measures. We developed further predictions from theoretical models assuming that single or independent memory sources drive learning and awareness and discuss how these predictions fare in three new contextual cuing experiments involving large (n &gt; 60) and very large samples (n &gt; 600). The data support the absence of a positive relationship between recognition and the cuing effect both at the participant and configuration level, the probability of which being a false negative is very low in a model assuming a single memory source drives learning and awareness. This was the case using both conventional and Bayesian analyses. The combination of this theoretical and empirical analysis suggests that contextual cuing is not dependent on cue recognition and provides evidence that it reflects a genuine form of nonconscious learning.","author":[{"dropping-particle":"","family":"Colagiuri","given":"Ben","non-dropping-particle":"","parse-names":false,"suffix":""},{"dropping-particle":"","family":"Livesey","given":"E. J.","non-dropping-particle":"","parse-names":false,"suffix":""}],"container-title":"Psychonomic Bulletin and Review","id":"ITEM-4","issue":"6","issued":{"date-parts":[["2016"]]},"page":"1996-2009","publisher":"Psychonomic Bulletin &amp; Review","title":"Contextual cuing as a form of nonconscious learning: Theoretical and empirical analysis in large and very large samples","type":"article-journal","volume":"23"},"uris":["http://www.mendeley.com/documents/?uuid=67f1a2c1-e97c-4c91-a654-85b0acee49a7"]}],"mendeley":{"formattedCitation":"(Colagiuri &amp; Livesey, 2016; Goujon et al., 2015; Schlagbauer, Muller, Zehetleitner, &amp; Geyer, 2012; Vadillo et al., 2015)","plainTextFormattedCitation":"(Colagiuri &amp; Livesey, 2016; Goujon et al., 2015; Schlagbauer, Muller, Zehetleitner, &amp; Geyer, 2012; Vadillo et al., 2015)","previouslyFormattedCitation":"(Colagiuri &amp; Livesey, 2016; Goujon et al., 2015; Schlagbauer, Muller, Zehetleitner, &amp; Geyer, 2012; Vadillo et al., 2015)"},"properties":{"noteIndex":0},"schema":"https://github.com/citation-style-language/schema/raw/master/csl-citation.json"}</w:instrText>
      </w:r>
      <w:ins w:id="526" w:author="Gavin" w:date="2019-03-13T15:59:00Z">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(Colagiuri &amp; Livesey, 2016; Goujon et al., 2015; Schlagbauer, Muller, Zehetleitner, &amp; Geyer, 2012; Vadillo et al., 2015)</w:t>
        </w:r>
        <w:r w:rsidR="00FA5D7D">
          <w:rPr>
            <w:rFonts w:ascii="Times New Roman" w:hAnsi="Times New Roman" w:cs="Times New Roman"/>
            <w:sz w:val="24"/>
            <w:szCs w:val="24"/>
          </w:rPr>
          <w:fldChar w:fldCharType="end"/>
        </w:r>
      </w:ins>
      <w:ins w:id="527" w:author="Gavin" w:date="2019-03-13T01:49:00Z">
        <w:r w:rsidR="00BE33FF">
          <w:rPr>
            <w:rFonts w:ascii="Times New Roman" w:hAnsi="Times New Roman" w:cs="Times New Roman"/>
            <w:sz w:val="24"/>
            <w:szCs w:val="24"/>
          </w:rPr>
          <w:t>.</w:t>
        </w:r>
      </w:ins>
    </w:p>
    <w:p w14:paraId="51B4C54E" w14:textId="77777777" w:rsidR="00C17E9D" w:rsidRDefault="00C17E9D" w:rsidP="00CC4A7F">
      <w:pPr>
        <w:pStyle w:val="NoSpacing"/>
        <w:spacing w:line="480" w:lineRule="auto"/>
        <w:ind w:firstLine="720"/>
        <w:rPr>
          <w:rFonts w:ascii="Times New Roman" w:hAnsi="Times New Roman" w:cs="Times New Roman"/>
          <w:sz w:val="24"/>
          <w:szCs w:val="24"/>
        </w:rPr>
      </w:pPr>
    </w:p>
    <w:p w14:paraId="7DC579E5" w14:textId="79DB7026" w:rsidR="00D67FF0" w:rsidRPr="00D67FF0" w:rsidRDefault="00D67FF0">
      <w:pPr>
        <w:pStyle w:val="NoSpacing"/>
        <w:spacing w:line="480" w:lineRule="auto"/>
        <w:jc w:val="center"/>
        <w:rPr>
          <w:rFonts w:ascii="Times New Roman" w:hAnsi="Times New Roman" w:cs="Times New Roman"/>
          <w:b/>
          <w:sz w:val="24"/>
          <w:szCs w:val="24"/>
          <w:rPrChange w:id="528" w:author="HAL" w:date="2019-03-11T14:53:00Z">
            <w:rPr>
              <w:rFonts w:ascii="Times New Roman" w:hAnsi="Times New Roman" w:cs="Times New Roman"/>
              <w:sz w:val="24"/>
              <w:szCs w:val="24"/>
            </w:rPr>
          </w:rPrChange>
        </w:rPr>
        <w:pPrChange w:id="529" w:author="Gavin" w:date="2019-03-12T13:33:00Z">
          <w:pPr>
            <w:pStyle w:val="NoSpacing"/>
            <w:spacing w:line="480" w:lineRule="auto"/>
            <w:ind w:firstLine="720"/>
          </w:pPr>
        </w:pPrChange>
      </w:pPr>
      <w:r w:rsidRPr="00D67FF0">
        <w:rPr>
          <w:rFonts w:ascii="Times New Roman" w:hAnsi="Times New Roman" w:cs="Times New Roman"/>
          <w:b/>
          <w:sz w:val="24"/>
          <w:szCs w:val="24"/>
          <w:rPrChange w:id="530" w:author="HAL" w:date="2019-03-11T14:53:00Z">
            <w:rPr>
              <w:rFonts w:ascii="Times New Roman" w:hAnsi="Times New Roman" w:cs="Times New Roman"/>
              <w:sz w:val="24"/>
              <w:szCs w:val="24"/>
            </w:rPr>
          </w:rPrChange>
        </w:rPr>
        <w:t>Summary</w:t>
      </w:r>
    </w:p>
    <w:p w14:paraId="1CD8C417" w14:textId="58C05982" w:rsidR="00933E82" w:rsidRDefault="00BF18A9">
      <w:pPr>
        <w:pStyle w:val="NoSpacing"/>
        <w:spacing w:line="480" w:lineRule="auto"/>
        <w:ind w:firstLine="720"/>
        <w:rPr>
          <w:ins w:id="531" w:author="Gavin" w:date="2019-03-13T17:27:00Z"/>
          <w:rFonts w:ascii="Times New Roman" w:hAnsi="Times New Roman" w:cs="Times New Roman"/>
          <w:sz w:val="24"/>
          <w:szCs w:val="24"/>
        </w:rPr>
      </w:pPr>
      <w:r>
        <w:rPr>
          <w:rFonts w:ascii="Times New Roman" w:hAnsi="Times New Roman" w:cs="Times New Roman"/>
          <w:sz w:val="24"/>
          <w:szCs w:val="24"/>
        </w:rPr>
        <w:t xml:space="preserve">In conclusion, </w:t>
      </w:r>
      <w:r w:rsidR="00D67FF0">
        <w:rPr>
          <w:rFonts w:ascii="Times New Roman" w:hAnsi="Times New Roman" w:cs="Times New Roman"/>
          <w:sz w:val="24"/>
          <w:szCs w:val="24"/>
        </w:rPr>
        <w:t>the</w:t>
      </w:r>
      <w:r>
        <w:rPr>
          <w:rFonts w:ascii="Times New Roman" w:hAnsi="Times New Roman" w:cs="Times New Roman"/>
          <w:sz w:val="24"/>
          <w:szCs w:val="24"/>
        </w:rPr>
        <w:t xml:space="preserve"> result</w:t>
      </w:r>
      <w:r w:rsidR="000300C5">
        <w:rPr>
          <w:rFonts w:ascii="Times New Roman" w:hAnsi="Times New Roman" w:cs="Times New Roman"/>
          <w:sz w:val="24"/>
          <w:szCs w:val="24"/>
        </w:rPr>
        <w:t>s</w:t>
      </w:r>
      <w:r>
        <w:rPr>
          <w:rFonts w:ascii="Times New Roman" w:hAnsi="Times New Roman" w:cs="Times New Roman"/>
          <w:sz w:val="24"/>
          <w:szCs w:val="24"/>
        </w:rPr>
        <w:t xml:space="preserve"> show that lure processing does not benefit from context repetition, even though </w:t>
      </w:r>
      <w:r w:rsidR="00C17E9D">
        <w:rPr>
          <w:rFonts w:ascii="Times New Roman" w:hAnsi="Times New Roman" w:cs="Times New Roman"/>
          <w:sz w:val="24"/>
          <w:szCs w:val="24"/>
        </w:rPr>
        <w:t>lure processing incurs a significant time cost</w:t>
      </w:r>
      <w:r>
        <w:rPr>
          <w:rFonts w:ascii="Times New Roman" w:hAnsi="Times New Roman" w:cs="Times New Roman"/>
          <w:sz w:val="24"/>
          <w:szCs w:val="24"/>
        </w:rPr>
        <w:t>. This suggests that lure locations are not stored in memory</w:t>
      </w:r>
      <w:r w:rsidR="00C17E9D">
        <w:rPr>
          <w:rFonts w:ascii="Times New Roman" w:hAnsi="Times New Roman" w:cs="Times New Roman"/>
          <w:sz w:val="24"/>
          <w:szCs w:val="24"/>
        </w:rPr>
        <w:t xml:space="preserve">, as initially suggested by Jiang and Chun (2001). The results are also </w:t>
      </w:r>
      <w:r>
        <w:rPr>
          <w:rFonts w:ascii="Times New Roman" w:hAnsi="Times New Roman" w:cs="Times New Roman"/>
          <w:sz w:val="24"/>
          <w:szCs w:val="24"/>
        </w:rPr>
        <w:t xml:space="preserve">consistent with the </w:t>
      </w:r>
      <w:r w:rsidR="00C17E9D">
        <w:rPr>
          <w:rFonts w:ascii="Times New Roman" w:hAnsi="Times New Roman" w:cs="Times New Roman"/>
          <w:sz w:val="24"/>
          <w:szCs w:val="24"/>
        </w:rPr>
        <w:t xml:space="preserve">Target </w:t>
      </w:r>
      <w:r>
        <w:rPr>
          <w:rFonts w:ascii="Times New Roman" w:hAnsi="Times New Roman" w:cs="Times New Roman"/>
          <w:sz w:val="24"/>
          <w:szCs w:val="24"/>
        </w:rPr>
        <w:t xml:space="preserve">Contrast Signal Theory, which proposes that locations containing lures are rejected </w:t>
      </w:r>
      <w:r w:rsidR="00C17E9D">
        <w:rPr>
          <w:rFonts w:ascii="Times New Roman" w:hAnsi="Times New Roman" w:cs="Times New Roman"/>
          <w:sz w:val="24"/>
          <w:szCs w:val="24"/>
        </w:rPr>
        <w:t xml:space="preserve">early on during parallel processing and are not considered as targets for the attention and eye movement system. Only those locations that are likely to be fixated contribute to Contextual Cueing. </w:t>
      </w:r>
    </w:p>
    <w:p w14:paraId="6636C4E3" w14:textId="5E2C318C" w:rsidR="009F03F7" w:rsidRDefault="009F03F7" w:rsidP="009F03F7">
      <w:pPr>
        <w:pStyle w:val="NoSpacing"/>
        <w:spacing w:line="480" w:lineRule="auto"/>
        <w:rPr>
          <w:ins w:id="532" w:author="Gavin" w:date="2019-03-13T17:27:00Z"/>
          <w:rFonts w:ascii="Times New Roman" w:hAnsi="Times New Roman" w:cs="Times New Roman"/>
          <w:sz w:val="24"/>
          <w:szCs w:val="24"/>
        </w:rPr>
      </w:pPr>
    </w:p>
    <w:p w14:paraId="6075B614" w14:textId="3D40B185" w:rsidR="009F03F7" w:rsidRDefault="009F03F7" w:rsidP="009F03F7">
      <w:pPr>
        <w:pStyle w:val="NoSpacing"/>
        <w:spacing w:line="480" w:lineRule="auto"/>
        <w:jc w:val="center"/>
        <w:rPr>
          <w:ins w:id="533" w:author="Gavin" w:date="2019-03-13T17:27:00Z"/>
          <w:rFonts w:ascii="Times New Roman" w:hAnsi="Times New Roman" w:cs="Times New Roman"/>
          <w:b/>
          <w:sz w:val="24"/>
          <w:szCs w:val="24"/>
        </w:rPr>
      </w:pPr>
      <w:ins w:id="534" w:author="Gavin" w:date="2019-03-13T17:27:00Z">
        <w:r>
          <w:rPr>
            <w:rFonts w:ascii="Times New Roman" w:hAnsi="Times New Roman" w:cs="Times New Roman"/>
            <w:b/>
            <w:sz w:val="24"/>
            <w:szCs w:val="24"/>
          </w:rPr>
          <w:t>References</w:t>
        </w:r>
      </w:ins>
    </w:p>
    <w:p w14:paraId="2100C66A" w14:textId="292CD9B8" w:rsidR="009F03F7" w:rsidRDefault="009F03F7" w:rsidP="009F03F7">
      <w:pPr>
        <w:widowControl w:val="0"/>
        <w:autoSpaceDE w:val="0"/>
        <w:autoSpaceDN w:val="0"/>
        <w:adjustRightInd w:val="0"/>
        <w:spacing w:after="0" w:line="480" w:lineRule="auto"/>
        <w:ind w:left="480" w:hanging="480"/>
        <w:rPr>
          <w:ins w:id="535" w:author="Gavin" w:date="2019-03-13T17:29:00Z"/>
          <w:rFonts w:ascii="Times New Roman" w:hAnsi="Times New Roman" w:cs="Times New Roman"/>
          <w:sz w:val="24"/>
          <w:szCs w:val="24"/>
        </w:rPr>
      </w:pPr>
      <w:ins w:id="536" w:author="Gavin" w:date="2019-03-13T17:29:00Z">
        <w:r w:rsidRPr="009F03F7">
          <w:rPr>
            <w:rFonts w:ascii="Times New Roman" w:hAnsi="Times New Roman" w:cs="Times New Roman"/>
            <w:sz w:val="24"/>
            <w:szCs w:val="24"/>
          </w:rPr>
          <w:t>Brainard, D. H. (1997) The Psychophysics Toolbox</w:t>
        </w:r>
        <w:r w:rsidRPr="009F03F7">
          <w:rPr>
            <w:rFonts w:ascii="Times New Roman" w:hAnsi="Times New Roman" w:cs="Times New Roman"/>
            <w:i/>
            <w:sz w:val="24"/>
            <w:szCs w:val="24"/>
            <w:rPrChange w:id="537" w:author="Gavin" w:date="2019-03-13T17:29:00Z">
              <w:rPr>
                <w:rFonts w:ascii="Times New Roman" w:hAnsi="Times New Roman" w:cs="Times New Roman"/>
                <w:sz w:val="24"/>
                <w:szCs w:val="24"/>
              </w:rPr>
            </w:rPrChange>
          </w:rPr>
          <w:t>, Spatial Vision</w:t>
        </w:r>
        <w:r>
          <w:rPr>
            <w:rFonts w:ascii="Times New Roman" w:hAnsi="Times New Roman" w:cs="Times New Roman"/>
            <w:i/>
            <w:sz w:val="24"/>
            <w:szCs w:val="24"/>
          </w:rPr>
          <w:t>,</w:t>
        </w:r>
        <w:r w:rsidRPr="009F03F7">
          <w:rPr>
            <w:rFonts w:ascii="Times New Roman" w:hAnsi="Times New Roman" w:cs="Times New Roman"/>
            <w:i/>
            <w:sz w:val="24"/>
            <w:szCs w:val="24"/>
            <w:rPrChange w:id="538" w:author="Gavin" w:date="2019-03-13T17:29:00Z">
              <w:rPr>
                <w:rFonts w:ascii="Times New Roman" w:hAnsi="Times New Roman" w:cs="Times New Roman"/>
                <w:sz w:val="24"/>
                <w:szCs w:val="24"/>
              </w:rPr>
            </w:rPrChange>
          </w:rPr>
          <w:t xml:space="preserve"> 10</w:t>
        </w:r>
        <w:r>
          <w:rPr>
            <w:rFonts w:ascii="Times New Roman" w:hAnsi="Times New Roman" w:cs="Times New Roman"/>
            <w:sz w:val="24"/>
            <w:szCs w:val="24"/>
          </w:rPr>
          <w:t xml:space="preserve">, </w:t>
        </w:r>
        <w:r w:rsidRPr="009F03F7">
          <w:rPr>
            <w:rFonts w:ascii="Times New Roman" w:hAnsi="Times New Roman" w:cs="Times New Roman"/>
            <w:sz w:val="24"/>
            <w:szCs w:val="24"/>
          </w:rPr>
          <w:t>433-436.</w:t>
        </w:r>
      </w:ins>
    </w:p>
    <w:p w14:paraId="3F604378" w14:textId="55B8B7C3" w:rsidR="00235777" w:rsidRPr="00235777" w:rsidRDefault="009F03F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ins w:id="539" w:author="Gavin" w:date="2019-03-13T17:27:00Z">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 xml:space="preserve">ADDIN Mendeley Bibliography CSL_BIBLIOGRAPHY </w:instrText>
        </w:r>
      </w:ins>
      <w:r>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 xml:space="preserve">Buetti, S., Cronin, D. A., Madison, A. M., Wang, Z., &amp; Lleras, A. (2016). Towards a better understanding of parallel visual processing in human vision: Evidence for exhaustive analysis of visual information. </w:t>
      </w:r>
      <w:r w:rsidR="00235777" w:rsidRPr="00235777">
        <w:rPr>
          <w:rFonts w:ascii="Times New Roman" w:hAnsi="Times New Roman" w:cs="Times New Roman"/>
          <w:i/>
          <w:iCs/>
          <w:noProof/>
          <w:sz w:val="24"/>
          <w:szCs w:val="24"/>
        </w:rPr>
        <w:t>Journal of Experimental Psychology: General</w:t>
      </w:r>
      <w:r w:rsidR="00235777" w:rsidRPr="00235777">
        <w:rPr>
          <w:rFonts w:ascii="Times New Roman" w:hAnsi="Times New Roman" w:cs="Times New Roman"/>
          <w:noProof/>
          <w:sz w:val="24"/>
          <w:szCs w:val="24"/>
        </w:rPr>
        <w:t xml:space="preserve">, </w:t>
      </w:r>
      <w:r w:rsidR="00235777" w:rsidRPr="00235777">
        <w:rPr>
          <w:rFonts w:ascii="Times New Roman" w:hAnsi="Times New Roman" w:cs="Times New Roman"/>
          <w:i/>
          <w:iCs/>
          <w:noProof/>
          <w:sz w:val="24"/>
          <w:szCs w:val="24"/>
        </w:rPr>
        <w:t>145</w:t>
      </w:r>
      <w:r w:rsidR="00235777" w:rsidRPr="00235777">
        <w:rPr>
          <w:rFonts w:ascii="Times New Roman" w:hAnsi="Times New Roman" w:cs="Times New Roman"/>
          <w:noProof/>
          <w:sz w:val="24"/>
          <w:szCs w:val="24"/>
        </w:rPr>
        <w:t>(6), 672–707. http://doi.org/10.1037/xge0000163</w:t>
      </w:r>
    </w:p>
    <w:p w14:paraId="6B091A5F"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(2000). Contextual cueing of visual attention. </w:t>
      </w:r>
      <w:r w:rsidRPr="00235777">
        <w:rPr>
          <w:rFonts w:ascii="Times New Roman" w:hAnsi="Times New Roman" w:cs="Times New Roman"/>
          <w:i/>
          <w:iCs/>
          <w:noProof/>
          <w:sz w:val="24"/>
          <w:szCs w:val="24"/>
        </w:rPr>
        <w:t>Trends in Cognitive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w:t>
      </w:r>
      <w:r w:rsidRPr="00235777">
        <w:rPr>
          <w:rFonts w:ascii="Times New Roman" w:hAnsi="Times New Roman" w:cs="Times New Roman"/>
          <w:noProof/>
          <w:sz w:val="24"/>
          <w:szCs w:val="24"/>
        </w:rPr>
        <w:t>(5), 170–178. http://doi.org/10.1016/S1364-6613(00)01476-5</w:t>
      </w:r>
    </w:p>
    <w:p w14:paraId="5745AF2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&amp; Jiang, Y. V. (1998). Contextual cueing: implicit learning and memory of visual context guides spatial attention. </w:t>
      </w:r>
      <w:r w:rsidRPr="00235777">
        <w:rPr>
          <w:rFonts w:ascii="Times New Roman" w:hAnsi="Times New Roman" w:cs="Times New Roman"/>
          <w:i/>
          <w:iCs/>
          <w:noProof/>
          <w:sz w:val="24"/>
          <w:szCs w:val="24"/>
        </w:rPr>
        <w:t>Cognitive Psychology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36</w:t>
      </w:r>
      <w:r w:rsidRPr="00235777">
        <w:rPr>
          <w:rFonts w:ascii="Times New Roman" w:hAnsi="Times New Roman" w:cs="Times New Roman"/>
          <w:noProof/>
          <w:sz w:val="24"/>
          <w:szCs w:val="24"/>
        </w:rPr>
        <w:t>(1), 28–71. http://doi.org/10.1006/cogp.1998.0681</w:t>
      </w:r>
    </w:p>
    <w:p w14:paraId="275DB37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&amp; Jiang, Y. V. (1999). Top-Down Attentional Guidance Based on Implicit Learning of Visual Covariation. </w:t>
      </w:r>
      <w:r w:rsidRPr="00235777">
        <w:rPr>
          <w:rFonts w:ascii="Times New Roman" w:hAnsi="Times New Roman" w:cs="Times New Roman"/>
          <w:i/>
          <w:iCs/>
          <w:noProof/>
          <w:sz w:val="24"/>
          <w:szCs w:val="24"/>
        </w:rPr>
        <w:t xml:space="preserve">Psychological Science </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10</w:t>
      </w:r>
      <w:r w:rsidRPr="00235777">
        <w:rPr>
          <w:rFonts w:ascii="Times New Roman" w:hAnsi="Times New Roman" w:cs="Times New Roman"/>
          <w:noProof/>
          <w:sz w:val="24"/>
          <w:szCs w:val="24"/>
        </w:rPr>
        <w:t>(4), 360–365. http://doi.org/10.1111/1467-9280.00168</w:t>
      </w:r>
    </w:p>
    <w:p w14:paraId="50BA30C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Colagiuri, B., &amp; Livesey, E. J. (2016). Contextual cuing as a form of nonconscious learning: Theoretical and empirical analysis in large and very large samples. </w:t>
      </w:r>
      <w:r w:rsidRPr="00235777">
        <w:rPr>
          <w:rFonts w:ascii="Times New Roman" w:hAnsi="Times New Roman" w:cs="Times New Roman"/>
          <w:i/>
          <w:iCs/>
          <w:noProof/>
          <w:sz w:val="24"/>
          <w:szCs w:val="24"/>
        </w:rPr>
        <w:t>Psychonomic Bulletin and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23</w:t>
      </w:r>
      <w:r w:rsidRPr="00235777">
        <w:rPr>
          <w:rFonts w:ascii="Times New Roman" w:hAnsi="Times New Roman" w:cs="Times New Roman"/>
          <w:noProof/>
          <w:sz w:val="24"/>
          <w:szCs w:val="24"/>
        </w:rPr>
        <w:t>(6), 1996–2009. http://doi.org/10.3758/s13423-016-1063-0</w:t>
      </w:r>
    </w:p>
    <w:p w14:paraId="11EDE84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Duncan, J., &amp; Humphreys, G. W. (1989). Visual search and stimulus similarity. </w:t>
      </w:r>
      <w:r w:rsidRPr="00235777">
        <w:rPr>
          <w:rFonts w:ascii="Times New Roman" w:hAnsi="Times New Roman" w:cs="Times New Roman"/>
          <w:i/>
          <w:iCs/>
          <w:noProof/>
          <w:sz w:val="24"/>
          <w:szCs w:val="24"/>
        </w:rPr>
        <w:t>Psychological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96</w:t>
      </w:r>
      <w:r w:rsidRPr="00235777">
        <w:rPr>
          <w:rFonts w:ascii="Times New Roman" w:hAnsi="Times New Roman" w:cs="Times New Roman"/>
          <w:noProof/>
          <w:sz w:val="24"/>
          <w:szCs w:val="24"/>
        </w:rPr>
        <w:t>(3), 433–458. http://doi.org/10.1037/0033-295X.96.3.433</w:t>
      </w:r>
    </w:p>
    <w:p w14:paraId="6EF4EF8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Geyer, T., Zehetleitner, M., &amp; Müller, H. J. (2010). Contextual cueing of pop-out visual search: When context guides the deployment of attention. </w:t>
      </w:r>
      <w:r w:rsidRPr="00235777">
        <w:rPr>
          <w:rFonts w:ascii="Times New Roman" w:hAnsi="Times New Roman" w:cs="Times New Roman"/>
          <w:i/>
          <w:iCs/>
          <w:noProof/>
          <w:sz w:val="24"/>
          <w:szCs w:val="24"/>
        </w:rPr>
        <w:t>Journal of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10</w:t>
      </w:r>
      <w:r w:rsidRPr="00235777">
        <w:rPr>
          <w:rFonts w:ascii="Times New Roman" w:hAnsi="Times New Roman" w:cs="Times New Roman"/>
          <w:noProof/>
          <w:sz w:val="24"/>
          <w:szCs w:val="24"/>
        </w:rPr>
        <w:t>(2010), 20. http://doi.org/10.1167/10.5.20</w:t>
      </w:r>
    </w:p>
    <w:p w14:paraId="4595813B"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Goujon, A., Didierjean, A., &amp; Marmèche, E. (2007). Contextual cueing based on specific and categorical properties of the environment.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15</w:t>
      </w:r>
      <w:r w:rsidRPr="00235777">
        <w:rPr>
          <w:rFonts w:ascii="Times New Roman" w:hAnsi="Times New Roman" w:cs="Times New Roman"/>
          <w:noProof/>
          <w:sz w:val="24"/>
          <w:szCs w:val="24"/>
        </w:rPr>
        <w:t>(3), 257–275. http://doi.org/10.1080/13506280600677744</w:t>
      </w:r>
    </w:p>
    <w:p w14:paraId="138B8C07"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lastRenderedPageBreak/>
        <w:t xml:space="preserve">Goujon, A., Didierjean, A., &amp; Thorpe, S. (2015). Investigating implicit statistical learning mechanisms through contextual cueing. </w:t>
      </w:r>
      <w:r w:rsidRPr="00235777">
        <w:rPr>
          <w:rFonts w:ascii="Times New Roman" w:hAnsi="Times New Roman" w:cs="Times New Roman"/>
          <w:i/>
          <w:iCs/>
          <w:noProof/>
          <w:sz w:val="24"/>
          <w:szCs w:val="24"/>
        </w:rPr>
        <w:t>Trends in Cognitive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19</w:t>
      </w:r>
      <w:r w:rsidRPr="00235777">
        <w:rPr>
          <w:rFonts w:ascii="Times New Roman" w:hAnsi="Times New Roman" w:cs="Times New Roman"/>
          <w:noProof/>
          <w:sz w:val="24"/>
          <w:szCs w:val="24"/>
        </w:rPr>
        <w:t>(9), 524–533. http://doi.org/10.1016/j.tics.2015.07.009</w:t>
      </w:r>
    </w:p>
    <w:p w14:paraId="6B87A8FB"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Harris, A. M., &amp; Remington, R. W. (2017). Contextual cueing improves attentional guidance, even when guidance is supposedly optimal.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43</w:t>
      </w:r>
      <w:r w:rsidRPr="00235777">
        <w:rPr>
          <w:rFonts w:ascii="Times New Roman" w:hAnsi="Times New Roman" w:cs="Times New Roman"/>
          <w:noProof/>
          <w:sz w:val="24"/>
          <w:szCs w:val="24"/>
        </w:rPr>
        <w:t>(5), 926–940. http://doi.org/10.1037/xhp0000394</w:t>
      </w:r>
    </w:p>
    <w:p w14:paraId="4E6A871D"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Hulleman, J., &amp; Olivers, C. N. L. (2017). The impending demise of the item in visual search. </w:t>
      </w:r>
      <w:r w:rsidRPr="00235777">
        <w:rPr>
          <w:rFonts w:ascii="Times New Roman" w:hAnsi="Times New Roman" w:cs="Times New Roman"/>
          <w:i/>
          <w:iCs/>
          <w:noProof/>
          <w:sz w:val="24"/>
          <w:szCs w:val="24"/>
        </w:rPr>
        <w:t>Behavioral and Brain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40</w:t>
      </w:r>
      <w:r w:rsidRPr="00235777">
        <w:rPr>
          <w:rFonts w:ascii="Times New Roman" w:hAnsi="Times New Roman" w:cs="Times New Roman"/>
          <w:noProof/>
          <w:sz w:val="24"/>
          <w:szCs w:val="24"/>
        </w:rPr>
        <w:t>, 1–69. http://doi.org/10.1017/S0140525X15002794</w:t>
      </w:r>
    </w:p>
    <w:p w14:paraId="67CE4CF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Jiang, Y. V., &amp; Chun, M. M. (2001). Selective attention modulates implicit learning. </w:t>
      </w:r>
      <w:r w:rsidRPr="00235777">
        <w:rPr>
          <w:rFonts w:ascii="Times New Roman" w:hAnsi="Times New Roman" w:cs="Times New Roman"/>
          <w:i/>
          <w:iCs/>
          <w:noProof/>
          <w:sz w:val="24"/>
          <w:szCs w:val="24"/>
        </w:rPr>
        <w:t>The Quarterly Journal of Experimental Psychology Section A : Human Experimental Psychology</w:t>
      </w:r>
      <w:r w:rsidRPr="00235777">
        <w:rPr>
          <w:rFonts w:ascii="Times New Roman" w:hAnsi="Times New Roman" w:cs="Times New Roman"/>
          <w:noProof/>
          <w:sz w:val="24"/>
          <w:szCs w:val="24"/>
        </w:rPr>
        <w:t>, (February 2014), 37–41.</w:t>
      </w:r>
    </w:p>
    <w:p w14:paraId="706B42A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Jiang, Y. V., &amp; Chun, M. M. (2003). Contextual cueing: Reciprocal influences between attention and implicit learning. In </w:t>
      </w:r>
      <w:r w:rsidRPr="00235777">
        <w:rPr>
          <w:rFonts w:ascii="Times New Roman" w:hAnsi="Times New Roman" w:cs="Times New Roman"/>
          <w:i/>
          <w:iCs/>
          <w:noProof/>
          <w:sz w:val="24"/>
          <w:szCs w:val="24"/>
        </w:rPr>
        <w:t>Attention and Implicit Learning</w:t>
      </w:r>
      <w:r w:rsidRPr="00235777">
        <w:rPr>
          <w:rFonts w:ascii="Times New Roman" w:hAnsi="Times New Roman" w:cs="Times New Roman"/>
          <w:noProof/>
          <w:sz w:val="24"/>
          <w:szCs w:val="24"/>
        </w:rPr>
        <w:t xml:space="preserve"> (pp. 277–296).</w:t>
      </w:r>
    </w:p>
    <w:p w14:paraId="5DE8A681"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Kass, R. E., &amp; Raftery, A. E. (1995). Bayes factors. </w:t>
      </w:r>
      <w:r w:rsidRPr="00235777">
        <w:rPr>
          <w:rFonts w:ascii="Times New Roman" w:hAnsi="Times New Roman" w:cs="Times New Roman"/>
          <w:i/>
          <w:iCs/>
          <w:noProof/>
          <w:sz w:val="24"/>
          <w:szCs w:val="24"/>
        </w:rPr>
        <w:t>Journal of the American Statistical Association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90</w:t>
      </w:r>
      <w:r w:rsidRPr="00235777">
        <w:rPr>
          <w:rFonts w:ascii="Times New Roman" w:hAnsi="Times New Roman" w:cs="Times New Roman"/>
          <w:noProof/>
          <w:sz w:val="24"/>
          <w:szCs w:val="24"/>
        </w:rPr>
        <w:t>(430), 773–795.</w:t>
      </w:r>
    </w:p>
    <w:p w14:paraId="414898B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Kunar, M. A., Flusberg, S., Horowitz, T. S., &amp; Wolfe, J. M. (2007). Does contextual cuing guide the deployment of attention?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33</w:t>
      </w:r>
      <w:r w:rsidRPr="00235777">
        <w:rPr>
          <w:rFonts w:ascii="Times New Roman" w:hAnsi="Times New Roman" w:cs="Times New Roman"/>
          <w:noProof/>
          <w:sz w:val="24"/>
          <w:szCs w:val="24"/>
        </w:rPr>
        <w:t>(4), 816–828. http://doi.org/10.1037/0096-1523.33.4.816</w:t>
      </w:r>
    </w:p>
    <w:p w14:paraId="1917E6B3"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Kunar, M. A., Flusberg, S. J., &amp; Wolfe, J. M. (2008). Time to guide: Evidence for delayed attentional guidance in contextual cueing.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(6), 804–825. http://doi.org/10.1080/13506280701751224</w:t>
      </w:r>
    </w:p>
    <w:p w14:paraId="44FA0D4F"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Lavie, N. (2010). Attention, Distraction, and Cognitive Control Under Load. </w:t>
      </w:r>
      <w:r w:rsidRPr="00235777">
        <w:rPr>
          <w:rFonts w:ascii="Times New Roman" w:hAnsi="Times New Roman" w:cs="Times New Roman"/>
          <w:i/>
          <w:iCs/>
          <w:noProof/>
          <w:sz w:val="24"/>
          <w:szCs w:val="24"/>
        </w:rPr>
        <w:t>Current Directions in Psychological Science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19</w:t>
      </w:r>
      <w:r w:rsidRPr="00235777">
        <w:rPr>
          <w:rFonts w:ascii="Times New Roman" w:hAnsi="Times New Roman" w:cs="Times New Roman"/>
          <w:noProof/>
          <w:sz w:val="24"/>
          <w:szCs w:val="24"/>
        </w:rPr>
        <w:t>(3), 143–148. http://doi.org/10.1177/0963721410370295</w:t>
      </w:r>
    </w:p>
    <w:p w14:paraId="47DD76F3"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lastRenderedPageBreak/>
        <w:t xml:space="preserve">Lleras, A., Buetti, S., &amp; Mordkoff, J. T. (2013). </w:t>
      </w:r>
      <w:r w:rsidRPr="00235777">
        <w:rPr>
          <w:rFonts w:ascii="Times New Roman" w:hAnsi="Times New Roman" w:cs="Times New Roman"/>
          <w:i/>
          <w:iCs/>
          <w:noProof/>
          <w:sz w:val="24"/>
          <w:szCs w:val="24"/>
        </w:rPr>
        <w:t>When do the effects of distractors provide a measure of distractibility?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Psychology of Learning and Motivation</w:t>
      </w:r>
      <w:r w:rsidRPr="00235777">
        <w:rPr>
          <w:rFonts w:ascii="Times New Roman" w:hAnsi="Times New Roman" w:cs="Times New Roman"/>
          <w:noProof/>
          <w:sz w:val="24"/>
          <w:szCs w:val="24"/>
        </w:rPr>
        <w:t xml:space="preserve"> (Vol. 59). Elsevier. http://doi.org/10.1016/B978-0-12-407187-2.00007-1</w:t>
      </w:r>
    </w:p>
    <w:p w14:paraId="16292DA8"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Lleras, A., &amp; Von Mühlenen, A. (2004). Spatial context and top-down strategies in visual search. </w:t>
      </w:r>
      <w:r w:rsidRPr="00235777">
        <w:rPr>
          <w:rFonts w:ascii="Times New Roman" w:hAnsi="Times New Roman" w:cs="Times New Roman"/>
          <w:i/>
          <w:iCs/>
          <w:noProof/>
          <w:sz w:val="24"/>
          <w:szCs w:val="24"/>
        </w:rPr>
        <w:t>Spatial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17</w:t>
      </w:r>
      <w:r w:rsidRPr="00235777">
        <w:rPr>
          <w:rFonts w:ascii="Times New Roman" w:hAnsi="Times New Roman" w:cs="Times New Roman"/>
          <w:noProof/>
          <w:sz w:val="24"/>
          <w:szCs w:val="24"/>
        </w:rPr>
        <w:t>(4–5), 465–482. http://doi.org/10.1163/1568568041920113</w:t>
      </w:r>
    </w:p>
    <w:p w14:paraId="44C956A7"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Neider, M. B., &amp; Zelinsky, G. J. (2008). Exploring set size effects in scenes: Identifying the objects of search.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(1), 1–10. http://doi.org/10.1080/13506280701381691</w:t>
      </w:r>
    </w:p>
    <w:p w14:paraId="7B0E2F96"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Palmer, J. (1995). Attention in visual search: Distinguishing four causes of a set-size effect. </w:t>
      </w:r>
      <w:r w:rsidRPr="00235777">
        <w:rPr>
          <w:rFonts w:ascii="Times New Roman" w:hAnsi="Times New Roman" w:cs="Times New Roman"/>
          <w:i/>
          <w:iCs/>
          <w:noProof/>
          <w:sz w:val="24"/>
          <w:szCs w:val="24"/>
        </w:rPr>
        <w:t>Current Directions in Psychological Science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w:t>
      </w:r>
      <w:r w:rsidRPr="00235777">
        <w:rPr>
          <w:rFonts w:ascii="Times New Roman" w:hAnsi="Times New Roman" w:cs="Times New Roman"/>
          <w:noProof/>
          <w:sz w:val="24"/>
          <w:szCs w:val="24"/>
        </w:rPr>
        <w:t>(4), 118–123.</w:t>
      </w:r>
    </w:p>
    <w:p w14:paraId="6A44956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Rosenbaum, G. M., &amp; Jiang, Y. V. (2013). Interaction between scene-based and array-based contextual cueing. </w:t>
      </w:r>
      <w:r w:rsidRPr="00235777">
        <w:rPr>
          <w:rFonts w:ascii="Times New Roman" w:hAnsi="Times New Roman" w:cs="Times New Roman"/>
          <w:i/>
          <w:iCs/>
          <w:noProof/>
          <w:sz w:val="24"/>
          <w:szCs w:val="24"/>
        </w:rPr>
        <w:t>Attention, Perception, &amp; Psychophysics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75</w:t>
      </w:r>
      <w:r w:rsidRPr="00235777">
        <w:rPr>
          <w:rFonts w:ascii="Times New Roman" w:hAnsi="Times New Roman" w:cs="Times New Roman"/>
          <w:noProof/>
          <w:sz w:val="24"/>
          <w:szCs w:val="24"/>
        </w:rPr>
        <w:t>(5), 888–99. http://doi.org/10.3758/s13414-013-0446-9</w:t>
      </w:r>
    </w:p>
    <w:p w14:paraId="6424CA2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Rouder, J. N., Speckman, P. L., Sun, D., Morey, R. D., &amp; Iverson, G. (2009). Bayesian t tests for accepting and rejecting the null hypothesis. </w:t>
      </w:r>
      <w:r w:rsidRPr="00235777">
        <w:rPr>
          <w:rFonts w:ascii="Times New Roman" w:hAnsi="Times New Roman" w:cs="Times New Roman"/>
          <w:i/>
          <w:iCs/>
          <w:noProof/>
          <w:sz w:val="24"/>
          <w:szCs w:val="24"/>
        </w:rPr>
        <w:t>Psychonomic Bulletin and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(2), 225–237. http://doi.org/10.3758/PBR.16.2.225</w:t>
      </w:r>
    </w:p>
    <w:p w14:paraId="726C921C"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Schlagbauer, B., Muller, H. J., Zehetleitner, M., &amp; Geyer, T. (2012). Awareness in contextual cueing of visual search as measured with concurrent access- and phenomenal-consciousness tasks. </w:t>
      </w:r>
      <w:r w:rsidRPr="00235777">
        <w:rPr>
          <w:rFonts w:ascii="Times New Roman" w:hAnsi="Times New Roman" w:cs="Times New Roman"/>
          <w:i/>
          <w:iCs/>
          <w:noProof/>
          <w:sz w:val="24"/>
          <w:szCs w:val="24"/>
        </w:rPr>
        <w:t>Journal of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12</w:t>
      </w:r>
      <w:r w:rsidRPr="00235777">
        <w:rPr>
          <w:rFonts w:ascii="Times New Roman" w:hAnsi="Times New Roman" w:cs="Times New Roman"/>
          <w:noProof/>
          <w:sz w:val="24"/>
          <w:szCs w:val="24"/>
        </w:rPr>
        <w:t>(11), 25–25. http://doi.org/10.1167/12.11.25</w:t>
      </w:r>
    </w:p>
    <w:p w14:paraId="4A2E28BE"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Townsend, J. T., &amp; Ashby, F. G. (1983). </w:t>
      </w:r>
      <w:r w:rsidRPr="00235777">
        <w:rPr>
          <w:rFonts w:ascii="Times New Roman" w:hAnsi="Times New Roman" w:cs="Times New Roman"/>
          <w:i/>
          <w:iCs/>
          <w:noProof/>
          <w:sz w:val="24"/>
          <w:szCs w:val="24"/>
        </w:rPr>
        <w:t>The stochastic modeling of elementary psychological processes</w:t>
      </w:r>
      <w:r w:rsidRPr="00235777">
        <w:rPr>
          <w:rFonts w:ascii="Times New Roman" w:hAnsi="Times New Roman" w:cs="Times New Roman"/>
          <w:noProof/>
          <w:sz w:val="24"/>
          <w:szCs w:val="24"/>
        </w:rPr>
        <w:t>. Cambridge, UK: Cambridge University Press. http://doi.org/10.2307/1422636</w:t>
      </w:r>
    </w:p>
    <w:p w14:paraId="67DDE281"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Treisman, A. M., &amp; Gelade, G. (1980). A feature-integration theory of attention. </w:t>
      </w:r>
      <w:r w:rsidRPr="00235777">
        <w:rPr>
          <w:rFonts w:ascii="Times New Roman" w:hAnsi="Times New Roman" w:cs="Times New Roman"/>
          <w:i/>
          <w:iCs/>
          <w:noProof/>
          <w:sz w:val="24"/>
          <w:szCs w:val="24"/>
        </w:rPr>
        <w:t>Cognitive Psychology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12</w:t>
      </w:r>
      <w:r w:rsidRPr="00235777">
        <w:rPr>
          <w:rFonts w:ascii="Times New Roman" w:hAnsi="Times New Roman" w:cs="Times New Roman"/>
          <w:noProof/>
          <w:sz w:val="24"/>
          <w:szCs w:val="24"/>
        </w:rPr>
        <w:t>, 97–136. http://doi.org/10.1016/0010-0285(80)90005-5</w:t>
      </w:r>
    </w:p>
    <w:p w14:paraId="464754C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lastRenderedPageBreak/>
        <w:t xml:space="preserve">Treisman, A., &amp; Sato, S. (1990). Conjunction Search Revisited.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(3), 459–478.</w:t>
      </w:r>
    </w:p>
    <w:p w14:paraId="398BBE3E"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Vadillo, M. a., Konstantinidis, E., &amp; Shanks, D. R. (2015). Underpowered samples, false negatives, and unconscious learning. </w:t>
      </w:r>
      <w:r w:rsidRPr="00235777">
        <w:rPr>
          <w:rFonts w:ascii="Times New Roman" w:hAnsi="Times New Roman" w:cs="Times New Roman"/>
          <w:i/>
          <w:iCs/>
          <w:noProof/>
          <w:sz w:val="24"/>
          <w:szCs w:val="24"/>
        </w:rPr>
        <w:t>Psychonomic Bulletin &amp; Review</w:t>
      </w:r>
      <w:r w:rsidRPr="00235777">
        <w:rPr>
          <w:rFonts w:ascii="Times New Roman" w:hAnsi="Times New Roman" w:cs="Times New Roman"/>
          <w:noProof/>
          <w:sz w:val="24"/>
          <w:szCs w:val="24"/>
        </w:rPr>
        <w:t>. http://doi.org/10.3758/s13423-015-0892-6</w:t>
      </w:r>
    </w:p>
    <w:p w14:paraId="410E1E9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rPr>
      </w:pPr>
      <w:r w:rsidRPr="00235777">
        <w:rPr>
          <w:rFonts w:ascii="Times New Roman" w:hAnsi="Times New Roman" w:cs="Times New Roman"/>
          <w:noProof/>
          <w:sz w:val="24"/>
          <w:szCs w:val="24"/>
        </w:rPr>
        <w:t xml:space="preserve">Wolfe, J. M. (2006). Guided search 4.0. </w:t>
      </w:r>
      <w:r w:rsidRPr="00235777">
        <w:rPr>
          <w:rFonts w:ascii="Times New Roman" w:hAnsi="Times New Roman" w:cs="Times New Roman"/>
          <w:i/>
          <w:iCs/>
          <w:noProof/>
          <w:sz w:val="24"/>
          <w:szCs w:val="24"/>
        </w:rPr>
        <w:t>Integrated Models of Cognitive Systems</w:t>
      </w:r>
      <w:r w:rsidRPr="00235777">
        <w:rPr>
          <w:rFonts w:ascii="Times New Roman" w:hAnsi="Times New Roman" w:cs="Times New Roman"/>
          <w:noProof/>
          <w:sz w:val="24"/>
          <w:szCs w:val="24"/>
        </w:rPr>
        <w:t>, (3), 99–120. http://doi.org/10.1007/978-94-011-5698-1_30</w:t>
      </w:r>
    </w:p>
    <w:p w14:paraId="75E70DA9" w14:textId="3DE66F4F" w:rsidR="009F03F7" w:rsidRPr="009F03F7" w:rsidRDefault="009F03F7">
      <w:pPr>
        <w:pStyle w:val="NoSpacing"/>
        <w:spacing w:line="480" w:lineRule="auto"/>
        <w:rPr>
          <w:rFonts w:ascii="Times New Roman" w:hAnsi="Times New Roman" w:cs="Times New Roman"/>
          <w:sz w:val="24"/>
          <w:szCs w:val="24"/>
        </w:rPr>
        <w:pPrChange w:id="540" w:author="Gavin" w:date="2019-03-13T17:27:00Z">
          <w:pPr>
            <w:pStyle w:val="NoSpacing"/>
            <w:spacing w:line="480" w:lineRule="auto"/>
            <w:ind w:left="1440"/>
          </w:pPr>
        </w:pPrChange>
      </w:pPr>
      <w:ins w:id="541" w:author="Gavin" w:date="2019-03-13T17:27:00Z">
        <w:r>
          <w:rPr>
            <w:rFonts w:ascii="Times New Roman" w:hAnsi="Times New Roman" w:cs="Times New Roman"/>
            <w:sz w:val="24"/>
            <w:szCs w:val="24"/>
          </w:rPr>
          <w:fldChar w:fldCharType="end"/>
        </w:r>
      </w:ins>
    </w:p>
    <w:sectPr w:rsidR="009F03F7" w:rsidRPr="009F03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Simona Buetti" w:date="2019-03-13T09:16:00Z" w:initials="SB">
    <w:p w14:paraId="53F4C596" w14:textId="389E8CAF" w:rsidR="00461A94" w:rsidRDefault="00461A94">
      <w:pPr>
        <w:pStyle w:val="CommentText"/>
      </w:pPr>
      <w:r>
        <w:rPr>
          <w:rStyle w:val="CommentReference"/>
        </w:rPr>
        <w:annotationRef/>
      </w:r>
      <w:r>
        <w:t>What type of stimuli did they use in these studies?</w:t>
      </w:r>
    </w:p>
  </w:comment>
  <w:comment w:id="48" w:author="Gavin" w:date="2019-03-13T15:51:00Z" w:initials="G">
    <w:p w14:paraId="199E0AB6" w14:textId="3F88F53C" w:rsidR="00EA3EFE" w:rsidRDefault="00EA3EFE">
      <w:pPr>
        <w:pStyle w:val="CommentText"/>
      </w:pPr>
      <w:r>
        <w:rPr>
          <w:rStyle w:val="CommentReference"/>
        </w:rPr>
        <w:annotationRef/>
      </w:r>
      <w:r>
        <w:t xml:space="preserve">This is discussed in detail in the general discussion. Should I talk about it here? </w:t>
      </w:r>
    </w:p>
  </w:comment>
  <w:comment w:id="54" w:author="Gavin" w:date="2019-03-13T15:33:00Z" w:initials="G">
    <w:p w14:paraId="3B142A17" w14:textId="7FDCC54F" w:rsidR="006B347F" w:rsidRDefault="006B347F">
      <w:pPr>
        <w:pStyle w:val="CommentText"/>
      </w:pPr>
      <w:r>
        <w:rPr>
          <w:rStyle w:val="CommentReference"/>
        </w:rPr>
        <w:annotationRef/>
      </w:r>
      <w:r>
        <w:t xml:space="preserve">Do you have a reference in mind? </w:t>
      </w:r>
    </w:p>
  </w:comment>
  <w:comment w:id="55" w:author="Gavin" w:date="2019-03-13T13:46:00Z" w:initials="G">
    <w:p w14:paraId="70456482" w14:textId="33ACA8CA" w:rsidR="00093B7E" w:rsidRDefault="00093B7E">
      <w:pPr>
        <w:pStyle w:val="CommentText"/>
      </w:pPr>
      <w:r>
        <w:rPr>
          <w:rStyle w:val="CommentReference"/>
        </w:rPr>
        <w:annotationRef/>
      </w:r>
      <w:r w:rsidR="00A16E18">
        <w:t>CITE</w:t>
      </w:r>
    </w:p>
  </w:comment>
  <w:comment w:id="56" w:author="Gavin" w:date="2019-03-13T13:51:00Z" w:initials="G">
    <w:p w14:paraId="6DF16A17" w14:textId="0DB18EBB" w:rsidR="00093B7E" w:rsidRDefault="00093B7E">
      <w:pPr>
        <w:pStyle w:val="CommentText"/>
      </w:pPr>
      <w:r>
        <w:rPr>
          <w:rStyle w:val="CommentReference"/>
        </w:rPr>
        <w:annotationRef/>
      </w:r>
      <w:r>
        <w:t>CITE</w:t>
      </w:r>
    </w:p>
  </w:comment>
  <w:comment w:id="61" w:author="Gavin" w:date="2019-03-13T15:40:00Z" w:initials="G">
    <w:p w14:paraId="6AFA6D77" w14:textId="77777777" w:rsidR="006B347F" w:rsidRPr="006B347F" w:rsidRDefault="006B347F" w:rsidP="006B347F">
      <w:pPr>
        <w:pStyle w:val="HTMLPreformatted"/>
      </w:pPr>
      <w:r>
        <w:rPr>
          <w:rStyle w:val="CommentReference"/>
        </w:rPr>
        <w:annotationRef/>
      </w:r>
      <w:r w:rsidRPr="006B347F">
        <w:t>R Development Core Team (2008). R: A language and environment for</w:t>
      </w:r>
    </w:p>
    <w:p w14:paraId="244654A9" w14:textId="77777777" w:rsidR="006B347F" w:rsidRPr="006B347F" w:rsidRDefault="006B347F"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47F">
        <w:rPr>
          <w:rFonts w:ascii="Courier New" w:eastAsia="Times New Roman" w:hAnsi="Courier New" w:cs="Courier New"/>
          <w:sz w:val="20"/>
          <w:szCs w:val="20"/>
        </w:rPr>
        <w:t xml:space="preserve">  statistical computing. R Foundation for Statistical Computing,</w:t>
      </w:r>
    </w:p>
    <w:p w14:paraId="392A968F" w14:textId="01D42A00" w:rsidR="006B347F" w:rsidRDefault="006B347F"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rPr>
      </w:pPr>
      <w:r w:rsidRPr="006B347F">
        <w:rPr>
          <w:rFonts w:ascii="Courier New" w:eastAsia="Times New Roman" w:hAnsi="Courier New" w:cs="Courier New"/>
          <w:sz w:val="20"/>
          <w:szCs w:val="20"/>
        </w:rPr>
        <w:t xml:space="preserve">  Vienna, Austria. ISBN 3-900051-07-0, URL </w:t>
      </w:r>
      <w:hyperlink r:id="rId1" w:history="1">
        <w:r w:rsidRPr="006B347F">
          <w:rPr>
            <w:rFonts w:ascii="Courier New" w:eastAsia="Times New Roman" w:hAnsi="Courier New" w:cs="Courier New"/>
            <w:color w:val="0000FF"/>
            <w:sz w:val="20"/>
            <w:szCs w:val="20"/>
            <w:u w:val="single"/>
          </w:rPr>
          <w:t>http://www.R-project.org.</w:t>
        </w:r>
      </w:hyperlink>
    </w:p>
    <w:p w14:paraId="435BE298" w14:textId="3710BB96" w:rsidR="00A16E18" w:rsidRDefault="00A16E18"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F93639" w14:textId="02184086" w:rsidR="00A16E18" w:rsidRPr="006B347F" w:rsidRDefault="00A16E18"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CITE</w:t>
      </w:r>
    </w:p>
    <w:p w14:paraId="025EF6B1" w14:textId="102AA245" w:rsidR="006B347F" w:rsidRDefault="006B347F">
      <w:pPr>
        <w:pStyle w:val="CommentText"/>
      </w:pPr>
    </w:p>
  </w:comment>
  <w:comment w:id="72" w:author="Gavin" w:date="2019-03-12T12:18:00Z" w:initials="G">
    <w:p w14:paraId="2D6AD794" w14:textId="55EF25B5" w:rsidR="00461A94" w:rsidRDefault="00461A94">
      <w:pPr>
        <w:pStyle w:val="CommentText"/>
      </w:pPr>
      <w:r>
        <w:rPr>
          <w:rStyle w:val="CommentReference"/>
        </w:rPr>
        <w:annotationRef/>
      </w:r>
      <w:r>
        <w:t>?????? check</w:t>
      </w:r>
    </w:p>
  </w:comment>
  <w:comment w:id="79" w:author="Gavin" w:date="2019-03-13T16:48:00Z" w:initials="G">
    <w:p w14:paraId="660E8554" w14:textId="4A404E6D" w:rsidR="009C68F4" w:rsidRDefault="009C68F4">
      <w:pPr>
        <w:pStyle w:val="CommentText"/>
      </w:pPr>
      <w:r>
        <w:rPr>
          <w:rStyle w:val="CommentReference"/>
        </w:rPr>
        <w:annotationRef/>
      </w:r>
      <w:proofErr w:type="spellStart"/>
      <w:r>
        <w:t>Lakens</w:t>
      </w:r>
      <w:proofErr w:type="spellEnd"/>
      <w:r>
        <w:t xml:space="preserve"> recommends partial omega square only for one-way </w:t>
      </w:r>
      <w:proofErr w:type="spellStart"/>
      <w:r>
        <w:t>anovas</w:t>
      </w:r>
      <w:proofErr w:type="spellEnd"/>
    </w:p>
  </w:comment>
  <w:comment w:id="204" w:author="Simona Buetti" w:date="2019-03-13T09:24:00Z" w:initials="SB">
    <w:p w14:paraId="0BA583FA" w14:textId="117665DB" w:rsidR="00461A94" w:rsidRDefault="00461A94">
      <w:pPr>
        <w:pStyle w:val="CommentText"/>
      </w:pPr>
      <w:r>
        <w:rPr>
          <w:rStyle w:val="CommentReference"/>
        </w:rPr>
        <w:annotationRef/>
      </w:r>
      <w:r>
        <w:t>add information about error bars</w:t>
      </w:r>
    </w:p>
  </w:comment>
  <w:comment w:id="205" w:author="Gavin" w:date="2019-03-13T17:11:00Z" w:initials="G">
    <w:p w14:paraId="636CE776" w14:textId="4254FB2B" w:rsidR="00657930" w:rsidRDefault="00657930">
      <w:pPr>
        <w:pStyle w:val="CommentText"/>
      </w:pPr>
      <w:r>
        <w:rPr>
          <w:rStyle w:val="CommentReference"/>
        </w:rPr>
        <w:annotationRef/>
      </w:r>
      <w:r>
        <w:t>done</w:t>
      </w:r>
    </w:p>
  </w:comment>
  <w:comment w:id="209" w:author="HAL" w:date="2019-03-11T13:58:00Z" w:initials="H">
    <w:p w14:paraId="183C5E11" w14:textId="73C4C516" w:rsidR="00461A94" w:rsidRDefault="00461A94">
      <w:pPr>
        <w:pStyle w:val="CommentText"/>
      </w:pPr>
      <w:r>
        <w:rPr>
          <w:rStyle w:val="CommentReference"/>
        </w:rPr>
        <w:annotationRef/>
      </w:r>
      <w:r>
        <w:t>Was this result any different if you only look at the results from the first block of the recognition task? (which avoid source confusion problems)?</w:t>
      </w:r>
    </w:p>
    <w:p w14:paraId="5EC9D5C6" w14:textId="6D82DAB7" w:rsidR="00461A94" w:rsidRDefault="00461A94">
      <w:pPr>
        <w:pStyle w:val="CommentText"/>
      </w:pPr>
      <w:r>
        <w:t xml:space="preserve">Maybe you can do the noticing rate per block in the recognition test? And then report the average? </w:t>
      </w:r>
    </w:p>
  </w:comment>
  <w:comment w:id="210" w:author="Gavin" w:date="2019-03-12T23:28:00Z" w:initials="G">
    <w:p w14:paraId="6A6CF78E" w14:textId="77777777" w:rsidR="00461A94" w:rsidRDefault="00461A94">
      <w:pPr>
        <w:pStyle w:val="CommentText"/>
      </w:pPr>
      <w:r>
        <w:rPr>
          <w:rStyle w:val="CommentReference"/>
        </w:rPr>
        <w:annotationRef/>
      </w:r>
      <w:r>
        <w:t>See the next table. Statistically, everything was about the same</w:t>
      </w:r>
    </w:p>
    <w:p w14:paraId="53E4812A" w14:textId="77777777" w:rsidR="00461A94" w:rsidRDefault="00461A94">
      <w:pPr>
        <w:pStyle w:val="CommentText"/>
      </w:pPr>
    </w:p>
    <w:p w14:paraId="1925F6D5" w14:textId="1B13CDA9" w:rsidR="00461A94" w:rsidRDefault="00461A94">
      <w:pPr>
        <w:pStyle w:val="CommentText"/>
      </w:pPr>
      <w:r>
        <w:t>Great. Please report both and add titles to the tables. And explain why it is important to check first block only.</w:t>
      </w:r>
    </w:p>
  </w:comment>
  <w:comment w:id="211" w:author="Gavin" w:date="2019-03-13T17:11:00Z" w:initials="G">
    <w:p w14:paraId="51346781" w14:textId="3A03DCEB" w:rsidR="00657930" w:rsidRDefault="00657930">
      <w:pPr>
        <w:pStyle w:val="CommentText"/>
      </w:pPr>
      <w:r>
        <w:rPr>
          <w:rStyle w:val="CommentReference"/>
        </w:rPr>
        <w:annotationRef/>
      </w:r>
      <w:r>
        <w:t>Done</w:t>
      </w:r>
    </w:p>
  </w:comment>
  <w:comment w:id="287" w:author="Gavin" w:date="2019-03-13T16:44:00Z" w:initials="G">
    <w:p w14:paraId="4D65B5F5" w14:textId="12D2A493" w:rsidR="0098367A" w:rsidRDefault="0098367A">
      <w:pPr>
        <w:pStyle w:val="CommentText"/>
      </w:pPr>
      <w:r>
        <w:rPr>
          <w:rStyle w:val="CommentReference"/>
        </w:rPr>
        <w:annotationRef/>
      </w:r>
      <w:r>
        <w:t>Wait what???</w:t>
      </w:r>
    </w:p>
  </w:comment>
  <w:comment w:id="315" w:author="Gavin" w:date="2019-03-13T15:23:00Z" w:initials="G">
    <w:p w14:paraId="318CA8EF" w14:textId="77777777" w:rsidR="00813475" w:rsidRDefault="00813475">
      <w:pPr>
        <w:pStyle w:val="CommentText"/>
      </w:pPr>
      <w:r>
        <w:rPr>
          <w:rStyle w:val="CommentReference"/>
        </w:rPr>
        <w:annotationRef/>
      </w:r>
      <w:r>
        <w:t>Is this correct? I divided it by 20 this time since technically there are 20 comparisons if we include the one before this</w:t>
      </w:r>
    </w:p>
    <w:p w14:paraId="4B0F665F" w14:textId="77777777" w:rsidR="00B95FBD" w:rsidRDefault="00B95FBD">
      <w:pPr>
        <w:pStyle w:val="CommentText"/>
      </w:pPr>
    </w:p>
    <w:p w14:paraId="0A996585" w14:textId="595A95F8" w:rsidR="00B95FBD" w:rsidRDefault="00B95FBD">
      <w:pPr>
        <w:pStyle w:val="CommentText"/>
      </w:pPr>
      <w:r>
        <w:t>If this is correct, then should I also change the Bonferroni correction above to be .005 instead of .01?</w:t>
      </w:r>
    </w:p>
  </w:comment>
  <w:comment w:id="425" w:author="HAL" w:date="2019-03-11T13:54:00Z" w:initials="H">
    <w:p w14:paraId="3106A688" w14:textId="77777777" w:rsidR="00461A94" w:rsidRDefault="00461A94" w:rsidP="00B83ED0">
      <w:pPr>
        <w:pStyle w:val="CommentText"/>
      </w:pPr>
      <w:r>
        <w:rPr>
          <w:rStyle w:val="CommentReference"/>
        </w:rPr>
        <w:annotationRef/>
      </w:r>
      <w:r>
        <w:t xml:space="preserve">It might be best to first present each of the memory results in the corresponding Experiment. </w:t>
      </w:r>
    </w:p>
  </w:comment>
  <w:comment w:id="426" w:author="Gavin" w:date="2019-03-13T00:40:00Z" w:initials="G">
    <w:p w14:paraId="49098BB2" w14:textId="633B8A3C" w:rsidR="00461A94" w:rsidRDefault="00461A94">
      <w:pPr>
        <w:pStyle w:val="CommentText"/>
      </w:pPr>
      <w:r>
        <w:rPr>
          <w:rStyle w:val="CommentReference"/>
        </w:rPr>
        <w:annotationRef/>
      </w:r>
    </w:p>
  </w:comment>
  <w:comment w:id="427" w:author="Gavin" w:date="2019-03-13T01:53:00Z" w:initials="G">
    <w:p w14:paraId="10AF6B89" w14:textId="1190F665" w:rsidR="00461A94" w:rsidRDefault="00461A94">
      <w:pPr>
        <w:pStyle w:val="CommentText"/>
      </w:pPr>
      <w:r>
        <w:rPr>
          <w:rStyle w:val="CommentReference"/>
        </w:rPr>
        <w:annotationRef/>
      </w:r>
      <w:r>
        <w:t>Done above</w:t>
      </w:r>
    </w:p>
  </w:comment>
  <w:comment w:id="423" w:author="Gavin" w:date="2019-03-13T01:53:00Z" w:initials="G">
    <w:p w14:paraId="270F594E" w14:textId="5D90DFF0" w:rsidR="00461A94" w:rsidRDefault="00461A94">
      <w:pPr>
        <w:pStyle w:val="CommentText"/>
      </w:pPr>
      <w:r>
        <w:rPr>
          <w:rStyle w:val="CommentReference"/>
        </w:rPr>
        <w:annotationRef/>
      </w:r>
      <w:r>
        <w:t>Not sure what else is needed?</w:t>
      </w:r>
    </w:p>
  </w:comment>
  <w:comment w:id="431" w:author="Gavin" w:date="2019-03-11T01:11:00Z" w:initials="G">
    <w:p w14:paraId="4D0F2001" w14:textId="77777777" w:rsidR="00461A94" w:rsidRDefault="00461A94">
      <w:pPr>
        <w:pStyle w:val="CommentText"/>
      </w:pPr>
      <w:r>
        <w:rPr>
          <w:rStyle w:val="CommentReference"/>
        </w:rPr>
        <w:annotationRef/>
      </w:r>
      <w:r>
        <w:t>Not sure how we should discuss the recognition test</w:t>
      </w:r>
    </w:p>
    <w:p w14:paraId="6B307B53" w14:textId="77777777" w:rsidR="00461A94" w:rsidRDefault="00461A94">
      <w:pPr>
        <w:pStyle w:val="CommentText"/>
      </w:pPr>
    </w:p>
    <w:p w14:paraId="03121766" w14:textId="6AFCD6BA" w:rsidR="00461A94" w:rsidRDefault="00461A94">
      <w:pPr>
        <w:pStyle w:val="CommentText"/>
      </w:pPr>
      <w:r>
        <w:t xml:space="preserve">Although, I have done some exploratory analyses and found that about 22% of the displays have an accuracy score of 1, with a confidence rating of 3.78/5 (average rating is 3.14). For these displays, participants indicated that they have seen them before on ALL 4 presentations of the display during the recognition test. </w:t>
      </w:r>
    </w:p>
    <w:p w14:paraId="07FFB84D" w14:textId="77777777" w:rsidR="00461A94" w:rsidRDefault="00461A94">
      <w:pPr>
        <w:pStyle w:val="CommentText"/>
      </w:pPr>
    </w:p>
    <w:p w14:paraId="618AD632" w14:textId="77777777" w:rsidR="00461A94" w:rsidRDefault="00461A94">
      <w:pPr>
        <w:pStyle w:val="CommentText"/>
      </w:pPr>
      <w:r>
        <w:t>I tried to see whether there was a larger contextual cueing effect for these displays, but the data was very noisy and it doesn’t seem like there is a difference. But, there was no CC overall anyway.</w:t>
      </w:r>
    </w:p>
    <w:p w14:paraId="386F5FCB" w14:textId="77777777" w:rsidR="00461A94" w:rsidRDefault="00461A94">
      <w:pPr>
        <w:pStyle w:val="CommentText"/>
      </w:pPr>
    </w:p>
    <w:p w14:paraId="63F37AF9" w14:textId="77777777" w:rsidR="00461A94" w:rsidRDefault="00461A94">
      <w:pPr>
        <w:pStyle w:val="CommentText"/>
      </w:pPr>
      <w:r>
        <w:t>It would be interesting to examine this in the typical CC experiments with candidates only. I am thinking of looking at this, probably by requesting for data from those who have done a recognition test after the main CC experiment (it is quite rare nowadays)</w:t>
      </w:r>
    </w:p>
    <w:p w14:paraId="32EF1D12" w14:textId="77777777" w:rsidR="00461A94" w:rsidRDefault="00461A94">
      <w:pPr>
        <w:pStyle w:val="CommentText"/>
      </w:pPr>
    </w:p>
    <w:p w14:paraId="672BC1DB" w14:textId="77777777" w:rsidR="00461A94" w:rsidRDefault="00461A94">
      <w:pPr>
        <w:pStyle w:val="CommentText"/>
      </w:pPr>
    </w:p>
    <w:p w14:paraId="1545052C" w14:textId="77777777" w:rsidR="00461A94" w:rsidRDefault="00461A94">
      <w:pPr>
        <w:pStyle w:val="CommentText"/>
      </w:pPr>
    </w:p>
    <w:p w14:paraId="6BA7C6E3" w14:textId="42CAA14E" w:rsidR="00461A94" w:rsidRDefault="00461A94">
      <w:pPr>
        <w:pStyle w:val="CommentText"/>
      </w:pPr>
      <w:r>
        <w:t xml:space="preserve">THE Main result you mention above (perfect memory for some displays) is DEFINITELY worth reporting, even if we don’t have comparable measures in the other experiments. Because this goes at the heart of the implicit claim of CC. So, please do add those analyses. </w:t>
      </w:r>
    </w:p>
  </w:comment>
  <w:comment w:id="432" w:author="Gavin" w:date="2019-03-13T01:53:00Z" w:initials="G">
    <w:p w14:paraId="014936B8" w14:textId="00F08AF4" w:rsidR="00461A94" w:rsidRDefault="00461A94">
      <w:pPr>
        <w:pStyle w:val="CommentText"/>
      </w:pPr>
      <w:r>
        <w:rPr>
          <w:rStyle w:val="CommentReference"/>
        </w:rPr>
        <w:annotationRef/>
      </w:r>
      <w:r>
        <w:t>ok</w:t>
      </w:r>
    </w:p>
  </w:comment>
  <w:comment w:id="440" w:author="Simona Buetti" w:date="2019-03-13T09:31:00Z" w:initials="SB">
    <w:p w14:paraId="7A437AC5" w14:textId="13A659F1" w:rsidR="00461A94" w:rsidRDefault="00461A94">
      <w:pPr>
        <w:pStyle w:val="CommentText"/>
      </w:pPr>
      <w:r>
        <w:rPr>
          <w:rStyle w:val="CommentReference"/>
        </w:rPr>
        <w:annotationRef/>
      </w:r>
      <w:r>
        <w:t>we’re going to read the end of the discussion when you send it back to us today.</w:t>
      </w:r>
    </w:p>
  </w:comment>
  <w:comment w:id="451" w:author="HAL" w:date="2019-03-11T14:31:00Z" w:initials="H">
    <w:p w14:paraId="41CB65EC" w14:textId="05282664" w:rsidR="00461A94" w:rsidRDefault="00461A94">
      <w:pPr>
        <w:pStyle w:val="CommentText"/>
      </w:pPr>
      <w:r>
        <w:rPr>
          <w:rStyle w:val="CommentReference"/>
        </w:rPr>
        <w:annotationRef/>
      </w:r>
      <w:r>
        <w:t>Please add description of lures and whether there were also candidates or not</w:t>
      </w:r>
    </w:p>
  </w:comment>
  <w:comment w:id="477" w:author="Gavin" w:date="2019-03-13T01:32:00Z" w:initials="G">
    <w:p w14:paraId="5AD811D8" w14:textId="0CEA9A19" w:rsidR="00461A94" w:rsidRDefault="00461A94">
      <w:pPr>
        <w:pStyle w:val="CommentText"/>
      </w:pPr>
      <w:r>
        <w:rPr>
          <w:rStyle w:val="CommentReference"/>
        </w:rPr>
        <w:annotationRef/>
      </w:r>
      <w:r>
        <w:t>Copied because I am deleting a sentence:</w:t>
      </w:r>
    </w:p>
    <w:p w14:paraId="3B24958C" w14:textId="77777777" w:rsidR="00461A94" w:rsidRDefault="00461A94">
      <w:pPr>
        <w:pStyle w:val="CommentText"/>
      </w:pPr>
    </w:p>
    <w:p w14:paraId="0589FE9E" w14:textId="77777777" w:rsidR="00461A94" w:rsidRDefault="00461A94" w:rsidP="00CF1592">
      <w:pPr>
        <w:pStyle w:val="CommentText"/>
      </w:pPr>
      <w:r>
        <w:t>Describe lures and relation to the target.</w:t>
      </w:r>
    </w:p>
    <w:p w14:paraId="19F9B650" w14:textId="77777777" w:rsidR="00461A94" w:rsidRDefault="00461A94" w:rsidP="00CF1592">
      <w:pPr>
        <w:pStyle w:val="CommentText"/>
      </w:pPr>
      <w:r>
        <w:t xml:space="preserve">Anything else on the display? Or just lures? Because these are the sort of details that differentiate our study, it is important to </w:t>
      </w:r>
      <w:proofErr w:type="gramStart"/>
      <w:r>
        <w:t>make reference</w:t>
      </w:r>
      <w:proofErr w:type="gramEnd"/>
      <w:r>
        <w:t xml:space="preserve"> to those aspects of the design in other studies. </w:t>
      </w:r>
    </w:p>
    <w:p w14:paraId="1BD3D669" w14:textId="77777777" w:rsidR="00461A94" w:rsidRDefault="00461A94" w:rsidP="00CF1592">
      <w:pPr>
        <w:pStyle w:val="CommentText"/>
      </w:pPr>
    </w:p>
    <w:p w14:paraId="28D5283A" w14:textId="77777777" w:rsidR="00461A94" w:rsidRDefault="00461A94" w:rsidP="00CF1592">
      <w:pPr>
        <w:pStyle w:val="CommentText"/>
      </w:pPr>
      <w:r>
        <w:t xml:space="preserve">12 lures= set size 12 or 12 displays with </w:t>
      </w:r>
      <w:proofErr w:type="gramStart"/>
      <w:r>
        <w:t>lures?.</w:t>
      </w:r>
      <w:proofErr w:type="gramEnd"/>
    </w:p>
    <w:p w14:paraId="147507BF" w14:textId="77777777" w:rsidR="00461A94" w:rsidRDefault="00461A94" w:rsidP="00CF1592">
      <w:pPr>
        <w:pStyle w:val="CommentText"/>
      </w:pPr>
      <w:r>
        <w:t xml:space="preserve">I thought it was only for set size 8 (previous sentence). Can you please clarify?  </w:t>
      </w:r>
    </w:p>
    <w:p w14:paraId="620B1742" w14:textId="2E317A10" w:rsidR="00461A94" w:rsidRDefault="00461A94">
      <w:pPr>
        <w:pStyle w:val="CommentText"/>
      </w:pPr>
    </w:p>
  </w:comment>
  <w:comment w:id="478" w:author="Gavin" w:date="2019-03-13T01:58:00Z" w:initials="G">
    <w:p w14:paraId="1A94EEDF" w14:textId="77777777" w:rsidR="00461A94" w:rsidRDefault="00461A94">
      <w:pPr>
        <w:pStyle w:val="CommentText"/>
      </w:pPr>
      <w:r>
        <w:rPr>
          <w:rStyle w:val="CommentReference"/>
        </w:rPr>
        <w:annotationRef/>
      </w:r>
      <w:r>
        <w:t xml:space="preserve">Done. </w:t>
      </w:r>
    </w:p>
    <w:p w14:paraId="3766B7AE" w14:textId="77777777" w:rsidR="00461A94" w:rsidRDefault="00461A94">
      <w:pPr>
        <w:pStyle w:val="CommentText"/>
      </w:pPr>
    </w:p>
    <w:p w14:paraId="45197EB5" w14:textId="15F37932" w:rsidR="00461A94" w:rsidRDefault="00461A94">
      <w:pPr>
        <w:pStyle w:val="CommentText"/>
      </w:pPr>
      <w:r>
        <w:t>There were 2 set sizes (they were trying to show that it was efficient search by showing flat slopes)</w:t>
      </w:r>
    </w:p>
  </w:comment>
  <w:comment w:id="492" w:author="HAL" w:date="2019-03-11T14:35:00Z" w:initials="H">
    <w:p w14:paraId="171A711D" w14:textId="77777777" w:rsidR="00461A94" w:rsidRDefault="00461A94">
      <w:pPr>
        <w:pStyle w:val="CommentText"/>
      </w:pPr>
      <w:r>
        <w:rPr>
          <w:rStyle w:val="CommentReference"/>
        </w:rPr>
        <w:annotationRef/>
      </w:r>
      <w:r>
        <w:t xml:space="preserve">So, please </w:t>
      </w:r>
      <w:proofErr w:type="spellStart"/>
      <w:r>
        <w:t>explicitely</w:t>
      </w:r>
      <w:proofErr w:type="spellEnd"/>
      <w:r>
        <w:t xml:space="preserve"> conclude that </w:t>
      </w:r>
      <w:proofErr w:type="spellStart"/>
      <w:r>
        <w:t>Kunar</w:t>
      </w:r>
      <w:proofErr w:type="spellEnd"/>
      <w:r>
        <w:t xml:space="preserve"> et al was likely a false </w:t>
      </w:r>
      <w:proofErr w:type="gramStart"/>
      <w:r>
        <w:t>positive .</w:t>
      </w:r>
      <w:proofErr w:type="gramEnd"/>
      <w:r>
        <w:t xml:space="preserve">  </w:t>
      </w:r>
    </w:p>
    <w:p w14:paraId="71DA06E1" w14:textId="77777777" w:rsidR="00461A94" w:rsidRDefault="00461A94">
      <w:pPr>
        <w:pStyle w:val="CommentText"/>
      </w:pPr>
    </w:p>
    <w:p w14:paraId="3AF0CE57" w14:textId="77777777" w:rsidR="00461A94" w:rsidRDefault="00461A94">
      <w:pPr>
        <w:pStyle w:val="CommentText"/>
      </w:pPr>
    </w:p>
    <w:p w14:paraId="53D4CE50" w14:textId="77777777" w:rsidR="00461A94" w:rsidRDefault="00461A94">
      <w:pPr>
        <w:pStyle w:val="CommentText"/>
      </w:pPr>
      <w:r>
        <w:t xml:space="preserve">ONE </w:t>
      </w:r>
      <w:proofErr w:type="spellStart"/>
      <w:r>
        <w:t>POSSIbility</w:t>
      </w:r>
      <w:proofErr w:type="spellEnd"/>
      <w:r>
        <w:t xml:space="preserve"> that you should discuss is that some LURES might turn into CANDIDATES at different eccentricities. SO, depending on what you use for lures (something too similar looking to the target), you might be able to reject lures near fixation, but the ones farther away may act as </w:t>
      </w:r>
      <w:proofErr w:type="spellStart"/>
      <w:r>
        <w:t>cnadidates</w:t>
      </w:r>
      <w:proofErr w:type="spellEnd"/>
      <w:r>
        <w:t>, adding to the noise and contribute a small effect to CC.</w:t>
      </w:r>
    </w:p>
    <w:p w14:paraId="3DB3355E" w14:textId="1F13357C" w:rsidR="00461A94" w:rsidRDefault="00461A94">
      <w:pPr>
        <w:pStyle w:val="CommentText"/>
      </w:pPr>
      <w:r>
        <w:t>So, please write that up.</w:t>
      </w:r>
    </w:p>
    <w:p w14:paraId="3EF7A3D3" w14:textId="3D549DF5" w:rsidR="00461A94" w:rsidRDefault="00461A94">
      <w:pPr>
        <w:pStyle w:val="CommentText"/>
      </w:pPr>
    </w:p>
    <w:p w14:paraId="723CA4B4" w14:textId="15E333DA" w:rsidR="00461A94" w:rsidRDefault="00461A94">
      <w:pPr>
        <w:pStyle w:val="CommentText"/>
      </w:pPr>
      <w:r>
        <w:t xml:space="preserve">So, please add </w:t>
      </w:r>
    </w:p>
    <w:p w14:paraId="2F87E1ED" w14:textId="339030F7" w:rsidR="00461A94" w:rsidRDefault="00461A94">
      <w:pPr>
        <w:pStyle w:val="CommentText"/>
      </w:pPr>
    </w:p>
  </w:comment>
  <w:comment w:id="517" w:author="HAL" w:date="2019-03-11T15:06:00Z" w:initials="H">
    <w:p w14:paraId="671AC99D" w14:textId="14800415" w:rsidR="00461A94" w:rsidRDefault="00461A94">
      <w:pPr>
        <w:pStyle w:val="CommentText"/>
      </w:pPr>
      <w:r>
        <w:rPr>
          <w:rStyle w:val="CommentReference"/>
        </w:rPr>
        <w:annotationRef/>
      </w:r>
      <w:r>
        <w:t xml:space="preserve">Gavin: depending on What stimuli </w:t>
      </w:r>
      <w:proofErr w:type="spellStart"/>
      <w:r>
        <w:t>Kunar</w:t>
      </w:r>
      <w:proofErr w:type="spellEnd"/>
      <w:r>
        <w:t xml:space="preserve"> used, please add something here.  </w:t>
      </w:r>
    </w:p>
  </w:comment>
  <w:comment w:id="518" w:author="Gavin" w:date="2019-03-13T01:59:00Z" w:initials="G">
    <w:p w14:paraId="387D3F71" w14:textId="51C2AEC4" w:rsidR="00461A94" w:rsidRDefault="00461A94">
      <w:pPr>
        <w:pStyle w:val="CommentText"/>
      </w:pPr>
      <w:r>
        <w:rPr>
          <w:rStyle w:val="CommentReference"/>
        </w:rPr>
        <w:annotationRef/>
      </w:r>
      <w:r>
        <w:t>Added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F4C596" w15:done="0"/>
  <w15:commentEx w15:paraId="199E0AB6" w15:paraIdParent="53F4C596" w15:done="0"/>
  <w15:commentEx w15:paraId="3B142A17" w15:done="0"/>
  <w15:commentEx w15:paraId="70456482" w15:done="0"/>
  <w15:commentEx w15:paraId="6DF16A17" w15:done="0"/>
  <w15:commentEx w15:paraId="025EF6B1" w15:done="0"/>
  <w15:commentEx w15:paraId="2D6AD794" w15:done="1"/>
  <w15:commentEx w15:paraId="660E8554" w15:done="0"/>
  <w15:commentEx w15:paraId="0BA583FA" w15:done="0"/>
  <w15:commentEx w15:paraId="636CE776" w15:paraIdParent="0BA583FA" w15:done="0"/>
  <w15:commentEx w15:paraId="5EC9D5C6" w15:done="0"/>
  <w15:commentEx w15:paraId="1925F6D5" w15:paraIdParent="5EC9D5C6" w15:done="0"/>
  <w15:commentEx w15:paraId="51346781" w15:paraIdParent="5EC9D5C6" w15:done="0"/>
  <w15:commentEx w15:paraId="4D65B5F5" w15:done="0"/>
  <w15:commentEx w15:paraId="0A996585" w15:done="0"/>
  <w15:commentEx w15:paraId="3106A688" w15:done="0"/>
  <w15:commentEx w15:paraId="49098BB2" w15:paraIdParent="3106A688" w15:done="0"/>
  <w15:commentEx w15:paraId="10AF6B89" w15:paraIdParent="3106A688" w15:done="0"/>
  <w15:commentEx w15:paraId="270F594E" w15:done="0"/>
  <w15:commentEx w15:paraId="6BA7C6E3" w15:done="0"/>
  <w15:commentEx w15:paraId="014936B8" w15:paraIdParent="6BA7C6E3" w15:done="0"/>
  <w15:commentEx w15:paraId="7A437AC5" w15:done="0"/>
  <w15:commentEx w15:paraId="41CB65EC" w15:done="0"/>
  <w15:commentEx w15:paraId="620B1742" w15:done="0"/>
  <w15:commentEx w15:paraId="45197EB5" w15:paraIdParent="620B1742" w15:done="0"/>
  <w15:commentEx w15:paraId="2F87E1ED" w15:done="0"/>
  <w15:commentEx w15:paraId="671AC99D" w15:done="0"/>
  <w15:commentEx w15:paraId="387D3F71" w15:paraIdParent="671AC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4C596" w16cid:durableId="203348DE"/>
  <w16cid:commentId w16cid:paraId="199E0AB6" w16cid:durableId="2033A56A"/>
  <w16cid:commentId w16cid:paraId="3B142A17" w16cid:durableId="2033A13B"/>
  <w16cid:commentId w16cid:paraId="70456482" w16cid:durableId="20338831"/>
  <w16cid:commentId w16cid:paraId="6DF16A17" w16cid:durableId="20338958"/>
  <w16cid:commentId w16cid:paraId="025EF6B1" w16cid:durableId="2033A2D9"/>
  <w16cid:commentId w16cid:paraId="2D6AD794" w16cid:durableId="20322233"/>
  <w16cid:commentId w16cid:paraId="660E8554" w16cid:durableId="2033B2F7"/>
  <w16cid:commentId w16cid:paraId="0BA583FA" w16cid:durableId="20334AE8"/>
  <w16cid:commentId w16cid:paraId="636CE776" w16cid:durableId="2033B838"/>
  <w16cid:commentId w16cid:paraId="5EC9D5C6" w16cid:durableId="20321C9A"/>
  <w16cid:commentId w16cid:paraId="1925F6D5" w16cid:durableId="2032BF2C"/>
  <w16cid:commentId w16cid:paraId="51346781" w16cid:durableId="2033B841"/>
  <w16cid:commentId w16cid:paraId="4D65B5F5" w16cid:durableId="2033B1E5"/>
  <w16cid:commentId w16cid:paraId="0A996585" w16cid:durableId="20339EFF"/>
  <w16cid:commentId w16cid:paraId="3106A688" w16cid:durableId="20321C9C"/>
  <w16cid:commentId w16cid:paraId="49098BB2" w16cid:durableId="2032CFEE"/>
  <w16cid:commentId w16cid:paraId="10AF6B89" w16cid:durableId="2032E122"/>
  <w16cid:commentId w16cid:paraId="270F594E" w16cid:durableId="2032E134"/>
  <w16cid:commentId w16cid:paraId="6BA7C6E3" w16cid:durableId="20303426"/>
  <w16cid:commentId w16cid:paraId="014936B8" w16cid:durableId="2032E12A"/>
  <w16cid:commentId w16cid:paraId="7A437AC5" w16cid:durableId="20334C87"/>
  <w16cid:commentId w16cid:paraId="41CB65EC" w16cid:durableId="20321C9E"/>
  <w16cid:commentId w16cid:paraId="620B1742" w16cid:durableId="2032DC1D"/>
  <w16cid:commentId w16cid:paraId="45197EB5" w16cid:durableId="2032E22E"/>
  <w16cid:commentId w16cid:paraId="2F87E1ED" w16cid:durableId="20321CA1"/>
  <w16cid:commentId w16cid:paraId="671AC99D" w16cid:durableId="20321CA2"/>
  <w16cid:commentId w16cid:paraId="387D3F71" w16cid:durableId="2032E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F837" w14:textId="77777777" w:rsidR="00111A5E" w:rsidRDefault="00111A5E" w:rsidP="00424BB0">
      <w:pPr>
        <w:spacing w:after="0" w:line="240" w:lineRule="auto"/>
      </w:pPr>
      <w:r>
        <w:separator/>
      </w:r>
    </w:p>
  </w:endnote>
  <w:endnote w:type="continuationSeparator" w:id="0">
    <w:p w14:paraId="644A2D33" w14:textId="77777777" w:rsidR="00111A5E" w:rsidRDefault="00111A5E"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BFE74" w14:textId="77777777" w:rsidR="00111A5E" w:rsidRDefault="00111A5E" w:rsidP="00424BB0">
      <w:pPr>
        <w:spacing w:after="0" w:line="240" w:lineRule="auto"/>
      </w:pPr>
      <w:r>
        <w:separator/>
      </w:r>
    </w:p>
  </w:footnote>
  <w:footnote w:type="continuationSeparator" w:id="0">
    <w:p w14:paraId="1C627970" w14:textId="77777777" w:rsidR="00111A5E" w:rsidRDefault="00111A5E" w:rsidP="00424BB0">
      <w:pPr>
        <w:spacing w:after="0" w:line="240" w:lineRule="auto"/>
      </w:pPr>
      <w:r>
        <w:continuationSeparator/>
      </w:r>
    </w:p>
  </w:footnote>
  <w:footnote w:id="1">
    <w:p w14:paraId="67947919" w14:textId="5CDC8BEA" w:rsidR="00461A94" w:rsidRDefault="00461A94">
      <w:pPr>
        <w:pStyle w:val="FootnoteText"/>
      </w:pPr>
      <w:r>
        <w:rPr>
          <w:rStyle w:val="FootnoteReference"/>
        </w:rPr>
        <w:footnoteRef/>
      </w:r>
      <w:r>
        <w:t xml:space="preserve"> </w:t>
      </w:r>
      <w:r>
        <w:rPr>
          <w:rFonts w:ascii="Times New Roman" w:hAnsi="Times New Roman" w:cs="Times New Roman"/>
          <w:sz w:val="24"/>
          <w:szCs w:val="24"/>
        </w:rPr>
        <w:t xml:space="preserve">Jiang and Chun (2001) referred to these as the “attended” and “unattended” color respectively. However, we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in peripheral vision without the need for focused selective attention </w:t>
      </w:r>
      <w:r>
        <w:rPr>
          <w:rFonts w:ascii="Times New Roman" w:hAnsi="Times New Roman" w:cs="Times New Roman"/>
          <w:sz w:val="24"/>
          <w:szCs w:val="24"/>
        </w:rPr>
        <w:fldChar w:fldCharType="begin" w:fldLock="1"/>
      </w:r>
      <w:r w:rsidR="00444063">
        <w:rPr>
          <w:rFonts w:ascii="Times New Roman" w:hAnsi="Times New Roman" w:cs="Times New Roman"/>
          <w:sz w:val="24"/>
          <w:szCs w:val="24"/>
        </w:rPr>
        <w:instrText>ADDIN CSL_CITATION {"citationItems":[{"id":"ITEM-1","itemData":{"DOI":"10.1080/13506280701381691","ISBN":"1350628070138","ISSN":"1350-6285","abstract":"Traditional search paradigms utilize simple displays, allowing a precise determination of set size. However, objects in realistic scenes are largely uncountable, and typically visually and semantically complex. Can traditional conceptions of set size be applied to search in realistic scenes? Observers searched quasirealistic scenes for a tank target hidden among tree distractors varying in number and density. Search efficiency improved as trees were added to the display, a reverse set size effect. Eye movement analyses revealed that observers fixated individual trees when the set size was small, and the open regions between trees when the set size was large. Rather than a set size consisting of objectively countable objects, we interpret these data as evidence for a restricted functional set size consisting of idiosyncratically defined objects of search. Observers exploit low-level perceptual grouping processes and high-level semantic scene constraints to dynamically create objects that are appropriate to a given search task.","author":[{"dropping-particle":"","family":"Neider","given":"Mark B.","non-dropping-particle":"","parse-names":false,"suffix":""},{"dropping-particle":"","family":"Zelinsky","given":"Gregory J.","non-dropping-particle":"","parse-names":false,"suffix":""}],"container-title":"Visual Cognition","id":"ITEM-1","issue":"1","issued":{"date-parts":[["2008"]]},"page":"1-10","title":"Exploring set size effects in scenes: Identifying the objects of search","type":"article-journal","volume":"16"},"uris":["http://www.mendeley.com/documents/?uuid=b03aa3fb-2ac3-45c0-b515-a1ca7b5bc690"]},{"id":"ITEM-2","itemData":{"DOI":"10.1037/xge0000163","ISBN":"9788578110796","ISSN":"1098-6596","PMID":"25246403","abstract":"Most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General","id":"ITEM-2","issue":"6","issued":{"date-parts":[["2016"]]},"page":"672-707","title":"Towards a better understanding of parallel visual processing in human vision: Evidence for exhaustive analysis of visual information","type":"article-journal","volume":"145"},"uris":["http://www.mendeley.com/documents/?uuid=5ffb68c4-3793-4792-900d-dbf60fc3b1b2"]},{"id":"ITEM-3","itemData":{"DOI":"10.1016/B978-0-12-407187-2.00007-1","ISBN":"9780124071872","ISSN":"0079-7421","author":[{"dropping-particle":"","family":"Lleras","given":"Alejandro","non-dropping-particle":"","parse-names":false,"suffix":""},{"dropping-particle":"","family":"Buetti","given":"Simona","non-dropping-particle":"","parse-names":false,"suffix":""},{"dropping-particle":"","family":"Mordkoff","given":"J. Toby","non-dropping-particle":"","parse-names":false,"suffix":""}],"container-title":"Psychology of Learning and Motivation","id":"ITEM-3","issued":{"date-parts":[["2013"]]},"number-of-pages":"261-315","publisher":"Elsevier","title":"When do the effects of distractors provide a measure of distractibility?","type":"book","volume":"59"},"uris":["http://www.mendeley.com/documents/?uuid=8d878de8-75fb-4a0c-b5ad-76382f1392fb"]}],"mendeley":{"formattedCitation":"(Buetti et al., 2016; Lleras, Buetti, &amp; Mordkoff, 2013; Neider &amp; Zelinsky, 2008)","plainTextFormattedCitation":"(Buetti et al., 2016; Lleras, Buetti, &amp; Mordkoff, 2013; Neider &amp; Zelinsky, 2008)","previouslyFormattedCitation":"(Buetti et al., 2016; Lleras, Buetti, &amp; Mordkoff, 2013; Neider &amp; Zelinsky, 2008)"},"properties":{"noteIndex":0},"schema":"https://github.com/citation-style-language/schema/raw/master/csl-citation.json"}</w:instrText>
      </w:r>
      <w:r>
        <w:rPr>
          <w:rFonts w:ascii="Times New Roman" w:hAnsi="Times New Roman" w:cs="Times New Roman"/>
          <w:sz w:val="24"/>
          <w:szCs w:val="24"/>
        </w:rPr>
        <w:fldChar w:fldCharType="separate"/>
      </w:r>
      <w:r w:rsidRPr="00461A94">
        <w:rPr>
          <w:rFonts w:ascii="Times New Roman" w:hAnsi="Times New Roman" w:cs="Times New Roman"/>
          <w:noProof/>
          <w:sz w:val="24"/>
          <w:szCs w:val="24"/>
        </w:rPr>
        <w:t>(Buetti et al., 2016; Lleras, Buetti, &amp; Mordkoff, 2013; Neider &amp; Zelinsky,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w15:presenceInfo w15:providerId="None" w15:userId="Gavin"/>
  </w15:person>
  <w15:person w15:author="Microsoft Office User">
    <w15:presenceInfo w15:providerId="None" w15:userId="Microsoft Office User"/>
  </w15:person>
  <w15:person w15:author="HAL">
    <w15:presenceInfo w15:providerId="None" w15:userId="HAL"/>
  </w15:person>
  <w15:person w15:author="Simona Buetti">
    <w15:presenceInfo w15:providerId="Windows Live" w15:userId="fae79f8b5a353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4435"/>
    <w:rsid w:val="00015183"/>
    <w:rsid w:val="00022E4C"/>
    <w:rsid w:val="00026232"/>
    <w:rsid w:val="00026C10"/>
    <w:rsid w:val="000300C5"/>
    <w:rsid w:val="00030B6B"/>
    <w:rsid w:val="00033C26"/>
    <w:rsid w:val="00040EBD"/>
    <w:rsid w:val="0004205E"/>
    <w:rsid w:val="00044E2E"/>
    <w:rsid w:val="00047B40"/>
    <w:rsid w:val="00052001"/>
    <w:rsid w:val="00060868"/>
    <w:rsid w:val="0006141B"/>
    <w:rsid w:val="00073316"/>
    <w:rsid w:val="000755B3"/>
    <w:rsid w:val="0008409B"/>
    <w:rsid w:val="000861BF"/>
    <w:rsid w:val="00086CBD"/>
    <w:rsid w:val="00091A66"/>
    <w:rsid w:val="00093B7E"/>
    <w:rsid w:val="000B691E"/>
    <w:rsid w:val="000C7DB7"/>
    <w:rsid w:val="000D46AF"/>
    <w:rsid w:val="000D6089"/>
    <w:rsid w:val="000D639D"/>
    <w:rsid w:val="000E23D1"/>
    <w:rsid w:val="00111A5E"/>
    <w:rsid w:val="00113E4D"/>
    <w:rsid w:val="00117A25"/>
    <w:rsid w:val="001309E9"/>
    <w:rsid w:val="0013172A"/>
    <w:rsid w:val="00134DAF"/>
    <w:rsid w:val="001424B2"/>
    <w:rsid w:val="00155AAB"/>
    <w:rsid w:val="00160DB1"/>
    <w:rsid w:val="001677B1"/>
    <w:rsid w:val="00182407"/>
    <w:rsid w:val="00190061"/>
    <w:rsid w:val="0019118D"/>
    <w:rsid w:val="00193750"/>
    <w:rsid w:val="00193F49"/>
    <w:rsid w:val="00197A17"/>
    <w:rsid w:val="001A40E4"/>
    <w:rsid w:val="001A5810"/>
    <w:rsid w:val="001B733F"/>
    <w:rsid w:val="001D0E64"/>
    <w:rsid w:val="001F04DB"/>
    <w:rsid w:val="00223FE8"/>
    <w:rsid w:val="00230CC5"/>
    <w:rsid w:val="00235777"/>
    <w:rsid w:val="00240E7D"/>
    <w:rsid w:val="002754DE"/>
    <w:rsid w:val="00282A61"/>
    <w:rsid w:val="002B2D95"/>
    <w:rsid w:val="002C61CD"/>
    <w:rsid w:val="002D09E7"/>
    <w:rsid w:val="002E3605"/>
    <w:rsid w:val="002E4DF5"/>
    <w:rsid w:val="002E6C4F"/>
    <w:rsid w:val="002F4D88"/>
    <w:rsid w:val="002F62EC"/>
    <w:rsid w:val="00327C10"/>
    <w:rsid w:val="00332192"/>
    <w:rsid w:val="00343246"/>
    <w:rsid w:val="00346AF2"/>
    <w:rsid w:val="00350F7F"/>
    <w:rsid w:val="00352BD9"/>
    <w:rsid w:val="0036660C"/>
    <w:rsid w:val="00367571"/>
    <w:rsid w:val="003931A5"/>
    <w:rsid w:val="00397A7A"/>
    <w:rsid w:val="003A7EE8"/>
    <w:rsid w:val="003B1C32"/>
    <w:rsid w:val="003C06BB"/>
    <w:rsid w:val="003C3D65"/>
    <w:rsid w:val="003D3A72"/>
    <w:rsid w:val="003D6960"/>
    <w:rsid w:val="003E0AC8"/>
    <w:rsid w:val="003F2F70"/>
    <w:rsid w:val="003F3085"/>
    <w:rsid w:val="003F4201"/>
    <w:rsid w:val="00402F0D"/>
    <w:rsid w:val="004201D2"/>
    <w:rsid w:val="00424BB0"/>
    <w:rsid w:val="004254F2"/>
    <w:rsid w:val="00444063"/>
    <w:rsid w:val="004505CC"/>
    <w:rsid w:val="00452A11"/>
    <w:rsid w:val="00454B84"/>
    <w:rsid w:val="004554D8"/>
    <w:rsid w:val="00461A94"/>
    <w:rsid w:val="0046520B"/>
    <w:rsid w:val="00474DEA"/>
    <w:rsid w:val="00486094"/>
    <w:rsid w:val="004931FB"/>
    <w:rsid w:val="00496315"/>
    <w:rsid w:val="004A6849"/>
    <w:rsid w:val="004B55CC"/>
    <w:rsid w:val="004C2651"/>
    <w:rsid w:val="004D0A19"/>
    <w:rsid w:val="004E39FF"/>
    <w:rsid w:val="00527659"/>
    <w:rsid w:val="0054637A"/>
    <w:rsid w:val="00554AAC"/>
    <w:rsid w:val="00557679"/>
    <w:rsid w:val="005B2E04"/>
    <w:rsid w:val="005E6858"/>
    <w:rsid w:val="006018BC"/>
    <w:rsid w:val="00621CDB"/>
    <w:rsid w:val="0062384E"/>
    <w:rsid w:val="006359CD"/>
    <w:rsid w:val="00653B93"/>
    <w:rsid w:val="00653C1E"/>
    <w:rsid w:val="0065792F"/>
    <w:rsid w:val="00657930"/>
    <w:rsid w:val="0066386C"/>
    <w:rsid w:val="006672EF"/>
    <w:rsid w:val="00670987"/>
    <w:rsid w:val="006929E5"/>
    <w:rsid w:val="0069441B"/>
    <w:rsid w:val="006A3083"/>
    <w:rsid w:val="006A6BEC"/>
    <w:rsid w:val="006B1D14"/>
    <w:rsid w:val="006B347F"/>
    <w:rsid w:val="006D0664"/>
    <w:rsid w:val="006D5B3B"/>
    <w:rsid w:val="00702D14"/>
    <w:rsid w:val="0070398C"/>
    <w:rsid w:val="0071263D"/>
    <w:rsid w:val="007160A8"/>
    <w:rsid w:val="0071630D"/>
    <w:rsid w:val="00717931"/>
    <w:rsid w:val="007227A3"/>
    <w:rsid w:val="00723C01"/>
    <w:rsid w:val="0072610E"/>
    <w:rsid w:val="00731DFF"/>
    <w:rsid w:val="00732F76"/>
    <w:rsid w:val="00754F89"/>
    <w:rsid w:val="00756736"/>
    <w:rsid w:val="00767AF2"/>
    <w:rsid w:val="0077461E"/>
    <w:rsid w:val="007763F5"/>
    <w:rsid w:val="00776F5B"/>
    <w:rsid w:val="007775B9"/>
    <w:rsid w:val="00782DE0"/>
    <w:rsid w:val="007846D8"/>
    <w:rsid w:val="00794898"/>
    <w:rsid w:val="007978E3"/>
    <w:rsid w:val="007C50D4"/>
    <w:rsid w:val="007C7211"/>
    <w:rsid w:val="007D4A95"/>
    <w:rsid w:val="007D54E6"/>
    <w:rsid w:val="007D7BC4"/>
    <w:rsid w:val="007F2A2A"/>
    <w:rsid w:val="007F3B78"/>
    <w:rsid w:val="008110D1"/>
    <w:rsid w:val="00812EFD"/>
    <w:rsid w:val="00813475"/>
    <w:rsid w:val="00816412"/>
    <w:rsid w:val="00820B2F"/>
    <w:rsid w:val="00823549"/>
    <w:rsid w:val="00826B60"/>
    <w:rsid w:val="008341F2"/>
    <w:rsid w:val="00844533"/>
    <w:rsid w:val="0086248C"/>
    <w:rsid w:val="008648CE"/>
    <w:rsid w:val="008661CA"/>
    <w:rsid w:val="0087266F"/>
    <w:rsid w:val="00880C5E"/>
    <w:rsid w:val="008971AC"/>
    <w:rsid w:val="008A18F8"/>
    <w:rsid w:val="008A330A"/>
    <w:rsid w:val="008B2FCC"/>
    <w:rsid w:val="008C5772"/>
    <w:rsid w:val="008D0D81"/>
    <w:rsid w:val="008F24E7"/>
    <w:rsid w:val="008F3B57"/>
    <w:rsid w:val="00903030"/>
    <w:rsid w:val="00907FB8"/>
    <w:rsid w:val="00917380"/>
    <w:rsid w:val="00920276"/>
    <w:rsid w:val="00926850"/>
    <w:rsid w:val="00930B96"/>
    <w:rsid w:val="00933E82"/>
    <w:rsid w:val="00953078"/>
    <w:rsid w:val="009708E1"/>
    <w:rsid w:val="0098367A"/>
    <w:rsid w:val="00995A18"/>
    <w:rsid w:val="009A164D"/>
    <w:rsid w:val="009A794C"/>
    <w:rsid w:val="009C23CD"/>
    <w:rsid w:val="009C68F4"/>
    <w:rsid w:val="009F03F7"/>
    <w:rsid w:val="009F669F"/>
    <w:rsid w:val="00A15CDE"/>
    <w:rsid w:val="00A16C4A"/>
    <w:rsid w:val="00A16E18"/>
    <w:rsid w:val="00A21BFD"/>
    <w:rsid w:val="00A36828"/>
    <w:rsid w:val="00A60BA1"/>
    <w:rsid w:val="00A62662"/>
    <w:rsid w:val="00A74166"/>
    <w:rsid w:val="00A75CD7"/>
    <w:rsid w:val="00A84C00"/>
    <w:rsid w:val="00A9017F"/>
    <w:rsid w:val="00A91511"/>
    <w:rsid w:val="00A931AA"/>
    <w:rsid w:val="00A940E5"/>
    <w:rsid w:val="00A9727A"/>
    <w:rsid w:val="00AB258F"/>
    <w:rsid w:val="00AD0A30"/>
    <w:rsid w:val="00AE2328"/>
    <w:rsid w:val="00B0334C"/>
    <w:rsid w:val="00B114E6"/>
    <w:rsid w:val="00B17458"/>
    <w:rsid w:val="00B40C38"/>
    <w:rsid w:val="00B41AF8"/>
    <w:rsid w:val="00B41D9B"/>
    <w:rsid w:val="00B42E8C"/>
    <w:rsid w:val="00B47905"/>
    <w:rsid w:val="00B503FB"/>
    <w:rsid w:val="00B507F8"/>
    <w:rsid w:val="00B521EF"/>
    <w:rsid w:val="00B53669"/>
    <w:rsid w:val="00B5673D"/>
    <w:rsid w:val="00B77B02"/>
    <w:rsid w:val="00B77F8A"/>
    <w:rsid w:val="00B80D48"/>
    <w:rsid w:val="00B83ED0"/>
    <w:rsid w:val="00B92141"/>
    <w:rsid w:val="00B92DA5"/>
    <w:rsid w:val="00B9345A"/>
    <w:rsid w:val="00B95FBD"/>
    <w:rsid w:val="00B9775E"/>
    <w:rsid w:val="00BA0D72"/>
    <w:rsid w:val="00BA1FC1"/>
    <w:rsid w:val="00BA25A0"/>
    <w:rsid w:val="00BC4F7D"/>
    <w:rsid w:val="00BE33FF"/>
    <w:rsid w:val="00BF18A9"/>
    <w:rsid w:val="00BF52CA"/>
    <w:rsid w:val="00BF535A"/>
    <w:rsid w:val="00C035F5"/>
    <w:rsid w:val="00C17E9D"/>
    <w:rsid w:val="00C213F8"/>
    <w:rsid w:val="00C46628"/>
    <w:rsid w:val="00C46FE0"/>
    <w:rsid w:val="00C55F53"/>
    <w:rsid w:val="00C60A50"/>
    <w:rsid w:val="00C648A1"/>
    <w:rsid w:val="00C67DF3"/>
    <w:rsid w:val="00C84770"/>
    <w:rsid w:val="00C96737"/>
    <w:rsid w:val="00C97CAE"/>
    <w:rsid w:val="00CB1294"/>
    <w:rsid w:val="00CB1E98"/>
    <w:rsid w:val="00CB44BC"/>
    <w:rsid w:val="00CC4A7F"/>
    <w:rsid w:val="00CE38F9"/>
    <w:rsid w:val="00CF0BFB"/>
    <w:rsid w:val="00CF1124"/>
    <w:rsid w:val="00CF1592"/>
    <w:rsid w:val="00CF3441"/>
    <w:rsid w:val="00CF5649"/>
    <w:rsid w:val="00D066D3"/>
    <w:rsid w:val="00D12092"/>
    <w:rsid w:val="00D151D0"/>
    <w:rsid w:val="00D205CD"/>
    <w:rsid w:val="00D50CC9"/>
    <w:rsid w:val="00D51458"/>
    <w:rsid w:val="00D67FF0"/>
    <w:rsid w:val="00D715D5"/>
    <w:rsid w:val="00D862E5"/>
    <w:rsid w:val="00DB351E"/>
    <w:rsid w:val="00DD11E7"/>
    <w:rsid w:val="00DE0989"/>
    <w:rsid w:val="00DE2192"/>
    <w:rsid w:val="00DE2594"/>
    <w:rsid w:val="00DF41CE"/>
    <w:rsid w:val="00E00A5D"/>
    <w:rsid w:val="00E06097"/>
    <w:rsid w:val="00E17496"/>
    <w:rsid w:val="00E2378C"/>
    <w:rsid w:val="00E240B3"/>
    <w:rsid w:val="00E41B63"/>
    <w:rsid w:val="00E4426C"/>
    <w:rsid w:val="00E519D6"/>
    <w:rsid w:val="00E64DA8"/>
    <w:rsid w:val="00E76648"/>
    <w:rsid w:val="00EA134A"/>
    <w:rsid w:val="00EA3EFE"/>
    <w:rsid w:val="00EA7CC9"/>
    <w:rsid w:val="00EB01E8"/>
    <w:rsid w:val="00EB4BB4"/>
    <w:rsid w:val="00EC54CD"/>
    <w:rsid w:val="00ED2150"/>
    <w:rsid w:val="00ED4BA7"/>
    <w:rsid w:val="00ED722E"/>
    <w:rsid w:val="00EE4569"/>
    <w:rsid w:val="00EE6492"/>
    <w:rsid w:val="00F00D9E"/>
    <w:rsid w:val="00F0105F"/>
    <w:rsid w:val="00F22C94"/>
    <w:rsid w:val="00F45D03"/>
    <w:rsid w:val="00F55D0C"/>
    <w:rsid w:val="00F720CC"/>
    <w:rsid w:val="00F85314"/>
    <w:rsid w:val="00F93513"/>
    <w:rsid w:val="00FA5D7D"/>
    <w:rsid w:val="00FA70C0"/>
    <w:rsid w:val="00FB43FA"/>
    <w:rsid w:val="00FC17C6"/>
    <w:rsid w:val="00FC66B6"/>
    <w:rsid w:val="00FD0420"/>
    <w:rsid w:val="00FE2487"/>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 w:type="paragraph" w:styleId="HTMLPreformatted">
    <w:name w:val="HTML Preformatted"/>
    <w:basedOn w:val="Normal"/>
    <w:link w:val="HTMLPreformattedChar"/>
    <w:uiPriority w:val="99"/>
    <w:semiHidden/>
    <w:unhideWhenUsed/>
    <w:rsid w:val="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4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347F"/>
    <w:rPr>
      <w:color w:val="0000FF"/>
      <w:u w:val="single"/>
    </w:rPr>
  </w:style>
  <w:style w:type="character" w:customStyle="1" w:styleId="reference-text">
    <w:name w:val="reference-text"/>
    <w:basedOn w:val="DefaultParagraphFont"/>
    <w:rsid w:val="009F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6764">
      <w:bodyDiv w:val="1"/>
      <w:marLeft w:val="0"/>
      <w:marRight w:val="0"/>
      <w:marTop w:val="0"/>
      <w:marBottom w:val="0"/>
      <w:divBdr>
        <w:top w:val="none" w:sz="0" w:space="0" w:color="auto"/>
        <w:left w:val="none" w:sz="0" w:space="0" w:color="auto"/>
        <w:bottom w:val="none" w:sz="0" w:space="0" w:color="auto"/>
        <w:right w:val="none" w:sz="0" w:space="0" w:color="auto"/>
      </w:divBdr>
    </w:div>
    <w:div w:id="7345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project.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F2ED-912E-4336-B952-02EEAC62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19727</Words>
  <Characters>112448</Characters>
  <Application>Microsoft Office Word</Application>
  <DocSecurity>4</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cp:revision>
  <dcterms:created xsi:type="dcterms:W3CDTF">2019-03-15T18:38:00Z</dcterms:created>
  <dcterms:modified xsi:type="dcterms:W3CDTF">2019-03-15T18:38:00Z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731c2015-6f58-3cf8-b2ea-49d7a0f7b0f3</vt:lpwstr>
  </property>
  <property fmtid="{D5CDD505-2E9C-101B-9397-08002B2CF9AE}" pid="24" name="Mendeley Citation Style_1">
    <vt:lpwstr>http://www.zotero.org/styles/apa</vt:lpwstr>
  </property>
</Properties>
</file>