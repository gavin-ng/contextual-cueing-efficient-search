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26DAE" w14:textId="77777777" w:rsidR="00732F76" w:rsidRDefault="00732F76" w:rsidP="00033C26">
      <w:pPr>
        <w:pStyle w:val="NoSpacing"/>
        <w:spacing w:line="480" w:lineRule="auto"/>
        <w:jc w:val="center"/>
        <w:rPr>
          <w:ins w:id="0" w:author="Gavin" w:date="2019-03-05T23:32:00Z"/>
          <w:rFonts w:ascii="Times New Roman" w:hAnsi="Times New Roman" w:cs="Times New Roman"/>
          <w:sz w:val="24"/>
          <w:szCs w:val="24"/>
        </w:rPr>
      </w:pPr>
    </w:p>
    <w:p w14:paraId="40DC8A18" w14:textId="600F3649" w:rsidR="00A91511" w:rsidRDefault="004B55CC" w:rsidP="00033C2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Display repetitions do not improve search efficiency in parallel search tasks</w:t>
      </w:r>
    </w:p>
    <w:p w14:paraId="67AA9741" w14:textId="05D2FF33" w:rsidR="004B55CC" w:rsidRDefault="004B55CC" w:rsidP="00033C26">
      <w:pPr>
        <w:pStyle w:val="NoSpacing"/>
        <w:spacing w:line="480" w:lineRule="auto"/>
        <w:jc w:val="center"/>
        <w:rPr>
          <w:ins w:id="1" w:author="Gavin" w:date="2019-03-10T23:46:00Z"/>
          <w:rFonts w:ascii="Times New Roman" w:hAnsi="Times New Roman" w:cs="Times New Roman"/>
          <w:sz w:val="24"/>
          <w:szCs w:val="24"/>
        </w:rPr>
      </w:pPr>
      <w:r>
        <w:rPr>
          <w:rFonts w:ascii="Times New Roman" w:hAnsi="Times New Roman" w:cs="Times New Roman"/>
          <w:sz w:val="24"/>
          <w:szCs w:val="24"/>
        </w:rPr>
        <w:t xml:space="preserve">Gavin Jun Peng Ng, Simona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w:t>
      </w:r>
      <w:proofErr w:type="spellStart"/>
      <w:ins w:id="2" w:author="Microsoft Office User" w:date="2019-03-05T09:46:00Z">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Sanda</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Florin, &amp; </w:t>
        </w:r>
      </w:ins>
      <w:r>
        <w:rPr>
          <w:rFonts w:ascii="Times New Roman" w:hAnsi="Times New Roman" w:cs="Times New Roman"/>
          <w:sz w:val="24"/>
          <w:szCs w:val="24"/>
        </w:rPr>
        <w:t xml:space="preserve">Alejandro </w:t>
      </w:r>
      <w:proofErr w:type="spellStart"/>
      <w:r>
        <w:rPr>
          <w:rFonts w:ascii="Times New Roman" w:hAnsi="Times New Roman" w:cs="Times New Roman"/>
          <w:sz w:val="24"/>
          <w:szCs w:val="24"/>
        </w:rPr>
        <w:t>Lleras</w:t>
      </w:r>
      <w:proofErr w:type="spellEnd"/>
    </w:p>
    <w:p w14:paraId="0A95063F" w14:textId="121D53A4" w:rsidR="00E64DA8" w:rsidRDefault="00E64DA8" w:rsidP="00033C26">
      <w:pPr>
        <w:pStyle w:val="NoSpacing"/>
        <w:spacing w:line="480" w:lineRule="auto"/>
        <w:jc w:val="center"/>
        <w:rPr>
          <w:ins w:id="3" w:author="Gavin" w:date="2019-03-10T23:46:00Z"/>
          <w:rFonts w:ascii="Times New Roman" w:hAnsi="Times New Roman" w:cs="Times New Roman"/>
          <w:sz w:val="24"/>
          <w:szCs w:val="24"/>
        </w:rPr>
      </w:pPr>
    </w:p>
    <w:p w14:paraId="0A1E6943" w14:textId="724D1DBA" w:rsidR="00E64DA8" w:rsidRDefault="00E64DA8">
      <w:pPr>
        <w:pStyle w:val="NoSpacing"/>
        <w:spacing w:line="480" w:lineRule="auto"/>
        <w:rPr>
          <w:ins w:id="4" w:author="Gavin" w:date="2019-03-10T23:46:00Z"/>
          <w:rFonts w:ascii="Times New Roman" w:hAnsi="Times New Roman" w:cs="Times New Roman"/>
          <w:sz w:val="24"/>
          <w:szCs w:val="24"/>
        </w:rPr>
        <w:pPrChange w:id="5" w:author="Gavin" w:date="2019-03-10T23:47:00Z">
          <w:pPr>
            <w:pStyle w:val="NoSpacing"/>
            <w:spacing w:line="480" w:lineRule="auto"/>
            <w:jc w:val="center"/>
          </w:pPr>
        </w:pPrChange>
      </w:pPr>
      <w:ins w:id="6" w:author="Gavin" w:date="2019-03-10T23:46:00Z">
        <w:r>
          <w:rPr>
            <w:rFonts w:ascii="Times New Roman" w:hAnsi="Times New Roman" w:cs="Times New Roman"/>
            <w:sz w:val="24"/>
            <w:szCs w:val="24"/>
          </w:rPr>
          <w:t>TODO:</w:t>
        </w:r>
      </w:ins>
    </w:p>
    <w:p w14:paraId="137A4B7B" w14:textId="68C95F29" w:rsidR="00E64DA8" w:rsidRDefault="00E64DA8">
      <w:pPr>
        <w:pStyle w:val="NoSpacing"/>
        <w:numPr>
          <w:ilvl w:val="0"/>
          <w:numId w:val="5"/>
        </w:numPr>
        <w:spacing w:line="480" w:lineRule="auto"/>
        <w:rPr>
          <w:ins w:id="7" w:author="Gavin" w:date="2019-03-10T23:46:00Z"/>
          <w:rFonts w:ascii="Times New Roman" w:hAnsi="Times New Roman" w:cs="Times New Roman"/>
          <w:sz w:val="24"/>
          <w:szCs w:val="24"/>
        </w:rPr>
        <w:pPrChange w:id="8" w:author="Gavin" w:date="2019-03-10T23:47:00Z">
          <w:pPr>
            <w:pStyle w:val="NoSpacing"/>
            <w:numPr>
              <w:numId w:val="5"/>
            </w:numPr>
            <w:spacing w:line="480" w:lineRule="auto"/>
            <w:ind w:left="720" w:hanging="360"/>
            <w:jc w:val="center"/>
          </w:pPr>
        </w:pPrChange>
      </w:pPr>
      <w:ins w:id="9" w:author="Gavin" w:date="2019-03-10T23:46:00Z">
        <w:r>
          <w:rPr>
            <w:rFonts w:ascii="Times New Roman" w:hAnsi="Times New Roman" w:cs="Times New Roman"/>
            <w:sz w:val="24"/>
            <w:szCs w:val="24"/>
          </w:rPr>
          <w:t>CITE</w:t>
        </w:r>
      </w:ins>
    </w:p>
    <w:p w14:paraId="1CF8DC05" w14:textId="08684BED" w:rsidR="00CB1E98" w:rsidRDefault="00CB1E98">
      <w:pPr>
        <w:pStyle w:val="NoSpacing"/>
        <w:numPr>
          <w:ilvl w:val="0"/>
          <w:numId w:val="5"/>
        </w:numPr>
        <w:spacing w:line="480" w:lineRule="auto"/>
        <w:rPr>
          <w:ins w:id="10" w:author="Gavin" w:date="2019-03-10T23:46:00Z"/>
          <w:rFonts w:ascii="Times New Roman" w:hAnsi="Times New Roman" w:cs="Times New Roman"/>
          <w:sz w:val="24"/>
          <w:szCs w:val="24"/>
        </w:rPr>
        <w:pPrChange w:id="11" w:author="Gavin" w:date="2019-03-10T23:47:00Z">
          <w:pPr>
            <w:pStyle w:val="NoSpacing"/>
            <w:numPr>
              <w:numId w:val="5"/>
            </w:numPr>
            <w:spacing w:line="480" w:lineRule="auto"/>
            <w:ind w:left="720" w:hanging="360"/>
            <w:jc w:val="center"/>
          </w:pPr>
        </w:pPrChange>
      </w:pPr>
      <w:ins w:id="12" w:author="Gavin" w:date="2019-03-10T23:46:00Z">
        <w:r>
          <w:rPr>
            <w:rFonts w:ascii="Times New Roman" w:hAnsi="Times New Roman" w:cs="Times New Roman"/>
            <w:sz w:val="24"/>
            <w:szCs w:val="24"/>
          </w:rPr>
          <w:t>Fill in XXX</w:t>
        </w:r>
      </w:ins>
    </w:p>
    <w:p w14:paraId="24358317" w14:textId="6624D301" w:rsidR="00CB1E98" w:rsidRDefault="00CB1E98">
      <w:pPr>
        <w:pStyle w:val="NoSpacing"/>
        <w:numPr>
          <w:ilvl w:val="0"/>
          <w:numId w:val="5"/>
        </w:numPr>
        <w:spacing w:line="480" w:lineRule="auto"/>
        <w:rPr>
          <w:ins w:id="13" w:author="Gavin" w:date="2019-03-10T23:46:00Z"/>
          <w:rFonts w:ascii="Times New Roman" w:hAnsi="Times New Roman" w:cs="Times New Roman"/>
          <w:sz w:val="24"/>
          <w:szCs w:val="24"/>
        </w:rPr>
        <w:pPrChange w:id="14" w:author="Gavin" w:date="2019-03-10T23:47:00Z">
          <w:pPr>
            <w:pStyle w:val="NoSpacing"/>
            <w:numPr>
              <w:numId w:val="5"/>
            </w:numPr>
            <w:spacing w:line="480" w:lineRule="auto"/>
            <w:ind w:left="720" w:hanging="360"/>
            <w:jc w:val="center"/>
          </w:pPr>
        </w:pPrChange>
      </w:pPr>
      <w:ins w:id="15" w:author="Gavin" w:date="2019-03-10T23:46:00Z">
        <w:r>
          <w:rPr>
            <w:rFonts w:ascii="Times New Roman" w:hAnsi="Times New Roman" w:cs="Times New Roman"/>
            <w:sz w:val="24"/>
            <w:szCs w:val="24"/>
          </w:rPr>
          <w:t>Effect sizes</w:t>
        </w:r>
      </w:ins>
    </w:p>
    <w:p w14:paraId="2DBFC0D4" w14:textId="21DE6AF8" w:rsidR="00CB1E98" w:rsidRDefault="00CB1E98" w:rsidP="00CB1E98">
      <w:pPr>
        <w:pStyle w:val="NoSpacing"/>
        <w:numPr>
          <w:ilvl w:val="0"/>
          <w:numId w:val="5"/>
        </w:numPr>
        <w:spacing w:line="480" w:lineRule="auto"/>
        <w:rPr>
          <w:ins w:id="16" w:author="Gavin" w:date="2019-03-10T23:56:00Z"/>
          <w:rFonts w:ascii="Times New Roman" w:hAnsi="Times New Roman" w:cs="Times New Roman"/>
          <w:sz w:val="24"/>
          <w:szCs w:val="24"/>
        </w:rPr>
      </w:pPr>
      <w:ins w:id="17" w:author="Gavin" w:date="2019-03-10T23:47:00Z">
        <w:r>
          <w:rPr>
            <w:rFonts w:ascii="Times New Roman" w:hAnsi="Times New Roman" w:cs="Times New Roman"/>
            <w:sz w:val="24"/>
            <w:szCs w:val="24"/>
          </w:rPr>
          <w:t>Figure</w:t>
        </w:r>
      </w:ins>
      <w:ins w:id="18" w:author="Gavin" w:date="2019-03-10T23:46:00Z">
        <w:r>
          <w:rPr>
            <w:rFonts w:ascii="Times New Roman" w:hAnsi="Times New Roman" w:cs="Times New Roman"/>
            <w:sz w:val="24"/>
            <w:szCs w:val="24"/>
          </w:rPr>
          <w:t xml:space="preserve"> a</w:t>
        </w:r>
      </w:ins>
      <w:ins w:id="19" w:author="Gavin" w:date="2019-03-10T23:47:00Z">
        <w:r>
          <w:rPr>
            <w:rFonts w:ascii="Times New Roman" w:hAnsi="Times New Roman" w:cs="Times New Roman"/>
            <w:sz w:val="24"/>
            <w:szCs w:val="24"/>
          </w:rPr>
          <w:t>nd table captions</w:t>
        </w:r>
      </w:ins>
    </w:p>
    <w:p w14:paraId="6CBA7D04" w14:textId="5E688D43" w:rsidR="00CB1E98" w:rsidRPr="00CB1E98" w:rsidRDefault="00CB1E98">
      <w:pPr>
        <w:pStyle w:val="NoSpacing"/>
        <w:numPr>
          <w:ilvl w:val="0"/>
          <w:numId w:val="5"/>
        </w:numPr>
        <w:spacing w:line="480" w:lineRule="auto"/>
        <w:rPr>
          <w:rFonts w:ascii="Times New Roman" w:hAnsi="Times New Roman" w:cs="Times New Roman"/>
          <w:sz w:val="24"/>
          <w:szCs w:val="24"/>
        </w:rPr>
        <w:pPrChange w:id="20" w:author="Gavin" w:date="2019-03-10T23:47:00Z">
          <w:pPr>
            <w:pStyle w:val="NoSpacing"/>
            <w:spacing w:line="480" w:lineRule="auto"/>
            <w:jc w:val="center"/>
          </w:pPr>
        </w:pPrChange>
      </w:pPr>
      <w:ins w:id="21" w:author="Gavin" w:date="2019-03-10T23:56:00Z">
        <w:r>
          <w:rPr>
            <w:rFonts w:ascii="Times New Roman" w:hAnsi="Times New Roman" w:cs="Times New Roman"/>
            <w:sz w:val="24"/>
            <w:szCs w:val="24"/>
          </w:rPr>
          <w:t>Better figures (?)</w:t>
        </w:r>
      </w:ins>
    </w:p>
    <w:p w14:paraId="16797EF8" w14:textId="77777777" w:rsidR="004B55CC" w:rsidRPr="004B55CC" w:rsidRDefault="004B55CC" w:rsidP="00033C26">
      <w:pPr>
        <w:pStyle w:val="NoSpacing"/>
        <w:spacing w:line="480" w:lineRule="auto"/>
        <w:jc w:val="center"/>
        <w:rPr>
          <w:rFonts w:ascii="Times New Roman" w:hAnsi="Times New Roman" w:cs="Times New Roman"/>
          <w:sz w:val="24"/>
          <w:szCs w:val="24"/>
        </w:rPr>
      </w:pPr>
    </w:p>
    <w:p w14:paraId="5A11D5CE" w14:textId="77777777" w:rsidR="00C60A50" w:rsidRDefault="00C60A50">
      <w:pPr>
        <w:rPr>
          <w:ins w:id="22" w:author="Gavin" w:date="2019-03-08T13:20:00Z"/>
          <w:rFonts w:ascii="Times New Roman" w:hAnsi="Times New Roman" w:cs="Times New Roman"/>
          <w:b/>
          <w:sz w:val="24"/>
          <w:szCs w:val="24"/>
        </w:rPr>
      </w:pPr>
      <w:ins w:id="23" w:author="Gavin" w:date="2019-03-08T13:20:00Z">
        <w:r>
          <w:rPr>
            <w:rFonts w:ascii="Times New Roman" w:hAnsi="Times New Roman" w:cs="Times New Roman"/>
            <w:b/>
            <w:sz w:val="24"/>
            <w:szCs w:val="24"/>
          </w:rPr>
          <w:br w:type="page"/>
        </w:r>
      </w:ins>
    </w:p>
    <w:p w14:paraId="4E08A837" w14:textId="3E263025"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027324F6" w14:textId="1309C460" w:rsidR="00A931AA" w:rsidRDefault="00FE2487" w:rsidP="00FE2487">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A931AA">
        <w:rPr>
          <w:rFonts w:ascii="Times New Roman" w:hAnsi="Times New Roman" w:cs="Times New Roman"/>
          <w:sz w:val="24"/>
          <w:szCs w:val="24"/>
        </w:rPr>
        <w:t xml:space="preserve">Contextual cueing is a phenomenon in visual search tasks whereby response times are faster in displays where contextual information is repeated compared to novel displays. As the name suggests, there are two elements in contextual cueing. </w:t>
      </w:r>
      <w:r w:rsidR="00A931AA" w:rsidRPr="00A931AA">
        <w:rPr>
          <w:rFonts w:ascii="Times New Roman" w:hAnsi="Times New Roman" w:cs="Times New Roman"/>
          <w:i/>
          <w:sz w:val="24"/>
          <w:szCs w:val="24"/>
          <w:rPrChange w:id="24" w:author="Gavin" w:date="2019-03-08T16:42:00Z">
            <w:rPr>
              <w:rFonts w:ascii="Times New Roman" w:hAnsi="Times New Roman" w:cs="Times New Roman"/>
              <w:sz w:val="24"/>
              <w:szCs w:val="24"/>
            </w:rPr>
          </w:rPrChange>
        </w:rPr>
        <w:t>Context</w:t>
      </w:r>
      <w:r w:rsidR="00A931AA">
        <w:rPr>
          <w:rFonts w:ascii="Times New Roman" w:hAnsi="Times New Roman" w:cs="Times New Roman"/>
          <w:sz w:val="24"/>
          <w:szCs w:val="24"/>
        </w:rPr>
        <w:t xml:space="preserve"> refers to information that co-occurs with the target, such as </w:t>
      </w:r>
      <w:r w:rsidR="00767AF2">
        <w:rPr>
          <w:rFonts w:ascii="Times New Roman" w:hAnsi="Times New Roman" w:cs="Times New Roman"/>
          <w:sz w:val="24"/>
          <w:szCs w:val="24"/>
        </w:rPr>
        <w:t xml:space="preserve">the </w:t>
      </w:r>
      <w:r w:rsidR="00A931AA">
        <w:rPr>
          <w:rFonts w:ascii="Times New Roman" w:hAnsi="Times New Roman" w:cs="Times New Roman"/>
          <w:sz w:val="24"/>
          <w:szCs w:val="24"/>
        </w:rPr>
        <w:t xml:space="preserve">spatial layout (CITE), identity (CITE), or motion trajectory (CITE) of the stimuli in the search display. </w:t>
      </w:r>
      <w:r w:rsidR="00A931AA">
        <w:rPr>
          <w:rFonts w:ascii="Times New Roman" w:hAnsi="Times New Roman" w:cs="Times New Roman"/>
          <w:i/>
          <w:sz w:val="24"/>
          <w:szCs w:val="24"/>
        </w:rPr>
        <w:t xml:space="preserve">Cueing </w:t>
      </w:r>
      <w:r w:rsidR="00A931AA">
        <w:rPr>
          <w:rFonts w:ascii="Times New Roman" w:hAnsi="Times New Roman" w:cs="Times New Roman"/>
          <w:sz w:val="24"/>
          <w:szCs w:val="24"/>
        </w:rPr>
        <w:t xml:space="preserve">refers to the guidance of attention. Contextual cueing thus refers to situations in which attention is guided </w:t>
      </w:r>
      <w:r w:rsidR="006929E5">
        <w:rPr>
          <w:rFonts w:ascii="Times New Roman" w:hAnsi="Times New Roman" w:cs="Times New Roman"/>
          <w:sz w:val="24"/>
          <w:szCs w:val="24"/>
        </w:rPr>
        <w:t>by</w:t>
      </w:r>
      <w:r w:rsidR="00A931AA">
        <w:rPr>
          <w:rFonts w:ascii="Times New Roman" w:hAnsi="Times New Roman" w:cs="Times New Roman"/>
          <w:sz w:val="24"/>
          <w:szCs w:val="24"/>
        </w:rPr>
        <w:t xml:space="preserve"> the contextual information that has been learned (CITE).</w:t>
      </w:r>
      <w:r w:rsidR="00CF5649">
        <w:rPr>
          <w:rFonts w:ascii="Times New Roman" w:hAnsi="Times New Roman" w:cs="Times New Roman"/>
          <w:sz w:val="24"/>
          <w:szCs w:val="24"/>
        </w:rPr>
        <w:t xml:space="preserve"> </w:t>
      </w:r>
      <w:r w:rsidR="006929E5">
        <w:rPr>
          <w:rFonts w:ascii="Times New Roman" w:hAnsi="Times New Roman" w:cs="Times New Roman"/>
          <w:sz w:val="24"/>
          <w:szCs w:val="24"/>
        </w:rPr>
        <w:t>Most often</w:t>
      </w:r>
      <w:r w:rsidR="00A931AA">
        <w:rPr>
          <w:rFonts w:ascii="Times New Roman" w:hAnsi="Times New Roman" w:cs="Times New Roman"/>
          <w:sz w:val="24"/>
          <w:szCs w:val="24"/>
        </w:rPr>
        <w:t xml:space="preserve">, the context is the spatial layout of the stimuli in the search display (e.g. CITE). In these experiments, half of the search displays </w:t>
      </w:r>
      <w:r w:rsidR="006929E5">
        <w:rPr>
          <w:rFonts w:ascii="Times New Roman" w:hAnsi="Times New Roman" w:cs="Times New Roman"/>
          <w:sz w:val="24"/>
          <w:szCs w:val="24"/>
        </w:rPr>
        <w:t>are</w:t>
      </w:r>
      <w:r w:rsidR="00A931AA">
        <w:rPr>
          <w:rFonts w:ascii="Times New Roman" w:hAnsi="Times New Roman" w:cs="Times New Roman"/>
          <w:sz w:val="24"/>
          <w:szCs w:val="24"/>
        </w:rPr>
        <w:t xml:space="preserve"> repeated</w:t>
      </w:r>
      <w:r w:rsidR="00ED722E">
        <w:rPr>
          <w:rFonts w:ascii="Times New Roman" w:hAnsi="Times New Roman" w:cs="Times New Roman"/>
          <w:sz w:val="24"/>
          <w:szCs w:val="24"/>
        </w:rPr>
        <w:t xml:space="preserve"> (i.e. the spatial layout of the search stimuli remains identical throughout the experiment), while the other half would be novel (i.e. the spatial layout is randomly generated each time). Response times to repeated displays are faster than</w:t>
      </w:r>
      <w:r w:rsidR="006929E5">
        <w:rPr>
          <w:rFonts w:ascii="Times New Roman" w:hAnsi="Times New Roman" w:cs="Times New Roman"/>
          <w:sz w:val="24"/>
          <w:szCs w:val="24"/>
        </w:rPr>
        <w:t xml:space="preserve"> to</w:t>
      </w:r>
      <w:r w:rsidR="00ED722E">
        <w:rPr>
          <w:rFonts w:ascii="Times New Roman" w:hAnsi="Times New Roman" w:cs="Times New Roman"/>
          <w:sz w:val="24"/>
          <w:szCs w:val="24"/>
        </w:rPr>
        <w:t xml:space="preserve"> novel displays, suggesting </w:t>
      </w:r>
      <w:r w:rsidR="006929E5">
        <w:rPr>
          <w:rFonts w:ascii="Times New Roman" w:hAnsi="Times New Roman" w:cs="Times New Roman"/>
          <w:sz w:val="24"/>
          <w:szCs w:val="24"/>
        </w:rPr>
        <w:t xml:space="preserve">that </w:t>
      </w:r>
      <w:r w:rsidR="00ED722E">
        <w:rPr>
          <w:rFonts w:ascii="Times New Roman" w:hAnsi="Times New Roman" w:cs="Times New Roman"/>
          <w:sz w:val="24"/>
          <w:szCs w:val="24"/>
        </w:rPr>
        <w:t>observers learn the context</w:t>
      </w:r>
      <w:r w:rsidR="006929E5">
        <w:rPr>
          <w:rFonts w:ascii="Times New Roman" w:hAnsi="Times New Roman" w:cs="Times New Roman"/>
          <w:sz w:val="24"/>
          <w:szCs w:val="24"/>
        </w:rPr>
        <w:t>,</w:t>
      </w:r>
      <w:r w:rsidR="00ED722E">
        <w:rPr>
          <w:rFonts w:ascii="Times New Roman" w:hAnsi="Times New Roman" w:cs="Times New Roman"/>
          <w:sz w:val="24"/>
          <w:szCs w:val="24"/>
        </w:rPr>
        <w:t xml:space="preserve"> which allow</w:t>
      </w:r>
      <w:r w:rsidR="006929E5">
        <w:rPr>
          <w:rFonts w:ascii="Times New Roman" w:hAnsi="Times New Roman" w:cs="Times New Roman"/>
          <w:sz w:val="24"/>
          <w:szCs w:val="24"/>
        </w:rPr>
        <w:t>s</w:t>
      </w:r>
      <w:r w:rsidR="00ED722E">
        <w:rPr>
          <w:rFonts w:ascii="Times New Roman" w:hAnsi="Times New Roman" w:cs="Times New Roman"/>
          <w:sz w:val="24"/>
          <w:szCs w:val="24"/>
        </w:rPr>
        <w:t xml:space="preserve"> their attention to rapidly </w:t>
      </w:r>
      <w:r w:rsidR="006929E5">
        <w:rPr>
          <w:rFonts w:ascii="Times New Roman" w:hAnsi="Times New Roman" w:cs="Times New Roman"/>
          <w:sz w:val="24"/>
          <w:szCs w:val="24"/>
        </w:rPr>
        <w:t>move to</w:t>
      </w:r>
      <w:r w:rsidR="00ED722E">
        <w:rPr>
          <w:rFonts w:ascii="Times New Roman" w:hAnsi="Times New Roman" w:cs="Times New Roman"/>
          <w:sz w:val="24"/>
          <w:szCs w:val="24"/>
        </w:rPr>
        <w:t xml:space="preserve"> the target location.</w:t>
      </w:r>
    </w:p>
    <w:p w14:paraId="756F69F4" w14:textId="63B4A44A" w:rsidR="00ED722E" w:rsidRDefault="00ED722E" w:rsidP="00FE248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6929E5">
        <w:rPr>
          <w:rFonts w:ascii="Times New Roman" w:hAnsi="Times New Roman" w:cs="Times New Roman"/>
          <w:sz w:val="24"/>
          <w:szCs w:val="24"/>
        </w:rPr>
        <w:t>S</w:t>
      </w:r>
      <w:r>
        <w:rPr>
          <w:rFonts w:ascii="Times New Roman" w:hAnsi="Times New Roman" w:cs="Times New Roman"/>
          <w:sz w:val="24"/>
          <w:szCs w:val="24"/>
        </w:rPr>
        <w:t xml:space="preserve">elective attention is </w:t>
      </w:r>
      <w:r w:rsidR="00DD11E7">
        <w:rPr>
          <w:rFonts w:ascii="Times New Roman" w:hAnsi="Times New Roman" w:cs="Times New Roman"/>
          <w:sz w:val="24"/>
          <w:szCs w:val="24"/>
        </w:rPr>
        <w:t xml:space="preserve">thought to be </w:t>
      </w:r>
      <w:r>
        <w:rPr>
          <w:rFonts w:ascii="Times New Roman" w:hAnsi="Times New Roman" w:cs="Times New Roman"/>
          <w:sz w:val="24"/>
          <w:szCs w:val="24"/>
        </w:rPr>
        <w:t>necessary for the development of contextual cueing (Jiang</w:t>
      </w:r>
      <w:r w:rsidR="00527659">
        <w:rPr>
          <w:rFonts w:ascii="Times New Roman" w:hAnsi="Times New Roman" w:cs="Times New Roman"/>
          <w:sz w:val="24"/>
          <w:szCs w:val="24"/>
        </w:rPr>
        <w:t xml:space="preserve"> &amp; </w:t>
      </w:r>
      <w:commentRangeStart w:id="25"/>
      <w:r w:rsidR="00527659">
        <w:rPr>
          <w:rFonts w:ascii="Times New Roman" w:hAnsi="Times New Roman" w:cs="Times New Roman"/>
          <w:sz w:val="24"/>
          <w:szCs w:val="24"/>
        </w:rPr>
        <w:t>Chun</w:t>
      </w:r>
      <w:r>
        <w:rPr>
          <w:rFonts w:ascii="Times New Roman" w:hAnsi="Times New Roman" w:cs="Times New Roman"/>
          <w:sz w:val="24"/>
          <w:szCs w:val="24"/>
        </w:rPr>
        <w:t>, 2001 CITE</w:t>
      </w:r>
      <w:commentRangeEnd w:id="25"/>
      <w:r w:rsidR="00D67FF0">
        <w:rPr>
          <w:rStyle w:val="CommentReference"/>
        </w:rPr>
        <w:commentReference w:id="25"/>
      </w:r>
      <w:r>
        <w:rPr>
          <w:rFonts w:ascii="Times New Roman" w:hAnsi="Times New Roman" w:cs="Times New Roman"/>
          <w:sz w:val="24"/>
          <w:szCs w:val="24"/>
        </w:rPr>
        <w:t>). In a series of experiments, observers were tasked to search for a target with a pre-defined color among distractors of the same color (</w:t>
      </w:r>
      <w:r w:rsidR="00424BB0">
        <w:rPr>
          <w:rFonts w:ascii="Times New Roman" w:hAnsi="Times New Roman" w:cs="Times New Roman"/>
          <w:sz w:val="24"/>
          <w:szCs w:val="24"/>
        </w:rPr>
        <w:t>“candidates”</w:t>
      </w:r>
      <w:r>
        <w:rPr>
          <w:rFonts w:ascii="Times New Roman" w:hAnsi="Times New Roman" w:cs="Times New Roman"/>
          <w:sz w:val="24"/>
          <w:szCs w:val="24"/>
        </w:rPr>
        <w:t>) or a very different color (</w:t>
      </w:r>
      <w:r w:rsidR="00424BB0">
        <w:rPr>
          <w:rFonts w:ascii="Times New Roman" w:hAnsi="Times New Roman" w:cs="Times New Roman"/>
          <w:sz w:val="24"/>
          <w:szCs w:val="24"/>
        </w:rPr>
        <w:t>“lures”</w:t>
      </w:r>
      <w:r>
        <w:rPr>
          <w:rFonts w:ascii="Times New Roman" w:hAnsi="Times New Roman" w:cs="Times New Roman"/>
          <w:sz w:val="24"/>
          <w:szCs w:val="24"/>
        </w:rPr>
        <w:t>)</w:t>
      </w:r>
      <w:r w:rsidR="00424BB0">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424BB0">
        <w:rPr>
          <w:rFonts w:ascii="Times New Roman" w:hAnsi="Times New Roman" w:cs="Times New Roman"/>
          <w:sz w:val="24"/>
          <w:szCs w:val="24"/>
        </w:rPr>
        <w:t xml:space="preserve">When the spatial layout of the candidates was repeated and that of the </w:t>
      </w:r>
      <w:r w:rsidR="006929E5" w:rsidRPr="006929E5">
        <w:rPr>
          <w:rFonts w:ascii="Times New Roman" w:hAnsi="Times New Roman" w:cs="Times New Roman"/>
          <w:sz w:val="24"/>
          <w:szCs w:val="24"/>
          <w:highlight w:val="yellow"/>
          <w:rPrChange w:id="26" w:author="HAL" w:date="2019-03-11T09:28:00Z">
            <w:rPr>
              <w:rFonts w:ascii="Times New Roman" w:hAnsi="Times New Roman" w:cs="Times New Roman"/>
              <w:sz w:val="24"/>
              <w:szCs w:val="24"/>
            </w:rPr>
          </w:rPrChange>
        </w:rPr>
        <w:t>lures</w:t>
      </w:r>
      <w:r w:rsidR="00424BB0">
        <w:rPr>
          <w:rFonts w:ascii="Times New Roman" w:hAnsi="Times New Roman" w:cs="Times New Roman"/>
          <w:sz w:val="24"/>
          <w:szCs w:val="24"/>
        </w:rPr>
        <w:t xml:space="preserve"> was random, contextual cueing was observed even though only half the context was repeated. Furthermore, </w:t>
      </w:r>
      <w:r w:rsidR="00527659">
        <w:rPr>
          <w:rFonts w:ascii="Times New Roman" w:hAnsi="Times New Roman" w:cs="Times New Roman"/>
          <w:sz w:val="24"/>
          <w:szCs w:val="24"/>
        </w:rPr>
        <w:t xml:space="preserve">in the reverse scenario </w:t>
      </w:r>
      <w:r w:rsidR="00424BB0">
        <w:rPr>
          <w:rFonts w:ascii="Times New Roman" w:hAnsi="Times New Roman" w:cs="Times New Roman"/>
          <w:sz w:val="24"/>
          <w:szCs w:val="24"/>
        </w:rPr>
        <w:t xml:space="preserve">when the spatial layout of the candidates </w:t>
      </w:r>
      <w:r w:rsidR="00113E4D">
        <w:rPr>
          <w:rFonts w:ascii="Times New Roman" w:hAnsi="Times New Roman" w:cs="Times New Roman"/>
          <w:sz w:val="24"/>
          <w:szCs w:val="24"/>
        </w:rPr>
        <w:t>was</w:t>
      </w:r>
      <w:r w:rsidR="00424BB0">
        <w:rPr>
          <w:rFonts w:ascii="Times New Roman" w:hAnsi="Times New Roman" w:cs="Times New Roman"/>
          <w:sz w:val="24"/>
          <w:szCs w:val="24"/>
        </w:rPr>
        <w:t xml:space="preserve"> </w:t>
      </w:r>
      <w:r w:rsidR="00424BB0">
        <w:rPr>
          <w:rFonts w:ascii="Times New Roman" w:hAnsi="Times New Roman" w:cs="Times New Roman"/>
          <w:sz w:val="24"/>
          <w:szCs w:val="24"/>
        </w:rPr>
        <w:lastRenderedPageBreak/>
        <w:t>random,</w:t>
      </w:r>
      <w:r w:rsidR="00DD11E7">
        <w:rPr>
          <w:rFonts w:ascii="Times New Roman" w:hAnsi="Times New Roman" w:cs="Times New Roman"/>
          <w:sz w:val="24"/>
          <w:szCs w:val="24"/>
        </w:rPr>
        <w:t xml:space="preserve"> evidence for </w:t>
      </w:r>
      <w:r w:rsidR="00424BB0">
        <w:rPr>
          <w:rFonts w:ascii="Times New Roman" w:hAnsi="Times New Roman" w:cs="Times New Roman"/>
          <w:sz w:val="24"/>
          <w:szCs w:val="24"/>
        </w:rPr>
        <w:t xml:space="preserve">contextual cueing was </w:t>
      </w:r>
      <w:r w:rsidR="00DD11E7">
        <w:rPr>
          <w:rFonts w:ascii="Times New Roman" w:hAnsi="Times New Roman" w:cs="Times New Roman"/>
          <w:sz w:val="24"/>
          <w:szCs w:val="24"/>
        </w:rPr>
        <w:t>mixed</w:t>
      </w:r>
      <w:r w:rsidR="00424BB0">
        <w:rPr>
          <w:rFonts w:ascii="Times New Roman" w:hAnsi="Times New Roman" w:cs="Times New Roman"/>
          <w:sz w:val="24"/>
          <w:szCs w:val="24"/>
        </w:rPr>
        <w:t>.</w:t>
      </w:r>
      <w:r w:rsidR="00DD11E7">
        <w:rPr>
          <w:rFonts w:ascii="Times New Roman" w:hAnsi="Times New Roman" w:cs="Times New Roman"/>
          <w:sz w:val="24"/>
          <w:szCs w:val="24"/>
        </w:rPr>
        <w:t xml:space="preserve"> Specifically, in one experiment (Experiment 2), they found no contextual cueing by the repeated lure configuration, whereas in Experiment 3, they found a small effect. Finally, in Experiment 4 when the search was made harder, repeating the lure context once again failed to produce a contextual cueing effect. </w:t>
      </w:r>
      <w:ins w:id="27" w:author="Gavin" w:date="2019-03-12T12:05:00Z">
        <w:r w:rsidR="00ED4BA7">
          <w:rPr>
            <w:rFonts w:ascii="Times New Roman" w:hAnsi="Times New Roman" w:cs="Times New Roman"/>
            <w:sz w:val="24"/>
            <w:szCs w:val="24"/>
          </w:rPr>
          <w:t xml:space="preserve">Note that there is some evidence that contextual cueing is observed in lure-only displays (e.g. </w:t>
        </w:r>
        <w:proofErr w:type="spellStart"/>
        <w:r w:rsidR="00ED4BA7">
          <w:rPr>
            <w:rFonts w:ascii="Times New Roman" w:hAnsi="Times New Roman" w:cs="Times New Roman"/>
            <w:sz w:val="24"/>
            <w:szCs w:val="24"/>
          </w:rPr>
          <w:t>Kunar</w:t>
        </w:r>
        <w:proofErr w:type="spellEnd"/>
        <w:r w:rsidR="00ED4BA7">
          <w:rPr>
            <w:rFonts w:ascii="Times New Roman" w:hAnsi="Times New Roman" w:cs="Times New Roman"/>
            <w:sz w:val="24"/>
            <w:szCs w:val="24"/>
          </w:rPr>
          <w:t xml:space="preserve">, </w:t>
        </w:r>
        <w:proofErr w:type="spellStart"/>
        <w:r w:rsidR="00ED4BA7">
          <w:rPr>
            <w:rFonts w:ascii="Times New Roman" w:hAnsi="Times New Roman" w:cs="Times New Roman"/>
            <w:sz w:val="24"/>
            <w:szCs w:val="24"/>
          </w:rPr>
          <w:t>Flusberg</w:t>
        </w:r>
        <w:proofErr w:type="spellEnd"/>
        <w:r w:rsidR="00ED4BA7">
          <w:rPr>
            <w:rFonts w:ascii="Times New Roman" w:hAnsi="Times New Roman" w:cs="Times New Roman"/>
            <w:sz w:val="24"/>
            <w:szCs w:val="24"/>
          </w:rPr>
          <w:t>, Horowitz, &amp; Wolfe, 2007 CITE; Remington??, Muller CITE)</w:t>
        </w:r>
      </w:ins>
      <w:ins w:id="28" w:author="Gavin" w:date="2019-03-12T12:06:00Z">
        <w:r w:rsidR="00ED4BA7">
          <w:rPr>
            <w:rFonts w:ascii="Times New Roman" w:hAnsi="Times New Roman" w:cs="Times New Roman"/>
            <w:sz w:val="24"/>
            <w:szCs w:val="24"/>
          </w:rPr>
          <w:t xml:space="preserve">; the evidence is thus mixed. </w:t>
        </w:r>
      </w:ins>
      <w:r w:rsidR="00424BB0">
        <w:rPr>
          <w:rFonts w:ascii="Times New Roman" w:hAnsi="Times New Roman" w:cs="Times New Roman"/>
          <w:sz w:val="24"/>
          <w:szCs w:val="24"/>
        </w:rPr>
        <w:t>Chun and Jiang (CITE 2003 book) thus argued that contextual cueing is dependent on selective attention. Importantly, the</w:t>
      </w:r>
      <w:r w:rsidR="00DD11E7">
        <w:rPr>
          <w:rFonts w:ascii="Times New Roman" w:hAnsi="Times New Roman" w:cs="Times New Roman"/>
          <w:sz w:val="24"/>
          <w:szCs w:val="24"/>
        </w:rPr>
        <w:t xml:space="preserve"> authors</w:t>
      </w:r>
      <w:r w:rsidR="00424BB0">
        <w:rPr>
          <w:rFonts w:ascii="Times New Roman" w:hAnsi="Times New Roman" w:cs="Times New Roman"/>
          <w:sz w:val="24"/>
          <w:szCs w:val="24"/>
        </w:rPr>
        <w:t xml:space="preserve"> argue</w:t>
      </w:r>
      <w:r w:rsidR="00C84770">
        <w:rPr>
          <w:rFonts w:ascii="Times New Roman" w:hAnsi="Times New Roman" w:cs="Times New Roman"/>
          <w:sz w:val="24"/>
          <w:szCs w:val="24"/>
        </w:rPr>
        <w:t>d</w:t>
      </w:r>
      <w:r w:rsidR="00424BB0">
        <w:rPr>
          <w:rFonts w:ascii="Times New Roman" w:hAnsi="Times New Roman" w:cs="Times New Roman"/>
          <w:sz w:val="24"/>
          <w:szCs w:val="24"/>
        </w:rPr>
        <w:t xml:space="preserve"> that the attentional process in these tasks with both candidates and lures is markedly different</w:t>
      </w:r>
      <w:r w:rsidR="00C84770">
        <w:rPr>
          <w:rFonts w:ascii="Times New Roman" w:hAnsi="Times New Roman" w:cs="Times New Roman"/>
          <w:sz w:val="24"/>
          <w:szCs w:val="24"/>
        </w:rPr>
        <w:t xml:space="preserve"> from</w:t>
      </w:r>
      <w:r w:rsidR="00424BB0">
        <w:rPr>
          <w:rFonts w:ascii="Times New Roman" w:hAnsi="Times New Roman" w:cs="Times New Roman"/>
          <w:sz w:val="24"/>
          <w:szCs w:val="24"/>
        </w:rPr>
        <w:t xml:space="preserve"> the standard contextual cueing paradigm where all distractors are candidates. </w:t>
      </w:r>
      <w:r w:rsidR="009C23CD">
        <w:rPr>
          <w:rFonts w:ascii="Times New Roman" w:hAnsi="Times New Roman" w:cs="Times New Roman"/>
          <w:sz w:val="24"/>
          <w:szCs w:val="24"/>
        </w:rPr>
        <w:t>They argue</w:t>
      </w:r>
      <w:r w:rsidR="00C84770">
        <w:rPr>
          <w:rFonts w:ascii="Times New Roman" w:hAnsi="Times New Roman" w:cs="Times New Roman"/>
          <w:sz w:val="24"/>
          <w:szCs w:val="24"/>
        </w:rPr>
        <w:t>d</w:t>
      </w:r>
      <w:r w:rsidR="009C23CD">
        <w:rPr>
          <w:rFonts w:ascii="Times New Roman" w:hAnsi="Times New Roman" w:cs="Times New Roman"/>
          <w:sz w:val="24"/>
          <w:szCs w:val="24"/>
        </w:rPr>
        <w:t xml:space="preserve"> that i</w:t>
      </w:r>
      <w:r w:rsidR="00424BB0">
        <w:rPr>
          <w:rFonts w:ascii="Times New Roman" w:hAnsi="Times New Roman" w:cs="Times New Roman"/>
          <w:sz w:val="24"/>
          <w:szCs w:val="24"/>
        </w:rPr>
        <w:t xml:space="preserve">n candidate-only displays, candidates are first attended to by selective attention before being rejected (e.g. Duncan &amp; Humphreys, 1989; </w:t>
      </w:r>
      <w:proofErr w:type="spellStart"/>
      <w:r w:rsidR="00424BB0">
        <w:rPr>
          <w:rFonts w:ascii="Times New Roman" w:hAnsi="Times New Roman" w:cs="Times New Roman"/>
          <w:sz w:val="24"/>
          <w:szCs w:val="24"/>
        </w:rPr>
        <w:t>Treisman</w:t>
      </w:r>
      <w:proofErr w:type="spellEnd"/>
      <w:r w:rsidR="00424BB0">
        <w:rPr>
          <w:rFonts w:ascii="Times New Roman" w:hAnsi="Times New Roman" w:cs="Times New Roman"/>
          <w:sz w:val="24"/>
          <w:szCs w:val="24"/>
        </w:rPr>
        <w:t xml:space="preserve"> &amp; Sato, 1990; Book CITE). On the other hand, in mixed displays, lures are first </w:t>
      </w:r>
      <w:r w:rsidR="00A60BA1">
        <w:rPr>
          <w:rFonts w:ascii="Times New Roman" w:hAnsi="Times New Roman" w:cs="Times New Roman"/>
          <w:sz w:val="24"/>
          <w:szCs w:val="24"/>
        </w:rPr>
        <w:t>filtered</w:t>
      </w:r>
      <w:r w:rsidR="00424BB0">
        <w:rPr>
          <w:rFonts w:ascii="Times New Roman" w:hAnsi="Times New Roman" w:cs="Times New Roman"/>
          <w:sz w:val="24"/>
          <w:szCs w:val="24"/>
        </w:rPr>
        <w:t xml:space="preserve"> </w:t>
      </w:r>
      <w:r w:rsidR="00A60BA1">
        <w:rPr>
          <w:rFonts w:ascii="Times New Roman" w:hAnsi="Times New Roman" w:cs="Times New Roman"/>
          <w:sz w:val="24"/>
          <w:szCs w:val="24"/>
        </w:rPr>
        <w:t xml:space="preserve">by a </w:t>
      </w:r>
      <w:proofErr w:type="spellStart"/>
      <w:r w:rsidR="00A60BA1">
        <w:rPr>
          <w:rFonts w:ascii="Times New Roman" w:hAnsi="Times New Roman" w:cs="Times New Roman"/>
          <w:sz w:val="24"/>
          <w:szCs w:val="24"/>
        </w:rPr>
        <w:t>preattentive</w:t>
      </w:r>
      <w:proofErr w:type="spellEnd"/>
      <w:r w:rsidR="00A60BA1">
        <w:rPr>
          <w:rFonts w:ascii="Times New Roman" w:hAnsi="Times New Roman" w:cs="Times New Roman"/>
          <w:sz w:val="24"/>
          <w:szCs w:val="24"/>
        </w:rPr>
        <w:t xml:space="preserve"> process</w:t>
      </w:r>
      <w:r w:rsidR="00424BB0">
        <w:rPr>
          <w:rFonts w:ascii="Times New Roman" w:hAnsi="Times New Roman" w:cs="Times New Roman"/>
          <w:sz w:val="24"/>
          <w:szCs w:val="24"/>
        </w:rPr>
        <w:t xml:space="preserve"> (e.g. Palmer, 1995) since they </w:t>
      </w:r>
      <w:r w:rsidR="00A60BA1">
        <w:rPr>
          <w:rFonts w:ascii="Times New Roman" w:hAnsi="Times New Roman" w:cs="Times New Roman"/>
          <w:sz w:val="24"/>
          <w:szCs w:val="24"/>
        </w:rPr>
        <w:t>differ from the target on at least one salient feature (CITE Book). Selective attention then evaluates and rejects the candidates. This process of selection and rejection, which does not take place for lures, is proposed to be the locus of the contextual cueing effect.</w:t>
      </w:r>
    </w:p>
    <w:p w14:paraId="5300D63C" w14:textId="5ED3A302" w:rsidR="00FD0420" w:rsidRDefault="00A60BA1" w:rsidP="00DD11E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is recent evidence that the rejection of lures is not a </w:t>
      </w:r>
      <w:proofErr w:type="spellStart"/>
      <w:r>
        <w:rPr>
          <w:rFonts w:ascii="Times New Roman" w:hAnsi="Times New Roman" w:cs="Times New Roman"/>
          <w:sz w:val="24"/>
          <w:szCs w:val="24"/>
        </w:rPr>
        <w:t>preattentive</w:t>
      </w:r>
      <w:proofErr w:type="spellEnd"/>
      <w:r>
        <w:rPr>
          <w:rFonts w:ascii="Times New Roman" w:hAnsi="Times New Roman" w:cs="Times New Roman"/>
          <w:sz w:val="24"/>
          <w:szCs w:val="24"/>
        </w:rPr>
        <w:t xml:space="preserve"> process of filtering, but instead an active process of rejection (CITE). The </w:t>
      </w:r>
      <w:r w:rsidR="008110D1">
        <w:rPr>
          <w:rFonts w:ascii="Times New Roman" w:hAnsi="Times New Roman" w:cs="Times New Roman"/>
          <w:sz w:val="24"/>
          <w:szCs w:val="24"/>
        </w:rPr>
        <w:t>Target</w:t>
      </w:r>
      <w:r w:rsidR="00C84770">
        <w:rPr>
          <w:rFonts w:ascii="Times New Roman" w:hAnsi="Times New Roman" w:cs="Times New Roman"/>
          <w:sz w:val="24"/>
          <w:szCs w:val="24"/>
        </w:rPr>
        <w:t xml:space="preserve"> </w:t>
      </w:r>
      <w:r>
        <w:rPr>
          <w:rFonts w:ascii="Times New Roman" w:hAnsi="Times New Roman" w:cs="Times New Roman"/>
          <w:sz w:val="24"/>
          <w:szCs w:val="24"/>
        </w:rPr>
        <w:t>Contrast Signal Theory</w:t>
      </w:r>
      <w:r w:rsidR="00C84770">
        <w:rPr>
          <w:rFonts w:ascii="Times New Roman" w:hAnsi="Times New Roman" w:cs="Times New Roman"/>
          <w:sz w:val="24"/>
          <w:szCs w:val="24"/>
        </w:rPr>
        <w:t xml:space="preserve"> emphasizes how parallel, peripheral processing aids search</w:t>
      </w:r>
      <w:r w:rsidR="000E23D1">
        <w:rPr>
          <w:rFonts w:ascii="Times New Roman" w:hAnsi="Times New Roman" w:cs="Times New Roman"/>
          <w:sz w:val="24"/>
          <w:szCs w:val="24"/>
        </w:rPr>
        <w:t xml:space="preserve">. </w:t>
      </w:r>
      <w:r w:rsidR="00C84770">
        <w:rPr>
          <w:rFonts w:ascii="Times New Roman" w:hAnsi="Times New Roman" w:cs="Times New Roman"/>
          <w:sz w:val="24"/>
          <w:szCs w:val="24"/>
        </w:rPr>
        <w:t>Processing of a scene</w:t>
      </w:r>
      <w:r w:rsidR="000E23D1">
        <w:rPr>
          <w:rFonts w:ascii="Times New Roman" w:hAnsi="Times New Roman" w:cs="Times New Roman"/>
          <w:sz w:val="24"/>
          <w:szCs w:val="24"/>
        </w:rPr>
        <w:t xml:space="preserve"> </w:t>
      </w:r>
      <w:r>
        <w:rPr>
          <w:rFonts w:ascii="Times New Roman" w:hAnsi="Times New Roman" w:cs="Times New Roman"/>
          <w:sz w:val="24"/>
          <w:szCs w:val="24"/>
        </w:rPr>
        <w:t xml:space="preserve">begins with a parallel accumulation of evidence at all locations across the display. This evidence is a contrast signal between </w:t>
      </w:r>
      <w:r w:rsidR="00D205CD">
        <w:rPr>
          <w:rFonts w:ascii="Times New Roman" w:hAnsi="Times New Roman" w:cs="Times New Roman"/>
          <w:sz w:val="24"/>
          <w:szCs w:val="24"/>
        </w:rPr>
        <w:t xml:space="preserve">each location </w:t>
      </w:r>
      <w:r>
        <w:rPr>
          <w:rFonts w:ascii="Times New Roman" w:hAnsi="Times New Roman" w:cs="Times New Roman"/>
          <w:sz w:val="24"/>
          <w:szCs w:val="24"/>
        </w:rPr>
        <w:t xml:space="preserve">and the target template, and </w:t>
      </w:r>
      <w:r w:rsidR="008B2FCC">
        <w:rPr>
          <w:rFonts w:ascii="Times New Roman" w:hAnsi="Times New Roman" w:cs="Times New Roman"/>
          <w:sz w:val="24"/>
          <w:szCs w:val="24"/>
        </w:rPr>
        <w:t xml:space="preserve">evidence is accumulated toward </w:t>
      </w:r>
      <w:r>
        <w:rPr>
          <w:rFonts w:ascii="Times New Roman" w:hAnsi="Times New Roman" w:cs="Times New Roman"/>
          <w:sz w:val="24"/>
          <w:szCs w:val="24"/>
        </w:rPr>
        <w:t xml:space="preserve">a ‘non-target’ threshold. </w:t>
      </w:r>
      <w:r w:rsidR="00D205CD">
        <w:rPr>
          <w:rFonts w:ascii="Times New Roman" w:hAnsi="Times New Roman" w:cs="Times New Roman"/>
          <w:sz w:val="24"/>
          <w:szCs w:val="24"/>
        </w:rPr>
        <w:t>Locations</w:t>
      </w:r>
      <w:r>
        <w:rPr>
          <w:rFonts w:ascii="Times New Roman" w:hAnsi="Times New Roman" w:cs="Times New Roman"/>
          <w:sz w:val="24"/>
          <w:szCs w:val="24"/>
        </w:rPr>
        <w:t xml:space="preserve"> that reach this threshold are rejected </w:t>
      </w:r>
      <w:r w:rsidR="001B733F">
        <w:rPr>
          <w:rFonts w:ascii="Times New Roman" w:hAnsi="Times New Roman" w:cs="Times New Roman"/>
          <w:sz w:val="24"/>
          <w:szCs w:val="24"/>
        </w:rPr>
        <w:t xml:space="preserve">in </w:t>
      </w:r>
      <w:r w:rsidR="00C84770">
        <w:rPr>
          <w:rFonts w:ascii="Times New Roman" w:hAnsi="Times New Roman" w:cs="Times New Roman"/>
          <w:sz w:val="24"/>
          <w:szCs w:val="24"/>
        </w:rPr>
        <w:t>parallel</w:t>
      </w:r>
      <w:r>
        <w:rPr>
          <w:rFonts w:ascii="Times New Roman" w:hAnsi="Times New Roman" w:cs="Times New Roman"/>
          <w:sz w:val="24"/>
          <w:szCs w:val="24"/>
        </w:rPr>
        <w:t xml:space="preserve">; these items will not be selected by attention for further processing. </w:t>
      </w:r>
      <w:r w:rsidR="00D205CD">
        <w:rPr>
          <w:rFonts w:ascii="Times New Roman" w:hAnsi="Times New Roman" w:cs="Times New Roman"/>
          <w:sz w:val="24"/>
          <w:szCs w:val="24"/>
        </w:rPr>
        <w:t>Th</w:t>
      </w:r>
      <w:r w:rsidR="00C84770">
        <w:rPr>
          <w:rFonts w:ascii="Times New Roman" w:hAnsi="Times New Roman" w:cs="Times New Roman"/>
          <w:sz w:val="24"/>
          <w:szCs w:val="24"/>
        </w:rPr>
        <w:t>e</w:t>
      </w:r>
      <w:r w:rsidR="00D205CD">
        <w:rPr>
          <w:rFonts w:ascii="Times New Roman" w:hAnsi="Times New Roman" w:cs="Times New Roman"/>
          <w:sz w:val="24"/>
          <w:szCs w:val="24"/>
        </w:rPr>
        <w:t xml:space="preserve"> </w:t>
      </w:r>
      <w:r w:rsidR="001B733F">
        <w:rPr>
          <w:rFonts w:ascii="Times New Roman" w:hAnsi="Times New Roman" w:cs="Times New Roman"/>
          <w:sz w:val="24"/>
          <w:szCs w:val="24"/>
        </w:rPr>
        <w:t>evidence accumulation process</w:t>
      </w:r>
      <w:r w:rsidR="00D205CD">
        <w:rPr>
          <w:rFonts w:ascii="Times New Roman" w:hAnsi="Times New Roman" w:cs="Times New Roman"/>
          <w:sz w:val="24"/>
          <w:szCs w:val="24"/>
        </w:rPr>
        <w:t xml:space="preserve"> is </w:t>
      </w:r>
      <w:r w:rsidR="00D205CD">
        <w:rPr>
          <w:rFonts w:ascii="Times New Roman" w:hAnsi="Times New Roman" w:cs="Times New Roman"/>
          <w:sz w:val="24"/>
          <w:szCs w:val="24"/>
        </w:rPr>
        <w:lastRenderedPageBreak/>
        <w:t xml:space="preserve">stochastic, and results in a logarithmic increase in response times as a function of set size (CITE </w:t>
      </w:r>
      <w:proofErr w:type="spellStart"/>
      <w:r w:rsidR="00D205CD">
        <w:rPr>
          <w:rFonts w:ascii="Times New Roman" w:hAnsi="Times New Roman" w:cs="Times New Roman"/>
          <w:sz w:val="24"/>
          <w:szCs w:val="24"/>
        </w:rPr>
        <w:t>Buetti</w:t>
      </w:r>
      <w:proofErr w:type="spellEnd"/>
      <w:r w:rsidR="00D205CD">
        <w:rPr>
          <w:rFonts w:ascii="Times New Roman" w:hAnsi="Times New Roman" w:cs="Times New Roman"/>
          <w:sz w:val="24"/>
          <w:szCs w:val="24"/>
        </w:rPr>
        <w:t xml:space="preserve"> and Townsend etc.). </w:t>
      </w:r>
      <w:r w:rsidR="00C55F53">
        <w:rPr>
          <w:rFonts w:ascii="Times New Roman" w:hAnsi="Times New Roman" w:cs="Times New Roman"/>
          <w:sz w:val="24"/>
          <w:szCs w:val="24"/>
        </w:rPr>
        <w:t>Note that this</w:t>
      </w:r>
      <w:r w:rsidR="00D205CD">
        <w:rPr>
          <w:rFonts w:ascii="Times New Roman" w:hAnsi="Times New Roman" w:cs="Times New Roman"/>
          <w:sz w:val="24"/>
          <w:szCs w:val="24"/>
        </w:rPr>
        <w:t xml:space="preserve"> is in contrast to a </w:t>
      </w:r>
      <w:proofErr w:type="spellStart"/>
      <w:r w:rsidR="00D205CD">
        <w:rPr>
          <w:rFonts w:ascii="Times New Roman" w:hAnsi="Times New Roman" w:cs="Times New Roman"/>
          <w:sz w:val="24"/>
          <w:szCs w:val="24"/>
        </w:rPr>
        <w:t>preattentive</w:t>
      </w:r>
      <w:proofErr w:type="spellEnd"/>
      <w:r w:rsidR="00D205CD">
        <w:rPr>
          <w:rFonts w:ascii="Times New Roman" w:hAnsi="Times New Roman" w:cs="Times New Roman"/>
          <w:sz w:val="24"/>
          <w:szCs w:val="24"/>
        </w:rPr>
        <w:t xml:space="preserve"> filtering process </w:t>
      </w:r>
      <w:r w:rsidR="00350F7F">
        <w:rPr>
          <w:rFonts w:ascii="Times New Roman" w:hAnsi="Times New Roman" w:cs="Times New Roman"/>
          <w:sz w:val="24"/>
          <w:szCs w:val="24"/>
        </w:rPr>
        <w:t>as suggested by Jiang and Chun (CITE</w:t>
      </w:r>
      <w:r w:rsidR="00C84770">
        <w:rPr>
          <w:rFonts w:ascii="Times New Roman" w:hAnsi="Times New Roman" w:cs="Times New Roman"/>
          <w:sz w:val="24"/>
          <w:szCs w:val="24"/>
        </w:rPr>
        <w:t>, Palmer 1995</w:t>
      </w:r>
      <w:r w:rsidR="00350F7F">
        <w:rPr>
          <w:rFonts w:ascii="Times New Roman" w:hAnsi="Times New Roman" w:cs="Times New Roman"/>
          <w:sz w:val="24"/>
          <w:szCs w:val="24"/>
        </w:rPr>
        <w:t>)</w:t>
      </w:r>
      <w:r w:rsidR="00D205CD">
        <w:rPr>
          <w:rFonts w:ascii="Times New Roman" w:hAnsi="Times New Roman" w:cs="Times New Roman"/>
          <w:sz w:val="24"/>
          <w:szCs w:val="24"/>
        </w:rPr>
        <w:t xml:space="preserve">, which </w:t>
      </w:r>
      <w:r w:rsidR="000E23D1">
        <w:rPr>
          <w:rFonts w:ascii="Times New Roman" w:hAnsi="Times New Roman" w:cs="Times New Roman"/>
          <w:sz w:val="24"/>
          <w:szCs w:val="24"/>
        </w:rPr>
        <w:t xml:space="preserve">is associated with no meaningful increase in response times as a function of set size (CITE). </w:t>
      </w:r>
      <w:r w:rsidR="00C84770">
        <w:rPr>
          <w:rFonts w:ascii="Times New Roman" w:hAnsi="Times New Roman" w:cs="Times New Roman"/>
          <w:sz w:val="24"/>
          <w:szCs w:val="24"/>
        </w:rPr>
        <w:t>Focused attention</w:t>
      </w:r>
      <w:r w:rsidR="008110D1">
        <w:rPr>
          <w:rFonts w:ascii="Times New Roman" w:hAnsi="Times New Roman" w:cs="Times New Roman"/>
          <w:sz w:val="24"/>
          <w:szCs w:val="24"/>
        </w:rPr>
        <w:t xml:space="preserve"> (and/or an eye movement)</w:t>
      </w:r>
      <w:r w:rsidR="00C84770">
        <w:rPr>
          <w:rFonts w:ascii="Times New Roman" w:hAnsi="Times New Roman" w:cs="Times New Roman"/>
          <w:sz w:val="24"/>
          <w:szCs w:val="24"/>
        </w:rPr>
        <w:t xml:space="preserve"> is directed towards locations that have not reached the non-target threshold after </w:t>
      </w:r>
      <w:r w:rsidR="00B92DA5">
        <w:rPr>
          <w:rFonts w:ascii="Times New Roman" w:hAnsi="Times New Roman" w:cs="Times New Roman"/>
          <w:sz w:val="24"/>
          <w:szCs w:val="24"/>
        </w:rPr>
        <w:t xml:space="preserve">a certain </w:t>
      </w:r>
      <w:proofErr w:type="gramStart"/>
      <w:r w:rsidR="00B92DA5">
        <w:rPr>
          <w:rFonts w:ascii="Times New Roman" w:hAnsi="Times New Roman" w:cs="Times New Roman"/>
          <w:sz w:val="24"/>
          <w:szCs w:val="24"/>
        </w:rPr>
        <w:t>period of time</w:t>
      </w:r>
      <w:proofErr w:type="gramEnd"/>
      <w:r w:rsidR="00B92DA5">
        <w:rPr>
          <w:rFonts w:ascii="Times New Roman" w:hAnsi="Times New Roman" w:cs="Times New Roman"/>
          <w:sz w:val="24"/>
          <w:szCs w:val="24"/>
        </w:rPr>
        <w:t xml:space="preserve"> has passed without any accumulators reaching threshold</w:t>
      </w:r>
      <w:ins w:id="29" w:author="HAL" w:date="2019-03-11T09:36:00Z">
        <w:r w:rsidR="00C84770">
          <w:rPr>
            <w:rFonts w:ascii="Times New Roman" w:hAnsi="Times New Roman" w:cs="Times New Roman"/>
            <w:sz w:val="24"/>
            <w:szCs w:val="24"/>
          </w:rPr>
          <w:t>.</w:t>
        </w:r>
      </w:ins>
      <w:ins w:id="30" w:author="HAL" w:date="2019-03-11T09:38:00Z">
        <w:r w:rsidR="00C84770">
          <w:rPr>
            <w:rFonts w:ascii="Times New Roman" w:hAnsi="Times New Roman" w:cs="Times New Roman"/>
            <w:sz w:val="24"/>
            <w:szCs w:val="24"/>
          </w:rPr>
          <w:t xml:space="preserve"> </w:t>
        </w:r>
      </w:ins>
      <w:r w:rsidR="00FD0420">
        <w:rPr>
          <w:rFonts w:ascii="Times New Roman" w:hAnsi="Times New Roman" w:cs="Times New Roman"/>
          <w:sz w:val="24"/>
          <w:szCs w:val="24"/>
        </w:rPr>
        <w:t xml:space="preserve">In sum, according to </w:t>
      </w:r>
      <w:r w:rsidR="008110D1">
        <w:rPr>
          <w:rFonts w:ascii="Times New Roman" w:hAnsi="Times New Roman" w:cs="Times New Roman"/>
          <w:sz w:val="24"/>
          <w:szCs w:val="24"/>
        </w:rPr>
        <w:t xml:space="preserve">Target </w:t>
      </w:r>
      <w:r w:rsidR="00FD0420">
        <w:rPr>
          <w:rFonts w:ascii="Times New Roman" w:hAnsi="Times New Roman" w:cs="Times New Roman"/>
          <w:sz w:val="24"/>
          <w:szCs w:val="24"/>
        </w:rPr>
        <w:t xml:space="preserve">Contrast Signal Theory, lures do not get filtered out </w:t>
      </w:r>
      <w:proofErr w:type="spellStart"/>
      <w:r w:rsidR="00FD0420">
        <w:rPr>
          <w:rFonts w:ascii="Times New Roman" w:hAnsi="Times New Roman" w:cs="Times New Roman"/>
          <w:sz w:val="24"/>
          <w:szCs w:val="24"/>
        </w:rPr>
        <w:t>en</w:t>
      </w:r>
      <w:proofErr w:type="spellEnd"/>
      <w:r w:rsidR="00FD0420">
        <w:rPr>
          <w:rFonts w:ascii="Times New Roman" w:hAnsi="Times New Roman" w:cs="Times New Roman"/>
          <w:sz w:val="24"/>
          <w:szCs w:val="24"/>
        </w:rPr>
        <w:t xml:space="preserve"> masse by a </w:t>
      </w:r>
      <w:proofErr w:type="spellStart"/>
      <w:r w:rsidR="00FD0420">
        <w:rPr>
          <w:rFonts w:ascii="Times New Roman" w:hAnsi="Times New Roman" w:cs="Times New Roman"/>
          <w:sz w:val="24"/>
          <w:szCs w:val="24"/>
        </w:rPr>
        <w:t>preattentive</w:t>
      </w:r>
      <w:proofErr w:type="spellEnd"/>
      <w:r w:rsidR="00FD0420">
        <w:rPr>
          <w:rFonts w:ascii="Times New Roman" w:hAnsi="Times New Roman" w:cs="Times New Roman"/>
          <w:sz w:val="24"/>
          <w:szCs w:val="24"/>
        </w:rPr>
        <w:t xml:space="preserve"> process (e.g. CITE). Rather, all items in a search display, including lures, are processed in parallel</w:t>
      </w:r>
      <w:r w:rsidR="00ED4BA7">
        <w:rPr>
          <w:rFonts w:ascii="Times New Roman" w:hAnsi="Times New Roman" w:cs="Times New Roman"/>
          <w:sz w:val="24"/>
          <w:szCs w:val="24"/>
        </w:rPr>
        <w:t>,</w:t>
      </w:r>
      <w:r w:rsidR="00FD0420">
        <w:rPr>
          <w:rFonts w:ascii="Times New Roman" w:hAnsi="Times New Roman" w:cs="Times New Roman"/>
          <w:sz w:val="24"/>
          <w:szCs w:val="24"/>
        </w:rPr>
        <w:t xml:space="preserve"> </w:t>
      </w:r>
      <w:r w:rsidR="008110D1">
        <w:rPr>
          <w:rFonts w:ascii="Times New Roman" w:hAnsi="Times New Roman" w:cs="Times New Roman"/>
          <w:sz w:val="24"/>
          <w:szCs w:val="24"/>
        </w:rPr>
        <w:t>producing significant and systematic processing costs</w:t>
      </w:r>
      <w:r w:rsidR="00FD0420">
        <w:rPr>
          <w:rFonts w:ascii="Times New Roman" w:hAnsi="Times New Roman" w:cs="Times New Roman"/>
          <w:sz w:val="24"/>
          <w:szCs w:val="24"/>
        </w:rPr>
        <w:t xml:space="preserve">. </w:t>
      </w:r>
      <w:r w:rsidR="009A794C">
        <w:rPr>
          <w:rFonts w:ascii="Times New Roman" w:hAnsi="Times New Roman" w:cs="Times New Roman"/>
          <w:sz w:val="24"/>
          <w:szCs w:val="24"/>
        </w:rPr>
        <w:t xml:space="preserve"> </w:t>
      </w:r>
      <w:r w:rsidR="00B92DA5">
        <w:rPr>
          <w:rFonts w:ascii="Times New Roman" w:hAnsi="Times New Roman" w:cs="Times New Roman"/>
          <w:sz w:val="24"/>
          <w:szCs w:val="24"/>
        </w:rPr>
        <w:t xml:space="preserve"> </w:t>
      </w:r>
    </w:p>
    <w:p w14:paraId="392B21F1" w14:textId="19C3100A" w:rsidR="00DD11E7" w:rsidRDefault="00FD0420" w:rsidP="00754F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DD11E7">
        <w:rPr>
          <w:rFonts w:ascii="Times New Roman" w:hAnsi="Times New Roman" w:cs="Times New Roman"/>
          <w:sz w:val="24"/>
          <w:szCs w:val="24"/>
        </w:rPr>
        <w:t xml:space="preserve">The goal of the present study is to re-examine the role of lure-context repetition on contextual cueing, given the somewhat mixed results in </w:t>
      </w:r>
      <w:commentRangeStart w:id="31"/>
      <w:commentRangeStart w:id="32"/>
      <w:r w:rsidR="00DD11E7">
        <w:rPr>
          <w:rFonts w:ascii="Times New Roman" w:hAnsi="Times New Roman" w:cs="Times New Roman"/>
          <w:sz w:val="24"/>
          <w:szCs w:val="24"/>
        </w:rPr>
        <w:t xml:space="preserve">Jiang </w:t>
      </w:r>
      <w:commentRangeEnd w:id="31"/>
      <w:r w:rsidR="0008409B">
        <w:rPr>
          <w:rStyle w:val="CommentReference"/>
        </w:rPr>
        <w:commentReference w:id="31"/>
      </w:r>
      <w:commentRangeEnd w:id="32"/>
      <w:r w:rsidR="007846D8">
        <w:rPr>
          <w:rStyle w:val="CommentReference"/>
        </w:rPr>
        <w:commentReference w:id="32"/>
      </w:r>
      <w:r w:rsidR="00DD11E7">
        <w:rPr>
          <w:rFonts w:ascii="Times New Roman" w:hAnsi="Times New Roman" w:cs="Times New Roman"/>
          <w:sz w:val="24"/>
          <w:szCs w:val="24"/>
        </w:rPr>
        <w:t xml:space="preserve">and Chun’s </w:t>
      </w:r>
      <w:r w:rsidR="0008409B">
        <w:rPr>
          <w:rFonts w:ascii="Times New Roman" w:hAnsi="Times New Roman" w:cs="Times New Roman"/>
          <w:sz w:val="24"/>
          <w:szCs w:val="24"/>
        </w:rPr>
        <w:t xml:space="preserve">(2001) </w:t>
      </w:r>
      <w:r w:rsidR="00DD11E7">
        <w:rPr>
          <w:rFonts w:ascii="Times New Roman" w:hAnsi="Times New Roman" w:cs="Times New Roman"/>
          <w:sz w:val="24"/>
          <w:szCs w:val="24"/>
        </w:rPr>
        <w:t>study</w:t>
      </w:r>
      <w:ins w:id="33" w:author="Gavin" w:date="2019-03-12T12:13:00Z">
        <w:r w:rsidR="00ED4BA7">
          <w:rPr>
            <w:rFonts w:ascii="Times New Roman" w:hAnsi="Times New Roman" w:cs="Times New Roman"/>
            <w:sz w:val="24"/>
            <w:szCs w:val="24"/>
          </w:rPr>
          <w:t>, as well as the conflicting evidence from other studies (e.g. CITE)</w:t>
        </w:r>
      </w:ins>
      <w:r w:rsidR="00DD11E7">
        <w:rPr>
          <w:rFonts w:ascii="Times New Roman" w:hAnsi="Times New Roman" w:cs="Times New Roman"/>
          <w:sz w:val="24"/>
          <w:szCs w:val="24"/>
        </w:rPr>
        <w:t xml:space="preserve">. One difficulty in their design arises from the fact that when lure-context was repeated, displays also contained candidates whose locations were not repeating. Thus, the entire display context was varying from block to block. Further, because candidates attract focused attention (and lures do not), varying the locations of the candidates might overwhelm whatever guiding influence the lure-context might be exerting on attention. </w:t>
      </w:r>
      <w:r w:rsidR="00230CC5">
        <w:rPr>
          <w:rFonts w:ascii="Times New Roman" w:hAnsi="Times New Roman" w:cs="Times New Roman"/>
          <w:sz w:val="24"/>
          <w:szCs w:val="24"/>
        </w:rPr>
        <w:t xml:space="preserve">This might explain why in their Experiment 3, Jiang and Chun found the greatest contextual cueing effect in a condition where </w:t>
      </w:r>
      <w:r w:rsidR="00230CC5">
        <w:rPr>
          <w:rFonts w:ascii="Times New Roman" w:hAnsi="Times New Roman" w:cs="Times New Roman"/>
          <w:i/>
          <w:sz w:val="24"/>
          <w:szCs w:val="24"/>
        </w:rPr>
        <w:t>both</w:t>
      </w:r>
      <w:r w:rsidR="00230CC5">
        <w:rPr>
          <w:rFonts w:ascii="Times New Roman" w:hAnsi="Times New Roman" w:cs="Times New Roman"/>
          <w:sz w:val="24"/>
          <w:szCs w:val="24"/>
        </w:rPr>
        <w:t xml:space="preserve"> candidate- and lure-context repeated. </w:t>
      </w:r>
      <w:r w:rsidR="00DD11E7">
        <w:rPr>
          <w:rFonts w:ascii="Times New Roman" w:hAnsi="Times New Roman" w:cs="Times New Roman"/>
          <w:sz w:val="24"/>
          <w:szCs w:val="24"/>
        </w:rPr>
        <w:t xml:space="preserve">Another difficulty of the design was the use of lures that were letter-like (Ls). While it is tempting to say that </w:t>
      </w:r>
      <w:r w:rsidR="00230CC5">
        <w:rPr>
          <w:rFonts w:ascii="Times New Roman" w:hAnsi="Times New Roman" w:cs="Times New Roman"/>
          <w:sz w:val="24"/>
          <w:szCs w:val="24"/>
        </w:rPr>
        <w:t xml:space="preserve">Ls of a non-target color are unattended, there is strong evidence that letters are compulsory stimuli (REFE), and as such, focused attention to these stimuli might be stronger than to lures that are not letters. Furthermore, no direct evidence was provided that the lures were unattended and in fact, by their shape, the letter lures were very similar to the candidates and the target. </w:t>
      </w:r>
      <w:r w:rsidR="00230CC5">
        <w:rPr>
          <w:rFonts w:ascii="Times New Roman" w:hAnsi="Times New Roman" w:cs="Times New Roman"/>
          <w:sz w:val="24"/>
          <w:szCs w:val="24"/>
        </w:rPr>
        <w:lastRenderedPageBreak/>
        <w:t xml:space="preserve">Finally, Jiang and Chun’s result that lure-repetition did not impact contextual cueing in their Experiment 4 when the search was hard is not conclusive because such a null result is consistent with the idea that the region of the display that is processed in parallel is reduced to a small region around </w:t>
      </w:r>
      <w:commentRangeStart w:id="34"/>
      <w:r w:rsidR="00230CC5">
        <w:rPr>
          <w:rFonts w:ascii="Times New Roman" w:hAnsi="Times New Roman" w:cs="Times New Roman"/>
          <w:sz w:val="24"/>
          <w:szCs w:val="24"/>
        </w:rPr>
        <w:t xml:space="preserve">fixation </w:t>
      </w:r>
      <w:commentRangeEnd w:id="34"/>
      <w:r w:rsidR="00754F89">
        <w:rPr>
          <w:rStyle w:val="CommentReference"/>
        </w:rPr>
        <w:commentReference w:id="34"/>
      </w:r>
      <w:r w:rsidR="00230CC5">
        <w:rPr>
          <w:rFonts w:ascii="Times New Roman" w:hAnsi="Times New Roman" w:cs="Times New Roman"/>
          <w:sz w:val="24"/>
          <w:szCs w:val="24"/>
        </w:rPr>
        <w:t>(</w:t>
      </w:r>
      <w:proofErr w:type="spellStart"/>
      <w:r w:rsidR="00230CC5">
        <w:rPr>
          <w:rFonts w:ascii="Times New Roman" w:hAnsi="Times New Roman" w:cs="Times New Roman"/>
          <w:sz w:val="24"/>
          <w:szCs w:val="24"/>
        </w:rPr>
        <w:t>Hulleman</w:t>
      </w:r>
      <w:proofErr w:type="spellEnd"/>
      <w:r w:rsidR="00230CC5">
        <w:rPr>
          <w:rFonts w:ascii="Times New Roman" w:hAnsi="Times New Roman" w:cs="Times New Roman"/>
          <w:sz w:val="24"/>
          <w:szCs w:val="24"/>
        </w:rPr>
        <w:t xml:space="preserve"> &amp; </w:t>
      </w:r>
      <w:proofErr w:type="spellStart"/>
      <w:r w:rsidR="00230CC5">
        <w:rPr>
          <w:rFonts w:ascii="Times New Roman" w:hAnsi="Times New Roman" w:cs="Times New Roman"/>
          <w:sz w:val="24"/>
          <w:szCs w:val="24"/>
        </w:rPr>
        <w:t>Olivers</w:t>
      </w:r>
      <w:proofErr w:type="spellEnd"/>
      <w:r w:rsidR="00230CC5">
        <w:rPr>
          <w:rFonts w:ascii="Times New Roman" w:hAnsi="Times New Roman" w:cs="Times New Roman"/>
          <w:sz w:val="24"/>
          <w:szCs w:val="24"/>
        </w:rPr>
        <w:t xml:space="preserve">, 2017; </w:t>
      </w:r>
      <w:proofErr w:type="spellStart"/>
      <w:r w:rsidR="00230CC5">
        <w:rPr>
          <w:rFonts w:ascii="Times New Roman" w:hAnsi="Times New Roman" w:cs="Times New Roman"/>
          <w:sz w:val="24"/>
          <w:szCs w:val="24"/>
        </w:rPr>
        <w:t>Lleras</w:t>
      </w:r>
      <w:proofErr w:type="spellEnd"/>
      <w:r w:rsidR="00230CC5">
        <w:rPr>
          <w:rFonts w:ascii="Times New Roman" w:hAnsi="Times New Roman" w:cs="Times New Roman"/>
          <w:sz w:val="24"/>
          <w:szCs w:val="24"/>
        </w:rPr>
        <w:t xml:space="preserve"> et al., submitted).</w:t>
      </w:r>
      <w:r w:rsidR="00754F89">
        <w:rPr>
          <w:rFonts w:ascii="Times New Roman" w:hAnsi="Times New Roman" w:cs="Times New Roman"/>
          <w:sz w:val="24"/>
          <w:szCs w:val="24"/>
        </w:rPr>
        <w:t xml:space="preserve"> </w:t>
      </w:r>
      <w:r w:rsidR="00230CC5">
        <w:rPr>
          <w:rFonts w:ascii="Times New Roman" w:hAnsi="Times New Roman" w:cs="Times New Roman"/>
          <w:sz w:val="24"/>
          <w:szCs w:val="24"/>
        </w:rPr>
        <w:t>In sum,</w:t>
      </w:r>
      <w:r w:rsidR="00EA7CC9">
        <w:rPr>
          <w:rFonts w:ascii="Times New Roman" w:hAnsi="Times New Roman" w:cs="Times New Roman"/>
          <w:sz w:val="24"/>
          <w:szCs w:val="24"/>
        </w:rPr>
        <w:t xml:space="preserve"> it is difficult to make strong conclusions at this point regarding the possible contribution of repeating lure-contexts to reaction time. </w:t>
      </w:r>
      <w:r w:rsidR="00230CC5">
        <w:rPr>
          <w:rFonts w:ascii="Times New Roman" w:hAnsi="Times New Roman" w:cs="Times New Roman"/>
          <w:sz w:val="24"/>
          <w:szCs w:val="24"/>
        </w:rPr>
        <w:t xml:space="preserve"> </w:t>
      </w:r>
    </w:p>
    <w:p w14:paraId="0B454469" w14:textId="34E827E7" w:rsidR="00A60BA1" w:rsidRPr="00754F89" w:rsidRDefault="00230CC5" w:rsidP="00754F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14:paraId="1C08E00C" w14:textId="77777777" w:rsidR="000B691E" w:rsidRDefault="000B691E" w:rsidP="00033C26">
      <w:pPr>
        <w:pStyle w:val="NoSpacing"/>
        <w:spacing w:line="480" w:lineRule="auto"/>
        <w:jc w:val="center"/>
        <w:rPr>
          <w:rFonts w:ascii="Times New Roman" w:hAnsi="Times New Roman" w:cs="Times New Roman"/>
          <w:b/>
          <w:sz w:val="24"/>
          <w:szCs w:val="24"/>
        </w:rPr>
      </w:pPr>
    </w:p>
    <w:p w14:paraId="00FAA40B" w14:textId="07672BD3"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Experiment 1</w:t>
      </w:r>
    </w:p>
    <w:p w14:paraId="00E59F6F" w14:textId="3F7831E0" w:rsidR="00EA7CC9" w:rsidRPr="00754F89" w:rsidRDefault="00EA7CC9" w:rsidP="00754F8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this</w:t>
      </w:r>
      <w:r w:rsidR="00CC4A7F">
        <w:rPr>
          <w:rFonts w:ascii="Times New Roman" w:hAnsi="Times New Roman" w:cs="Times New Roman"/>
          <w:sz w:val="24"/>
          <w:szCs w:val="24"/>
        </w:rPr>
        <w:t xml:space="preserve"> experiment </w:t>
      </w:r>
      <w:r>
        <w:rPr>
          <w:rFonts w:ascii="Times New Roman" w:hAnsi="Times New Roman" w:cs="Times New Roman"/>
          <w:sz w:val="24"/>
          <w:szCs w:val="24"/>
        </w:rPr>
        <w:t>was to identify what is a small number of candidates that, when repeated, can produce reliable contextual cueing effects. This is necessary because when lures are introduced into the displays</w:t>
      </w:r>
      <w:r w:rsidR="003931A5">
        <w:rPr>
          <w:rFonts w:ascii="Times New Roman" w:hAnsi="Times New Roman" w:cs="Times New Roman"/>
          <w:sz w:val="24"/>
          <w:szCs w:val="24"/>
        </w:rPr>
        <w:t xml:space="preserve"> in subsequent experiments</w:t>
      </w:r>
      <w:r>
        <w:rPr>
          <w:rFonts w:ascii="Times New Roman" w:hAnsi="Times New Roman" w:cs="Times New Roman"/>
          <w:sz w:val="24"/>
          <w:szCs w:val="24"/>
        </w:rPr>
        <w:t xml:space="preserve">, </w:t>
      </w:r>
      <w:r w:rsidR="003931A5">
        <w:rPr>
          <w:rFonts w:ascii="Times New Roman" w:hAnsi="Times New Roman" w:cs="Times New Roman"/>
          <w:sz w:val="24"/>
          <w:szCs w:val="24"/>
        </w:rPr>
        <w:t xml:space="preserve">the </w:t>
      </w:r>
      <w:r>
        <w:rPr>
          <w:rFonts w:ascii="Times New Roman" w:hAnsi="Times New Roman" w:cs="Times New Roman"/>
          <w:sz w:val="24"/>
          <w:szCs w:val="24"/>
        </w:rPr>
        <w:t>set size of lures</w:t>
      </w:r>
      <w:r w:rsidR="003931A5">
        <w:rPr>
          <w:rFonts w:ascii="Times New Roman" w:hAnsi="Times New Roman" w:cs="Times New Roman"/>
          <w:sz w:val="24"/>
          <w:szCs w:val="24"/>
        </w:rPr>
        <w:t xml:space="preserve"> will be varied across a wide range</w:t>
      </w:r>
      <w:r>
        <w:rPr>
          <w:rFonts w:ascii="Times New Roman" w:hAnsi="Times New Roman" w:cs="Times New Roman"/>
          <w:sz w:val="24"/>
          <w:szCs w:val="24"/>
        </w:rPr>
        <w:t xml:space="preserve">. The manipulation of lure set size across a wide range of values is necessary to observe the logarithmic increase in RT as a function of set size that indexes parallel evidence accumulation processes (see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et al., 2016 for details CITE). </w:t>
      </w:r>
    </w:p>
    <w:p w14:paraId="3D390352" w14:textId="77777777" w:rsidR="00033C26" w:rsidRDefault="00F45D03"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w:t>
      </w:r>
    </w:p>
    <w:p w14:paraId="4F412982"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Participants</w:t>
      </w:r>
    </w:p>
    <w:p w14:paraId="11E231C0" w14:textId="40A96E18" w:rsidR="00033C26" w:rsidRP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All participants were recruited from the subject pool from the University of Illinois at Urbana-Champaign. Participants were given course credit for taking part in the experiment. All participants were tested with the Ishihara color plates (CITE) and determined to be non-colorblind. All participants also had normal or corrected-to-normal vision. </w:t>
      </w:r>
      <w:r w:rsidR="003D3A72">
        <w:rPr>
          <w:rFonts w:ascii="Times New Roman" w:hAnsi="Times New Roman" w:cs="Times New Roman"/>
          <w:sz w:val="24"/>
          <w:szCs w:val="24"/>
        </w:rPr>
        <w:t xml:space="preserve">We aimed to collect 20 participants per experiment. </w:t>
      </w:r>
    </w:p>
    <w:p w14:paraId="2D9B5E34" w14:textId="77777777" w:rsidR="00033C26" w:rsidRDefault="00033C26" w:rsidP="00033C26">
      <w:pPr>
        <w:pStyle w:val="NoSpacing"/>
        <w:spacing w:line="480" w:lineRule="auto"/>
        <w:rPr>
          <w:rFonts w:ascii="Times New Roman" w:hAnsi="Times New Roman" w:cs="Times New Roman"/>
          <w:b/>
          <w:sz w:val="24"/>
          <w:szCs w:val="24"/>
        </w:rPr>
      </w:pPr>
      <w:r w:rsidRPr="00033C26">
        <w:rPr>
          <w:rFonts w:ascii="Times New Roman" w:hAnsi="Times New Roman" w:cs="Times New Roman"/>
          <w:b/>
          <w:sz w:val="24"/>
          <w:szCs w:val="24"/>
        </w:rPr>
        <w:t>Stimuli and apparatus</w:t>
      </w:r>
    </w:p>
    <w:p w14:paraId="3C79C75C" w14:textId="4B2189AB" w:rsidR="00F45D03" w:rsidRDefault="00033C26" w:rsidP="00F45D03">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sidR="00F45D03">
        <w:rPr>
          <w:rFonts w:ascii="Times New Roman" w:hAnsi="Times New Roman" w:cs="Times New Roman"/>
          <w:sz w:val="24"/>
          <w:szCs w:val="24"/>
        </w:rPr>
        <w:t xml:space="preserve">The target was a red letter T that was rotated 90 degrees either clockwise or anti-clockwise. Participants had to respond to the target orientation. The distractor stimuli were red letter ‘L’s rotated either 0, 90, 190, or 270 degrees clockwise. </w:t>
      </w:r>
      <w:r w:rsidR="00A74166">
        <w:rPr>
          <w:rFonts w:ascii="Times New Roman" w:hAnsi="Times New Roman" w:cs="Times New Roman"/>
          <w:sz w:val="24"/>
          <w:szCs w:val="24"/>
        </w:rPr>
        <w:t>The experiment was programmed and ran in MATLAB using the Psychophysics Toolbox (CITE).</w:t>
      </w:r>
    </w:p>
    <w:p w14:paraId="26E1DF6D" w14:textId="63C1B3CC" w:rsidR="00033C26" w:rsidRDefault="00033C26" w:rsidP="00F935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45D03">
        <w:rPr>
          <w:rFonts w:ascii="Times New Roman" w:hAnsi="Times New Roman" w:cs="Times New Roman"/>
          <w:sz w:val="24"/>
          <w:szCs w:val="24"/>
        </w:rPr>
        <w:tab/>
      </w:r>
      <w:r>
        <w:rPr>
          <w:rFonts w:ascii="Times New Roman" w:hAnsi="Times New Roman" w:cs="Times New Roman"/>
          <w:sz w:val="24"/>
          <w:szCs w:val="24"/>
        </w:rPr>
        <w:t xml:space="preserve">In each search display, the stimuli were distributed across a 6-by-6 grid. This grid subtended </w:t>
      </w:r>
      <w:commentRangeStart w:id="35"/>
      <w:r w:rsidRPr="004554D8">
        <w:rPr>
          <w:rFonts w:ascii="Times New Roman" w:hAnsi="Times New Roman" w:cs="Times New Roman"/>
          <w:sz w:val="24"/>
          <w:szCs w:val="24"/>
          <w:highlight w:val="yellow"/>
          <w:rPrChange w:id="36" w:author="Microsoft Office User" w:date="2019-03-05T09:48:00Z">
            <w:rPr>
              <w:rFonts w:ascii="Times New Roman" w:hAnsi="Times New Roman" w:cs="Times New Roman"/>
              <w:sz w:val="24"/>
              <w:szCs w:val="24"/>
            </w:rPr>
          </w:rPrChange>
        </w:rPr>
        <w:t>xxx</w:t>
      </w:r>
      <w:r>
        <w:rPr>
          <w:rFonts w:ascii="Times New Roman" w:hAnsi="Times New Roman" w:cs="Times New Roman"/>
          <w:sz w:val="24"/>
          <w:szCs w:val="24"/>
        </w:rPr>
        <w:t xml:space="preserve"> </w:t>
      </w:r>
      <w:commentRangeEnd w:id="35"/>
      <w:r w:rsidR="00E64DA8">
        <w:rPr>
          <w:rStyle w:val="CommentReference"/>
        </w:rPr>
        <w:commentReference w:id="35"/>
      </w:r>
      <w:r>
        <w:rPr>
          <w:rFonts w:ascii="Times New Roman" w:hAnsi="Times New Roman" w:cs="Times New Roman"/>
          <w:sz w:val="24"/>
          <w:szCs w:val="24"/>
        </w:rPr>
        <w:t xml:space="preserve">degrees of visual angle horizontally and </w:t>
      </w:r>
      <w:commentRangeStart w:id="37"/>
      <w:r w:rsidRPr="004554D8">
        <w:rPr>
          <w:rFonts w:ascii="Times New Roman" w:hAnsi="Times New Roman" w:cs="Times New Roman"/>
          <w:sz w:val="24"/>
          <w:szCs w:val="24"/>
          <w:highlight w:val="yellow"/>
          <w:rPrChange w:id="38" w:author="Microsoft Office User" w:date="2019-03-05T09:48:00Z">
            <w:rPr>
              <w:rFonts w:ascii="Times New Roman" w:hAnsi="Times New Roman" w:cs="Times New Roman"/>
              <w:sz w:val="24"/>
              <w:szCs w:val="24"/>
            </w:rPr>
          </w:rPrChange>
        </w:rPr>
        <w:t>xxx</w:t>
      </w:r>
      <w:r>
        <w:rPr>
          <w:rFonts w:ascii="Times New Roman" w:hAnsi="Times New Roman" w:cs="Times New Roman"/>
          <w:sz w:val="24"/>
          <w:szCs w:val="24"/>
        </w:rPr>
        <w:t xml:space="preserve"> </w:t>
      </w:r>
      <w:commentRangeEnd w:id="37"/>
      <w:r w:rsidR="00E64DA8">
        <w:rPr>
          <w:rStyle w:val="CommentReference"/>
        </w:rPr>
        <w:commentReference w:id="37"/>
      </w:r>
      <w:r>
        <w:rPr>
          <w:rFonts w:ascii="Times New Roman" w:hAnsi="Times New Roman" w:cs="Times New Roman"/>
          <w:sz w:val="24"/>
          <w:szCs w:val="24"/>
        </w:rPr>
        <w:t xml:space="preserve">degrees vertically. </w:t>
      </w:r>
      <w:r w:rsidR="00B80D48">
        <w:rPr>
          <w:rFonts w:ascii="Times New Roman" w:hAnsi="Times New Roman" w:cs="Times New Roman"/>
          <w:sz w:val="24"/>
          <w:szCs w:val="24"/>
        </w:rPr>
        <w:t>There was a total of 12 displays</w:t>
      </w:r>
      <w:r w:rsidR="00F45D03">
        <w:rPr>
          <w:rFonts w:ascii="Times New Roman" w:hAnsi="Times New Roman" w:cs="Times New Roman"/>
          <w:sz w:val="24"/>
          <w:szCs w:val="24"/>
        </w:rPr>
        <w:t xml:space="preserve"> </w:t>
      </w:r>
      <w:commentRangeStart w:id="39"/>
      <w:commentRangeStart w:id="40"/>
      <w:r w:rsidR="00F45D03">
        <w:rPr>
          <w:rFonts w:ascii="Times New Roman" w:hAnsi="Times New Roman" w:cs="Times New Roman"/>
          <w:sz w:val="24"/>
          <w:szCs w:val="24"/>
        </w:rPr>
        <w:t xml:space="preserve">(six for </w:t>
      </w:r>
      <w:r w:rsidR="004554D8">
        <w:rPr>
          <w:rFonts w:ascii="Times New Roman" w:hAnsi="Times New Roman" w:cs="Times New Roman"/>
          <w:sz w:val="24"/>
          <w:szCs w:val="24"/>
        </w:rPr>
        <w:t xml:space="preserve">set </w:t>
      </w:r>
      <w:r w:rsidR="00F45D03">
        <w:rPr>
          <w:rFonts w:ascii="Times New Roman" w:hAnsi="Times New Roman" w:cs="Times New Roman"/>
          <w:sz w:val="24"/>
          <w:szCs w:val="24"/>
        </w:rPr>
        <w:t>size</w:t>
      </w:r>
      <w:r w:rsidR="004554D8">
        <w:rPr>
          <w:rFonts w:ascii="Times New Roman" w:hAnsi="Times New Roman" w:cs="Times New Roman"/>
          <w:sz w:val="24"/>
          <w:szCs w:val="24"/>
        </w:rPr>
        <w:t xml:space="preserve"> 4 and six for set size 8</w:t>
      </w:r>
      <w:r w:rsidR="00F45D03">
        <w:rPr>
          <w:rFonts w:ascii="Times New Roman" w:hAnsi="Times New Roman" w:cs="Times New Roman"/>
          <w:sz w:val="24"/>
          <w:szCs w:val="24"/>
        </w:rPr>
        <w:t>)</w:t>
      </w:r>
      <w:commentRangeEnd w:id="39"/>
      <w:r w:rsidR="004554D8">
        <w:rPr>
          <w:rStyle w:val="CommentReference"/>
        </w:rPr>
        <w:commentReference w:id="39"/>
      </w:r>
      <w:commentRangeEnd w:id="40"/>
      <w:r w:rsidR="007846D8">
        <w:rPr>
          <w:rStyle w:val="CommentReference"/>
        </w:rPr>
        <w:commentReference w:id="40"/>
      </w:r>
      <w:r w:rsidR="00F45D03">
        <w:rPr>
          <w:rFonts w:ascii="Times New Roman" w:hAnsi="Times New Roman" w:cs="Times New Roman"/>
          <w:sz w:val="24"/>
          <w:szCs w:val="24"/>
        </w:rPr>
        <w:t xml:space="preserve"> that were repeated</w:t>
      </w:r>
      <w:r w:rsidR="00B80D48">
        <w:rPr>
          <w:rFonts w:ascii="Times New Roman" w:hAnsi="Times New Roman" w:cs="Times New Roman"/>
          <w:sz w:val="24"/>
          <w:szCs w:val="24"/>
        </w:rPr>
        <w:t xml:space="preserve"> throughout the entire experiment. </w:t>
      </w:r>
      <w:r w:rsidR="00F45D03">
        <w:rPr>
          <w:rFonts w:ascii="Times New Roman" w:hAnsi="Times New Roman" w:cs="Times New Roman"/>
          <w:sz w:val="24"/>
          <w:szCs w:val="24"/>
        </w:rPr>
        <w:t>Each of these</w:t>
      </w:r>
      <w:r w:rsidR="00F93513">
        <w:rPr>
          <w:rFonts w:ascii="Times New Roman" w:hAnsi="Times New Roman" w:cs="Times New Roman"/>
          <w:sz w:val="24"/>
          <w:szCs w:val="24"/>
        </w:rPr>
        <w:t xml:space="preserve"> 12 </w:t>
      </w:r>
      <w:r w:rsidR="00F45D03">
        <w:rPr>
          <w:rFonts w:ascii="Times New Roman" w:hAnsi="Times New Roman" w:cs="Times New Roman"/>
          <w:sz w:val="24"/>
          <w:szCs w:val="24"/>
        </w:rPr>
        <w:t xml:space="preserve">repeated </w:t>
      </w:r>
      <w:r w:rsidR="00F93513">
        <w:rPr>
          <w:rFonts w:ascii="Times New Roman" w:hAnsi="Times New Roman" w:cs="Times New Roman"/>
          <w:sz w:val="24"/>
          <w:szCs w:val="24"/>
        </w:rPr>
        <w:t xml:space="preserve">displays had unique target locations. A </w:t>
      </w:r>
      <w:r w:rsidR="00F45D03">
        <w:rPr>
          <w:rFonts w:ascii="Times New Roman" w:hAnsi="Times New Roman" w:cs="Times New Roman"/>
          <w:sz w:val="24"/>
          <w:szCs w:val="24"/>
        </w:rPr>
        <w:t xml:space="preserve">separate </w:t>
      </w:r>
      <w:r w:rsidR="00F93513">
        <w:rPr>
          <w:rFonts w:ascii="Times New Roman" w:hAnsi="Times New Roman" w:cs="Times New Roman"/>
          <w:sz w:val="24"/>
          <w:szCs w:val="24"/>
        </w:rPr>
        <w:t>set of 12 target locations, which did not overlap with those in the repeated displays, was randomly selected</w:t>
      </w:r>
      <w:r w:rsidR="00F45D03">
        <w:rPr>
          <w:rFonts w:ascii="Times New Roman" w:hAnsi="Times New Roman" w:cs="Times New Roman"/>
          <w:sz w:val="24"/>
          <w:szCs w:val="24"/>
        </w:rPr>
        <w:t xml:space="preserve"> and served as the target locations for the novel displays</w:t>
      </w:r>
      <w:r w:rsidR="00F93513">
        <w:rPr>
          <w:rFonts w:ascii="Times New Roman" w:hAnsi="Times New Roman" w:cs="Times New Roman"/>
          <w:sz w:val="24"/>
          <w:szCs w:val="24"/>
        </w:rPr>
        <w:t xml:space="preserve">. This was done to equate target location probability between the repeated and novel displays. The novel displays were never repeated and were checked against the repeated displays to ensure that there were also no repeats. </w:t>
      </w:r>
      <w:r>
        <w:rPr>
          <w:rFonts w:ascii="Times New Roman" w:hAnsi="Times New Roman" w:cs="Times New Roman"/>
          <w:sz w:val="24"/>
          <w:szCs w:val="24"/>
        </w:rPr>
        <w:t xml:space="preserve">All stimuli were presented against a 1024 x </w:t>
      </w:r>
      <w:proofErr w:type="gramStart"/>
      <w:r>
        <w:rPr>
          <w:rFonts w:ascii="Times New Roman" w:hAnsi="Times New Roman" w:cs="Times New Roman"/>
          <w:sz w:val="24"/>
          <w:szCs w:val="24"/>
        </w:rPr>
        <w:t>768 pixel</w:t>
      </w:r>
      <w:proofErr w:type="gramEnd"/>
      <w:r>
        <w:rPr>
          <w:rFonts w:ascii="Times New Roman" w:hAnsi="Times New Roman" w:cs="Times New Roman"/>
          <w:sz w:val="24"/>
          <w:szCs w:val="24"/>
        </w:rPr>
        <w:t xml:space="preserve"> black background on a 22-inch (400mm x 300mm) cathode ray tube monitor with a refresh rate of 85Hz. Participants viewed the display, unrestrained, from a distance of approximately 59cm. </w:t>
      </w:r>
    </w:p>
    <w:p w14:paraId="42452B9E"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Design and procedure</w:t>
      </w:r>
    </w:p>
    <w:p w14:paraId="72A73020" w14:textId="78878D92" w:rsid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80D48">
        <w:rPr>
          <w:rFonts w:ascii="Times New Roman" w:hAnsi="Times New Roman" w:cs="Times New Roman"/>
          <w:sz w:val="24"/>
          <w:szCs w:val="24"/>
        </w:rPr>
        <w:t xml:space="preserve">There were two </w:t>
      </w:r>
      <w:r w:rsidR="002D09E7">
        <w:rPr>
          <w:rFonts w:ascii="Times New Roman" w:hAnsi="Times New Roman" w:cs="Times New Roman"/>
          <w:sz w:val="24"/>
          <w:szCs w:val="24"/>
        </w:rPr>
        <w:t xml:space="preserve">within-subject </w:t>
      </w:r>
      <w:r w:rsidR="00B80D48">
        <w:rPr>
          <w:rFonts w:ascii="Times New Roman" w:hAnsi="Times New Roman" w:cs="Times New Roman"/>
          <w:sz w:val="24"/>
          <w:szCs w:val="24"/>
        </w:rPr>
        <w:t xml:space="preserve">independent variables: display type (repeat or novel) and set size (4 or 8). Participants viewed 25 blocks of 24 trials each, for a total of 600 trials. In each block, half the trials were repeated while the other half was novel. Within the repeated and novel trials, half were set size 4 while the other were set size 8. There </w:t>
      </w:r>
      <w:r w:rsidR="00F93513">
        <w:rPr>
          <w:rFonts w:ascii="Times New Roman" w:hAnsi="Times New Roman" w:cs="Times New Roman"/>
          <w:sz w:val="24"/>
          <w:szCs w:val="24"/>
        </w:rPr>
        <w:t>was</w:t>
      </w:r>
      <w:r w:rsidR="00B80D48">
        <w:rPr>
          <w:rFonts w:ascii="Times New Roman" w:hAnsi="Times New Roman" w:cs="Times New Roman"/>
          <w:sz w:val="24"/>
          <w:szCs w:val="24"/>
        </w:rPr>
        <w:t xml:space="preserve"> thus a total of 4 cells, with 150 trials in each cell.</w:t>
      </w:r>
      <w:r w:rsidR="00F93513">
        <w:rPr>
          <w:rFonts w:ascii="Times New Roman" w:hAnsi="Times New Roman" w:cs="Times New Roman"/>
          <w:sz w:val="24"/>
          <w:szCs w:val="24"/>
        </w:rPr>
        <w:t xml:space="preserve"> Trial order was randomized.</w:t>
      </w:r>
    </w:p>
    <w:p w14:paraId="12EE32C4" w14:textId="4BC93F7C" w:rsidR="00823549" w:rsidRDefault="00F93513"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23549">
        <w:rPr>
          <w:rFonts w:ascii="Times New Roman" w:hAnsi="Times New Roman" w:cs="Times New Roman"/>
          <w:sz w:val="24"/>
          <w:szCs w:val="24"/>
        </w:rPr>
        <w:t>Before the start of the experiment, participants were presented with the following instructions:</w:t>
      </w:r>
    </w:p>
    <w:p w14:paraId="571E357C" w14:textId="77777777" w:rsidR="00823549" w:rsidRPr="00F45D03" w:rsidRDefault="00823549" w:rsidP="00823549">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lastRenderedPageBreak/>
        <w:tab/>
      </w:r>
      <w:r w:rsidRPr="00F45D03">
        <w:rPr>
          <w:rFonts w:ascii="Times New Roman" w:hAnsi="Times New Roman" w:cs="Times New Roman"/>
          <w:i/>
          <w:sz w:val="24"/>
          <w:szCs w:val="24"/>
        </w:rPr>
        <w:t>The best strategy for this task, and the one that we want you to use in this study, is to be as receptive as possible and let the unique item "pop" into your mind as you look at the screen. The idea is to let the display and your intuition determine your response. Sometimes people find it difficult or strange to tune into their “gut feelings”, but we would like you to try your best. Try to respond as quickly and accurately as you can while using this strategy. Remember, it is very critical for this experiment that you let the unique item just ‘pop’ into your mind.</w:t>
      </w:r>
    </w:p>
    <w:p w14:paraId="3CF6BD4C" w14:textId="77777777"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instructions were obtained from </w:t>
      </w:r>
      <w:r w:rsidRPr="00D12092">
        <w:rPr>
          <w:rFonts w:ascii="Times New Roman" w:hAnsi="Times New Roman" w:cs="Times New Roman"/>
          <w:sz w:val="24"/>
          <w:szCs w:val="24"/>
          <w:highlight w:val="yellow"/>
          <w:rPrChange w:id="41" w:author="Microsoft Office User" w:date="2019-03-05T09:54:00Z">
            <w:rPr>
              <w:rFonts w:ascii="Times New Roman" w:hAnsi="Times New Roman" w:cs="Times New Roman"/>
              <w:sz w:val="24"/>
              <w:szCs w:val="24"/>
            </w:rPr>
          </w:rPrChange>
        </w:rPr>
        <w:t>CITE</w:t>
      </w:r>
      <w:r>
        <w:rPr>
          <w:rFonts w:ascii="Times New Roman" w:hAnsi="Times New Roman" w:cs="Times New Roman"/>
          <w:sz w:val="24"/>
          <w:szCs w:val="24"/>
        </w:rPr>
        <w:t>. Passive search has been shown to increase the magnitude of contextual cueing.</w:t>
      </w:r>
    </w:p>
    <w:p w14:paraId="60C8F1FC" w14:textId="3EA0A89E" w:rsidR="00F93513" w:rsidRDefault="00F93513" w:rsidP="008235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experiment began with a block of </w:t>
      </w:r>
      <w:r w:rsidR="00B41D9B">
        <w:rPr>
          <w:rFonts w:ascii="Times New Roman" w:hAnsi="Times New Roman" w:cs="Times New Roman"/>
          <w:sz w:val="24"/>
          <w:szCs w:val="24"/>
        </w:rPr>
        <w:t xml:space="preserve">six </w:t>
      </w:r>
      <w:r>
        <w:rPr>
          <w:rFonts w:ascii="Times New Roman" w:hAnsi="Times New Roman" w:cs="Times New Roman"/>
          <w:sz w:val="24"/>
          <w:szCs w:val="24"/>
        </w:rPr>
        <w:t xml:space="preserve">practice trials to familiarize the participant with the experiment and to emphasize the passive instructions. Recording of experimental data began after the practice block after the participant acknowledged that they were ready to begin by pressing the left or right arrow key. Each trial </w:t>
      </w:r>
      <w:r w:rsidR="003D3A72">
        <w:rPr>
          <w:rFonts w:ascii="Times New Roman" w:hAnsi="Times New Roman" w:cs="Times New Roman"/>
          <w:sz w:val="24"/>
          <w:szCs w:val="24"/>
        </w:rPr>
        <w:t xml:space="preserve">began </w:t>
      </w:r>
      <w:r>
        <w:rPr>
          <w:rFonts w:ascii="Times New Roman" w:hAnsi="Times New Roman" w:cs="Times New Roman"/>
          <w:sz w:val="24"/>
          <w:szCs w:val="24"/>
        </w:rPr>
        <w:t xml:space="preserve">with a fixation cross that lasted 1000ms, after which the search display appeared. Participants had 5 seconds to respond to the identity of the target by pressing the left arrow when the T was rotated to the left (90 degrees anti-clockwise), or the right arrow when the T was rotated to the right (90 degrees clockwise). </w:t>
      </w:r>
      <w:r w:rsidR="00823549">
        <w:rPr>
          <w:rFonts w:ascii="Times New Roman" w:hAnsi="Times New Roman" w:cs="Times New Roman"/>
          <w:sz w:val="24"/>
          <w:szCs w:val="24"/>
        </w:rPr>
        <w:t xml:space="preserve">A loud beep was provided when an incorrect response was made or when no response was made after 5 seconds; no feedback was provided for correct responses. Each trial terminated </w:t>
      </w:r>
      <w:r w:rsidR="00F45D03">
        <w:rPr>
          <w:rFonts w:ascii="Times New Roman" w:hAnsi="Times New Roman" w:cs="Times New Roman"/>
          <w:sz w:val="24"/>
          <w:szCs w:val="24"/>
        </w:rPr>
        <w:t>when</w:t>
      </w:r>
      <w:r w:rsidR="00823549">
        <w:rPr>
          <w:rFonts w:ascii="Times New Roman" w:hAnsi="Times New Roman" w:cs="Times New Roman"/>
          <w:sz w:val="24"/>
          <w:szCs w:val="24"/>
        </w:rPr>
        <w:t xml:space="preserve"> a response was made, or when 5 seconds passed without any response. A blank screen was then presented for 1 second before the next trial. </w:t>
      </w:r>
    </w:p>
    <w:p w14:paraId="17F84789" w14:textId="77777777"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42"/>
      <w:commentRangeStart w:id="43"/>
      <w:r>
        <w:rPr>
          <w:rFonts w:ascii="Times New Roman" w:hAnsi="Times New Roman" w:cs="Times New Roman"/>
          <w:sz w:val="24"/>
          <w:szCs w:val="24"/>
        </w:rPr>
        <w:t>At the end of the experiment, participants were presented with two questions. They were first asked: “</w:t>
      </w:r>
      <w:r w:rsidRPr="00823549">
        <w:rPr>
          <w:rFonts w:ascii="Times New Roman" w:hAnsi="Times New Roman" w:cs="Times New Roman"/>
          <w:sz w:val="24"/>
          <w:szCs w:val="24"/>
        </w:rPr>
        <w:t>Some of the trials had the same arrangement of o</w:t>
      </w:r>
      <w:r>
        <w:rPr>
          <w:rFonts w:ascii="Times New Roman" w:hAnsi="Times New Roman" w:cs="Times New Roman"/>
          <w:sz w:val="24"/>
          <w:szCs w:val="24"/>
        </w:rPr>
        <w:t xml:space="preserve">bjects in the display. </w:t>
      </w:r>
      <w:r w:rsidRPr="00823549">
        <w:rPr>
          <w:rFonts w:ascii="Times New Roman" w:hAnsi="Times New Roman" w:cs="Times New Roman"/>
          <w:sz w:val="24"/>
          <w:szCs w:val="24"/>
        </w:rPr>
        <w:t>Did you notice?</w:t>
      </w:r>
      <w:r>
        <w:rPr>
          <w:rFonts w:ascii="Times New Roman" w:hAnsi="Times New Roman" w:cs="Times New Roman"/>
          <w:sz w:val="24"/>
          <w:szCs w:val="24"/>
        </w:rPr>
        <w:t xml:space="preserve">”. Participants responded either “yes” or “no”. After which, the next question was </w:t>
      </w:r>
      <w:r>
        <w:rPr>
          <w:rFonts w:ascii="Times New Roman" w:hAnsi="Times New Roman" w:cs="Times New Roman"/>
          <w:sz w:val="24"/>
          <w:szCs w:val="24"/>
        </w:rPr>
        <w:lastRenderedPageBreak/>
        <w:t>presented: “</w:t>
      </w:r>
      <w:r w:rsidRPr="00823549">
        <w:rPr>
          <w:rFonts w:ascii="Times New Roman" w:hAnsi="Times New Roman" w:cs="Times New Roman"/>
          <w:sz w:val="24"/>
          <w:szCs w:val="24"/>
        </w:rPr>
        <w:t>'What proportion of trials do you think had repeated spatial arrangements?</w:t>
      </w:r>
      <w:r>
        <w:rPr>
          <w:rFonts w:ascii="Times New Roman" w:hAnsi="Times New Roman" w:cs="Times New Roman"/>
          <w:sz w:val="24"/>
          <w:szCs w:val="24"/>
        </w:rPr>
        <w:t xml:space="preserve">”. Participants responded by entering a number between 0 and 100 on the keyboard. </w:t>
      </w:r>
      <w:commentRangeEnd w:id="42"/>
      <w:r w:rsidR="00930B96">
        <w:rPr>
          <w:rStyle w:val="CommentReference"/>
        </w:rPr>
        <w:commentReference w:id="42"/>
      </w:r>
      <w:commentRangeEnd w:id="43"/>
      <w:r w:rsidR="007846D8">
        <w:rPr>
          <w:rStyle w:val="CommentReference"/>
        </w:rPr>
        <w:commentReference w:id="43"/>
      </w:r>
    </w:p>
    <w:p w14:paraId="2ADD1755" w14:textId="77777777" w:rsidR="00823549" w:rsidRDefault="00823549" w:rsidP="00823549">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7ED4D312" w14:textId="5C216144" w:rsidR="00907FB8"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17A25">
        <w:rPr>
          <w:rFonts w:ascii="Times New Roman" w:hAnsi="Times New Roman" w:cs="Times New Roman"/>
          <w:sz w:val="24"/>
          <w:szCs w:val="24"/>
        </w:rPr>
        <w:t>Analyses for all experiments were conducted in R (CITE). For each participant, response times</w:t>
      </w:r>
      <w:ins w:id="44" w:author="Gavin" w:date="2019-03-12T12:18:00Z">
        <w:r w:rsidR="00754F89">
          <w:rPr>
            <w:rFonts w:ascii="Times New Roman" w:hAnsi="Times New Roman" w:cs="Times New Roman"/>
            <w:sz w:val="24"/>
            <w:szCs w:val="24"/>
          </w:rPr>
          <w:t xml:space="preserve"> (RTs)</w:t>
        </w:r>
      </w:ins>
      <w:r w:rsidR="00117A25">
        <w:rPr>
          <w:rFonts w:ascii="Times New Roman" w:hAnsi="Times New Roman" w:cs="Times New Roman"/>
          <w:sz w:val="24"/>
          <w:szCs w:val="24"/>
        </w:rPr>
        <w:t xml:space="preserve"> beyond 2.5 standard deviations of each condition were excluded from analyses.</w:t>
      </w:r>
      <w:r w:rsidR="000D6089">
        <w:rPr>
          <w:rFonts w:ascii="Times New Roman" w:hAnsi="Times New Roman" w:cs="Times New Roman"/>
          <w:sz w:val="24"/>
          <w:szCs w:val="24"/>
        </w:rPr>
        <w:t xml:space="preserve"> Trials on which participants made an error were also excluded.</w:t>
      </w:r>
      <w:r w:rsidR="00F55D0C">
        <w:rPr>
          <w:rFonts w:ascii="Times New Roman" w:hAnsi="Times New Roman" w:cs="Times New Roman"/>
          <w:sz w:val="24"/>
          <w:szCs w:val="24"/>
        </w:rPr>
        <w:t xml:space="preserve"> This led to the removal of </w:t>
      </w:r>
      <w:r w:rsidR="00782DE0">
        <w:rPr>
          <w:rFonts w:ascii="Times New Roman" w:hAnsi="Times New Roman" w:cs="Times New Roman"/>
          <w:sz w:val="24"/>
          <w:szCs w:val="24"/>
        </w:rPr>
        <w:t>4.4</w:t>
      </w:r>
      <w:r w:rsidR="00F55D0C">
        <w:rPr>
          <w:rFonts w:ascii="Times New Roman" w:hAnsi="Times New Roman" w:cs="Times New Roman"/>
          <w:sz w:val="24"/>
          <w:szCs w:val="24"/>
        </w:rPr>
        <w:t xml:space="preserve">% of </w:t>
      </w:r>
      <w:commentRangeStart w:id="45"/>
      <w:commentRangeStart w:id="46"/>
      <w:r w:rsidR="00F55D0C">
        <w:rPr>
          <w:rFonts w:ascii="Times New Roman" w:hAnsi="Times New Roman" w:cs="Times New Roman"/>
          <w:sz w:val="24"/>
          <w:szCs w:val="24"/>
        </w:rPr>
        <w:t>trials</w:t>
      </w:r>
      <w:commentRangeEnd w:id="45"/>
      <w:r w:rsidR="000861BF">
        <w:rPr>
          <w:rStyle w:val="CommentReference"/>
        </w:rPr>
        <w:commentReference w:id="45"/>
      </w:r>
      <w:commentRangeEnd w:id="46"/>
      <w:r w:rsidR="007846D8">
        <w:rPr>
          <w:rStyle w:val="CommentReference"/>
        </w:rPr>
        <w:commentReference w:id="46"/>
      </w:r>
      <w:r w:rsidR="00F55D0C">
        <w:rPr>
          <w:rFonts w:ascii="Times New Roman" w:hAnsi="Times New Roman" w:cs="Times New Roman"/>
          <w:sz w:val="24"/>
          <w:szCs w:val="24"/>
        </w:rPr>
        <w:t xml:space="preserve">. </w:t>
      </w:r>
      <w:ins w:id="47" w:author="Gavin" w:date="2019-03-12T12:17:00Z">
        <w:r w:rsidR="00754F89">
          <w:rPr>
            <w:rFonts w:ascii="Times New Roman" w:hAnsi="Times New Roman" w:cs="Times New Roman"/>
            <w:sz w:val="24"/>
            <w:szCs w:val="24"/>
          </w:rPr>
          <w:t xml:space="preserve">No participants had to be replaced in this experiment (all participants had mean </w:t>
        </w:r>
      </w:ins>
      <w:ins w:id="48" w:author="Gavin" w:date="2019-03-12T12:18:00Z">
        <w:r w:rsidR="00754F89">
          <w:rPr>
            <w:rFonts w:ascii="Times New Roman" w:hAnsi="Times New Roman" w:cs="Times New Roman"/>
            <w:sz w:val="24"/>
            <w:szCs w:val="24"/>
          </w:rPr>
          <w:t>RTs within 2.5 standard deviations of the group mean).</w:t>
        </w:r>
      </w:ins>
    </w:p>
    <w:p w14:paraId="1AB0B332" w14:textId="4BA60526" w:rsidR="0036660C" w:rsidRDefault="00823549" w:rsidP="00907FB8">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 xml:space="preserve">To increase the signal-to-noise ratio, </w:t>
      </w:r>
      <w:r w:rsidR="001A5810">
        <w:rPr>
          <w:rFonts w:ascii="Times New Roman" w:hAnsi="Times New Roman" w:cs="Times New Roman"/>
          <w:sz w:val="24"/>
          <w:szCs w:val="24"/>
        </w:rPr>
        <w:t>the data was split into 5 epochs of 5 blocks each, with a total of 30 trials per cell per epoch</w:t>
      </w:r>
      <w:r w:rsidR="00F55D0C">
        <w:rPr>
          <w:rFonts w:ascii="Times New Roman" w:hAnsi="Times New Roman" w:cs="Times New Roman"/>
          <w:sz w:val="24"/>
          <w:szCs w:val="24"/>
        </w:rPr>
        <w:t xml:space="preserve"> (e.g. </w:t>
      </w:r>
      <w:r w:rsidR="00F55D0C" w:rsidRPr="00776F5B">
        <w:rPr>
          <w:rFonts w:ascii="Times New Roman" w:hAnsi="Times New Roman" w:cs="Times New Roman"/>
          <w:sz w:val="24"/>
          <w:szCs w:val="24"/>
          <w:highlight w:val="yellow"/>
          <w:rPrChange w:id="49" w:author="Microsoft Office User" w:date="2019-03-05T09:58:00Z">
            <w:rPr>
              <w:rFonts w:ascii="Times New Roman" w:hAnsi="Times New Roman" w:cs="Times New Roman"/>
              <w:sz w:val="24"/>
              <w:szCs w:val="24"/>
            </w:rPr>
          </w:rPrChange>
        </w:rPr>
        <w:t>CITE</w:t>
      </w:r>
      <w:r w:rsidR="00F55D0C">
        <w:rPr>
          <w:rFonts w:ascii="Times New Roman" w:hAnsi="Times New Roman" w:cs="Times New Roman"/>
          <w:sz w:val="24"/>
          <w:szCs w:val="24"/>
        </w:rPr>
        <w:t>)</w:t>
      </w:r>
      <w:r w:rsidR="001A5810">
        <w:rPr>
          <w:rFonts w:ascii="Times New Roman" w:hAnsi="Times New Roman" w:cs="Times New Roman"/>
          <w:sz w:val="24"/>
          <w:szCs w:val="24"/>
        </w:rPr>
        <w:t xml:space="preserve">. A 2 (display type) by 2 (set size) by 5 (epoch) </w:t>
      </w:r>
      <w:r w:rsidR="00776F5B">
        <w:rPr>
          <w:rFonts w:ascii="Times New Roman" w:hAnsi="Times New Roman" w:cs="Times New Roman"/>
          <w:sz w:val="24"/>
          <w:szCs w:val="24"/>
        </w:rPr>
        <w:t xml:space="preserve">repeated measures </w:t>
      </w:r>
      <w:r w:rsidR="001A5810">
        <w:rPr>
          <w:rFonts w:ascii="Times New Roman" w:hAnsi="Times New Roman" w:cs="Times New Roman"/>
          <w:sz w:val="24"/>
          <w:szCs w:val="24"/>
        </w:rPr>
        <w:t xml:space="preserve">ANOVA </w:t>
      </w:r>
      <w:r w:rsidR="00BF535A">
        <w:rPr>
          <w:rFonts w:ascii="Times New Roman" w:hAnsi="Times New Roman" w:cs="Times New Roman"/>
          <w:sz w:val="24"/>
          <w:szCs w:val="24"/>
        </w:rPr>
        <w:t xml:space="preserve">on RT </w:t>
      </w:r>
      <w:r w:rsidR="001A5810">
        <w:rPr>
          <w:rFonts w:ascii="Times New Roman" w:hAnsi="Times New Roman" w:cs="Times New Roman"/>
          <w:sz w:val="24"/>
          <w:szCs w:val="24"/>
        </w:rPr>
        <w:t xml:space="preserve">was performed. </w:t>
      </w:r>
      <w:r w:rsidR="007D54E6">
        <w:rPr>
          <w:rFonts w:ascii="Times New Roman" w:hAnsi="Times New Roman" w:cs="Times New Roman"/>
          <w:sz w:val="24"/>
          <w:szCs w:val="24"/>
        </w:rPr>
        <w:t xml:space="preserve">RTs were </w:t>
      </w:r>
      <w:r w:rsidR="000861BF">
        <w:rPr>
          <w:rFonts w:ascii="Times New Roman" w:hAnsi="Times New Roman" w:cs="Times New Roman"/>
          <w:sz w:val="24"/>
          <w:szCs w:val="24"/>
        </w:rPr>
        <w:t>slower</w:t>
      </w:r>
      <w:r w:rsidR="007D54E6">
        <w:rPr>
          <w:rFonts w:ascii="Times New Roman" w:hAnsi="Times New Roman" w:cs="Times New Roman"/>
          <w:sz w:val="24"/>
          <w:szCs w:val="24"/>
        </w:rPr>
        <w:t xml:space="preserve"> for novel (</w:t>
      </w:r>
      <w:r w:rsidR="007D54E6">
        <w:rPr>
          <w:rFonts w:ascii="Times New Roman" w:hAnsi="Times New Roman" w:cs="Times New Roman"/>
          <w:i/>
          <w:sz w:val="24"/>
          <w:szCs w:val="24"/>
        </w:rPr>
        <w:t xml:space="preserve">M </w:t>
      </w:r>
      <w:r w:rsidR="007D54E6">
        <w:rPr>
          <w:rFonts w:ascii="Times New Roman" w:hAnsi="Times New Roman" w:cs="Times New Roman"/>
          <w:sz w:val="24"/>
          <w:szCs w:val="24"/>
        </w:rPr>
        <w:t xml:space="preserve">= 837ms, </w:t>
      </w:r>
      <w:r w:rsidR="007D54E6">
        <w:rPr>
          <w:rFonts w:ascii="Times New Roman" w:hAnsi="Times New Roman" w:cs="Times New Roman"/>
          <w:i/>
          <w:sz w:val="24"/>
          <w:szCs w:val="24"/>
        </w:rPr>
        <w:t xml:space="preserve">SD </w:t>
      </w:r>
      <w:r w:rsidR="007D54E6">
        <w:rPr>
          <w:rFonts w:ascii="Times New Roman" w:hAnsi="Times New Roman" w:cs="Times New Roman"/>
          <w:sz w:val="24"/>
          <w:szCs w:val="24"/>
        </w:rPr>
        <w:t>= 192ms) compared to repeated (</w:t>
      </w:r>
      <w:r w:rsidR="007D54E6" w:rsidRPr="0036660C">
        <w:rPr>
          <w:rFonts w:ascii="Times New Roman" w:hAnsi="Times New Roman" w:cs="Times New Roman"/>
          <w:i/>
          <w:sz w:val="24"/>
          <w:szCs w:val="24"/>
        </w:rPr>
        <w:t>M</w:t>
      </w:r>
      <w:r w:rsidR="007D54E6">
        <w:rPr>
          <w:rFonts w:ascii="Times New Roman" w:hAnsi="Times New Roman" w:cs="Times New Roman"/>
          <w:sz w:val="24"/>
          <w:szCs w:val="24"/>
        </w:rPr>
        <w:t xml:space="preserve"> = 799ms, </w:t>
      </w:r>
      <w:r w:rsidR="007D54E6" w:rsidRPr="0036660C">
        <w:rPr>
          <w:rFonts w:ascii="Times New Roman" w:hAnsi="Times New Roman" w:cs="Times New Roman"/>
          <w:i/>
          <w:sz w:val="24"/>
          <w:szCs w:val="24"/>
        </w:rPr>
        <w:t>SD</w:t>
      </w:r>
      <w:r w:rsidR="007D54E6">
        <w:rPr>
          <w:rFonts w:ascii="Times New Roman" w:hAnsi="Times New Roman" w:cs="Times New Roman"/>
          <w:sz w:val="24"/>
          <w:szCs w:val="24"/>
        </w:rPr>
        <w:t xml:space="preserve"> = 164ms) </w:t>
      </w:r>
      <w:r w:rsidR="007D54E6" w:rsidRPr="007D54E6">
        <w:rPr>
          <w:rFonts w:ascii="Times New Roman" w:hAnsi="Times New Roman" w:cs="Times New Roman"/>
          <w:sz w:val="24"/>
          <w:szCs w:val="24"/>
        </w:rPr>
        <w:t>displays</w:t>
      </w:r>
      <w:r w:rsidR="007D54E6">
        <w:rPr>
          <w:rFonts w:ascii="Times New Roman" w:hAnsi="Times New Roman" w:cs="Times New Roman"/>
          <w:sz w:val="24"/>
          <w:szCs w:val="24"/>
        </w:rPr>
        <w:t xml:space="preserve">, </w:t>
      </w:r>
      <w:proofErr w:type="gramStart"/>
      <w:r w:rsidR="007D54E6">
        <w:rPr>
          <w:rFonts w:ascii="Times New Roman" w:hAnsi="Times New Roman"/>
          <w:i/>
          <w:sz w:val="24"/>
          <w:szCs w:val="24"/>
        </w:rPr>
        <w:t>F</w:t>
      </w:r>
      <w:r w:rsidR="007D54E6">
        <w:rPr>
          <w:rFonts w:ascii="Times New Roman" w:hAnsi="Times New Roman"/>
          <w:sz w:val="24"/>
          <w:szCs w:val="24"/>
        </w:rPr>
        <w:t>(</w:t>
      </w:r>
      <w:proofErr w:type="gramEnd"/>
      <w:r w:rsidR="007D54E6">
        <w:rPr>
          <w:rFonts w:ascii="Times New Roman" w:hAnsi="Times New Roman"/>
          <w:sz w:val="24"/>
          <w:szCs w:val="24"/>
        </w:rPr>
        <w:t xml:space="preserve">1, 19) = 5.09, </w:t>
      </w:r>
      <w:r w:rsidR="007D54E6">
        <w:rPr>
          <w:rFonts w:ascii="Times New Roman" w:hAnsi="Times New Roman"/>
          <w:i/>
          <w:sz w:val="24"/>
          <w:szCs w:val="24"/>
        </w:rPr>
        <w:t>p</w:t>
      </w:r>
      <w:r w:rsidR="007D54E6">
        <w:rPr>
          <w:rFonts w:ascii="Times New Roman" w:hAnsi="Times New Roman"/>
          <w:sz w:val="24"/>
          <w:szCs w:val="24"/>
        </w:rPr>
        <w:t xml:space="preserve"> = .0361, ω</w:t>
      </w:r>
      <w:r w:rsidR="007D54E6">
        <w:rPr>
          <w:rFonts w:ascii="Times New Roman" w:hAnsi="Times New Roman"/>
          <w:sz w:val="24"/>
          <w:szCs w:val="24"/>
          <w:vertAlign w:val="subscript"/>
        </w:rPr>
        <w:t>p</w:t>
      </w:r>
      <w:r w:rsidR="007D54E6">
        <w:rPr>
          <w:rFonts w:ascii="Times New Roman" w:hAnsi="Times New Roman"/>
          <w:sz w:val="24"/>
          <w:szCs w:val="24"/>
        </w:rPr>
        <w:t xml:space="preserve">² = xxx. RTs </w:t>
      </w:r>
      <w:r w:rsidR="000861BF">
        <w:rPr>
          <w:rFonts w:ascii="Times New Roman" w:hAnsi="Times New Roman"/>
          <w:sz w:val="24"/>
          <w:szCs w:val="24"/>
        </w:rPr>
        <w:t>were</w:t>
      </w:r>
      <w:r w:rsidR="007D54E6">
        <w:rPr>
          <w:rFonts w:ascii="Times New Roman" w:hAnsi="Times New Roman"/>
          <w:sz w:val="24"/>
          <w:szCs w:val="24"/>
        </w:rPr>
        <w:t xml:space="preserve"> faster with four (</w:t>
      </w:r>
      <w:r w:rsidR="007D54E6">
        <w:rPr>
          <w:rFonts w:ascii="Times New Roman" w:hAnsi="Times New Roman"/>
          <w:i/>
          <w:sz w:val="24"/>
          <w:szCs w:val="24"/>
        </w:rPr>
        <w:t>M</w:t>
      </w:r>
      <w:r w:rsidR="007D54E6">
        <w:rPr>
          <w:rFonts w:ascii="Times New Roman" w:hAnsi="Times New Roman"/>
          <w:sz w:val="24"/>
          <w:szCs w:val="24"/>
        </w:rPr>
        <w:t xml:space="preserve"> = 723ms, </w:t>
      </w:r>
      <w:r w:rsidR="007D54E6">
        <w:rPr>
          <w:rFonts w:ascii="Times New Roman" w:hAnsi="Times New Roman"/>
          <w:i/>
          <w:sz w:val="24"/>
          <w:szCs w:val="24"/>
        </w:rPr>
        <w:t xml:space="preserve">SD </w:t>
      </w:r>
      <w:r w:rsidR="007D54E6">
        <w:rPr>
          <w:rFonts w:ascii="Times New Roman" w:hAnsi="Times New Roman"/>
          <w:sz w:val="24"/>
          <w:szCs w:val="24"/>
        </w:rPr>
        <w:t>= 121ms) compared to eight (</w:t>
      </w:r>
      <w:r w:rsidR="007D54E6">
        <w:rPr>
          <w:rFonts w:ascii="Times New Roman" w:hAnsi="Times New Roman"/>
          <w:i/>
          <w:sz w:val="24"/>
          <w:szCs w:val="24"/>
        </w:rPr>
        <w:t>M</w:t>
      </w:r>
      <w:r w:rsidR="007D54E6">
        <w:rPr>
          <w:rFonts w:ascii="Times New Roman" w:hAnsi="Times New Roman"/>
          <w:sz w:val="24"/>
          <w:szCs w:val="24"/>
        </w:rPr>
        <w:t xml:space="preserve"> = 914ms, </w:t>
      </w:r>
      <w:r w:rsidR="007D54E6">
        <w:rPr>
          <w:rFonts w:ascii="Times New Roman" w:hAnsi="Times New Roman"/>
          <w:i/>
          <w:sz w:val="24"/>
          <w:szCs w:val="24"/>
        </w:rPr>
        <w:t>SD</w:t>
      </w:r>
      <w:r w:rsidR="007D54E6">
        <w:rPr>
          <w:rFonts w:ascii="Times New Roman" w:hAnsi="Times New Roman"/>
          <w:sz w:val="24"/>
          <w:szCs w:val="24"/>
        </w:rPr>
        <w:t xml:space="preserve"> = 178</w:t>
      </w:r>
      <w:r w:rsidR="0036660C">
        <w:rPr>
          <w:rFonts w:ascii="Times New Roman" w:hAnsi="Times New Roman"/>
          <w:sz w:val="24"/>
          <w:szCs w:val="24"/>
        </w:rPr>
        <w:t xml:space="preserve">ms) </w:t>
      </w:r>
      <w:r w:rsidR="000861BF">
        <w:rPr>
          <w:rFonts w:ascii="Times New Roman" w:hAnsi="Times New Roman"/>
          <w:sz w:val="24"/>
          <w:szCs w:val="24"/>
        </w:rPr>
        <w:t>candidates</w:t>
      </w:r>
      <w:r w:rsidR="001A5810">
        <w:rPr>
          <w:rFonts w:ascii="Times New Roman" w:hAnsi="Times New Roman" w:cs="Times New Roman"/>
          <w:sz w:val="24"/>
          <w:szCs w:val="24"/>
        </w:rPr>
        <w:t xml:space="preserve">, </w:t>
      </w:r>
      <w:proofErr w:type="gramStart"/>
      <w:r w:rsidR="001A5810">
        <w:rPr>
          <w:rFonts w:ascii="Times New Roman" w:hAnsi="Times New Roman"/>
          <w:i/>
          <w:sz w:val="24"/>
          <w:szCs w:val="24"/>
        </w:rPr>
        <w:t>F</w:t>
      </w:r>
      <w:r w:rsidR="001A5810">
        <w:rPr>
          <w:rFonts w:ascii="Times New Roman" w:hAnsi="Times New Roman"/>
          <w:sz w:val="24"/>
          <w:szCs w:val="24"/>
        </w:rPr>
        <w:t>(</w:t>
      </w:r>
      <w:proofErr w:type="gramEnd"/>
      <w:r w:rsidR="001A5810">
        <w:rPr>
          <w:rFonts w:ascii="Times New Roman" w:hAnsi="Times New Roman"/>
          <w:sz w:val="24"/>
          <w:szCs w:val="24"/>
        </w:rPr>
        <w:t xml:space="preserve">1, 19) = 126.81, </w:t>
      </w:r>
      <w:r w:rsidR="001A5810">
        <w:rPr>
          <w:rFonts w:ascii="Times New Roman" w:hAnsi="Times New Roman"/>
          <w:i/>
          <w:sz w:val="24"/>
          <w:szCs w:val="24"/>
        </w:rPr>
        <w:t xml:space="preserve">p </w:t>
      </w:r>
      <w:r w:rsidR="001A5810">
        <w:rPr>
          <w:rFonts w:ascii="Times New Roman" w:hAnsi="Times New Roman"/>
          <w:sz w:val="24"/>
          <w:szCs w:val="24"/>
        </w:rPr>
        <w:t xml:space="preserve">&lt;.001, </w:t>
      </w:r>
      <w:r w:rsidR="000755B3">
        <w:rPr>
          <w:rFonts w:ascii="Times New Roman" w:hAnsi="Times New Roman"/>
          <w:sz w:val="24"/>
          <w:szCs w:val="24"/>
        </w:rPr>
        <w:t>ω</w:t>
      </w:r>
      <w:r w:rsidR="000755B3">
        <w:rPr>
          <w:rFonts w:ascii="Times New Roman" w:hAnsi="Times New Roman"/>
          <w:sz w:val="24"/>
          <w:szCs w:val="24"/>
          <w:vertAlign w:val="subscript"/>
        </w:rPr>
        <w:t>p</w:t>
      </w:r>
      <w:r w:rsidR="000755B3">
        <w:rPr>
          <w:rFonts w:ascii="Times New Roman" w:hAnsi="Times New Roman"/>
          <w:sz w:val="24"/>
          <w:szCs w:val="24"/>
        </w:rPr>
        <w:t>²</w:t>
      </w:r>
      <w:r w:rsidR="001A5810">
        <w:rPr>
          <w:rFonts w:ascii="Times New Roman" w:hAnsi="Times New Roman"/>
          <w:sz w:val="24"/>
          <w:szCs w:val="24"/>
        </w:rPr>
        <w:t xml:space="preserve"> = xxx</w:t>
      </w:r>
      <w:r w:rsidR="0036660C">
        <w:rPr>
          <w:rFonts w:ascii="Times New Roman" w:hAnsi="Times New Roman"/>
          <w:sz w:val="24"/>
          <w:szCs w:val="24"/>
        </w:rPr>
        <w:t xml:space="preserve">. Lastly, RTs decreased as a function of epoch (from epoch 1 to 5: </w:t>
      </w:r>
      <w:r w:rsidR="0036660C">
        <w:rPr>
          <w:rFonts w:ascii="Times New Roman" w:hAnsi="Times New Roman"/>
          <w:i/>
          <w:sz w:val="24"/>
          <w:szCs w:val="24"/>
        </w:rPr>
        <w:t xml:space="preserve">M </w:t>
      </w:r>
      <w:r w:rsidR="0036660C">
        <w:rPr>
          <w:rFonts w:ascii="Times New Roman" w:hAnsi="Times New Roman"/>
          <w:sz w:val="24"/>
          <w:szCs w:val="24"/>
        </w:rPr>
        <w:t xml:space="preserve">= 863, </w:t>
      </w:r>
      <w:commentRangeStart w:id="50"/>
      <w:r w:rsidR="0036660C">
        <w:rPr>
          <w:rFonts w:ascii="Times New Roman" w:hAnsi="Times New Roman"/>
          <w:sz w:val="24"/>
          <w:szCs w:val="24"/>
        </w:rPr>
        <w:t>832</w:t>
      </w:r>
      <w:del w:id="51" w:author="Gavin" w:date="2019-03-12T20:30:00Z">
        <w:r w:rsidR="0036660C" w:rsidDel="00223FE8">
          <w:rPr>
            <w:rFonts w:ascii="Times New Roman" w:hAnsi="Times New Roman"/>
            <w:sz w:val="24"/>
            <w:szCs w:val="24"/>
          </w:rPr>
          <w:delText>3</w:delText>
        </w:r>
      </w:del>
      <w:commentRangeEnd w:id="50"/>
      <w:r w:rsidR="00754F89">
        <w:rPr>
          <w:rStyle w:val="CommentReference"/>
        </w:rPr>
        <w:commentReference w:id="50"/>
      </w:r>
      <w:r w:rsidR="0036660C">
        <w:rPr>
          <w:rFonts w:ascii="Times New Roman" w:hAnsi="Times New Roman"/>
          <w:sz w:val="24"/>
          <w:szCs w:val="24"/>
        </w:rPr>
        <w:t xml:space="preserve">, 819, 794, 782 </w:t>
      </w:r>
      <w:proofErr w:type="spellStart"/>
      <w:r w:rsidR="0036660C">
        <w:rPr>
          <w:rFonts w:ascii="Times New Roman" w:hAnsi="Times New Roman"/>
          <w:sz w:val="24"/>
          <w:szCs w:val="24"/>
        </w:rPr>
        <w:t>ms</w:t>
      </w:r>
      <w:proofErr w:type="spellEnd"/>
      <w:r w:rsidR="0036660C">
        <w:rPr>
          <w:rFonts w:ascii="Times New Roman" w:hAnsi="Times New Roman"/>
          <w:sz w:val="24"/>
          <w:szCs w:val="24"/>
        </w:rPr>
        <w:t xml:space="preserve">, </w:t>
      </w:r>
      <w:r w:rsidR="0036660C">
        <w:rPr>
          <w:rFonts w:ascii="Times New Roman" w:hAnsi="Times New Roman"/>
          <w:i/>
          <w:sz w:val="24"/>
          <w:szCs w:val="24"/>
        </w:rPr>
        <w:t>SD</w:t>
      </w:r>
      <w:r w:rsidR="0036660C">
        <w:rPr>
          <w:rFonts w:ascii="Times New Roman" w:hAnsi="Times New Roman"/>
          <w:sz w:val="24"/>
          <w:szCs w:val="24"/>
        </w:rPr>
        <w:t xml:space="preserve"> = 197, 188, 180, 164, 158 </w:t>
      </w:r>
      <w:proofErr w:type="spellStart"/>
      <w:r w:rsidR="0036660C">
        <w:rPr>
          <w:rFonts w:ascii="Times New Roman" w:hAnsi="Times New Roman"/>
          <w:sz w:val="24"/>
          <w:szCs w:val="24"/>
        </w:rPr>
        <w:t>ms</w:t>
      </w:r>
      <w:proofErr w:type="spellEnd"/>
      <w:r w:rsidR="0036660C">
        <w:rPr>
          <w:rFonts w:ascii="Times New Roman" w:hAnsi="Times New Roman"/>
          <w:sz w:val="24"/>
          <w:szCs w:val="24"/>
        </w:rPr>
        <w:t>),</w:t>
      </w:r>
      <w:r w:rsidR="0036660C" w:rsidRPr="0036660C">
        <w:rPr>
          <w:rFonts w:ascii="Times New Roman" w:hAnsi="Times New Roman"/>
          <w:i/>
          <w:sz w:val="24"/>
          <w:szCs w:val="24"/>
        </w:rPr>
        <w:t xml:space="preserve"> </w:t>
      </w:r>
      <w:proofErr w:type="gramStart"/>
      <w:r w:rsidR="0036660C">
        <w:rPr>
          <w:rFonts w:ascii="Times New Roman" w:hAnsi="Times New Roman"/>
          <w:i/>
          <w:sz w:val="24"/>
          <w:szCs w:val="24"/>
        </w:rPr>
        <w:t>F</w:t>
      </w:r>
      <w:r w:rsidR="0036660C">
        <w:rPr>
          <w:rFonts w:ascii="Times New Roman" w:hAnsi="Times New Roman"/>
          <w:sz w:val="24"/>
          <w:szCs w:val="24"/>
        </w:rPr>
        <w:t>(</w:t>
      </w:r>
      <w:proofErr w:type="gramEnd"/>
      <w:r w:rsidR="0036660C">
        <w:rPr>
          <w:rFonts w:ascii="Times New Roman" w:hAnsi="Times New Roman"/>
          <w:sz w:val="24"/>
          <w:szCs w:val="24"/>
        </w:rPr>
        <w:t xml:space="preserve">4, 76) = 10.48, </w:t>
      </w:r>
      <w:r w:rsidR="0036660C">
        <w:rPr>
          <w:rFonts w:ascii="Times New Roman" w:hAnsi="Times New Roman"/>
          <w:i/>
          <w:sz w:val="24"/>
          <w:szCs w:val="24"/>
        </w:rPr>
        <w:t>p</w:t>
      </w:r>
      <w:r w:rsidR="0036660C">
        <w:rPr>
          <w:rFonts w:ascii="Times New Roman" w:hAnsi="Times New Roman"/>
          <w:i/>
          <w:sz w:val="24"/>
          <w:szCs w:val="24"/>
          <w:vertAlign w:val="subscript"/>
        </w:rPr>
        <w:t>c</w:t>
      </w:r>
      <w:r w:rsidR="0036660C">
        <w:rPr>
          <w:rFonts w:ascii="Times New Roman" w:hAnsi="Times New Roman"/>
          <w:sz w:val="24"/>
          <w:szCs w:val="24"/>
        </w:rPr>
        <w:t xml:space="preserve">  = .0033, ε = 0.472, ω</w:t>
      </w:r>
      <w:r w:rsidR="0036660C">
        <w:rPr>
          <w:rFonts w:ascii="Times New Roman" w:hAnsi="Times New Roman"/>
          <w:sz w:val="24"/>
          <w:szCs w:val="24"/>
          <w:vertAlign w:val="subscript"/>
        </w:rPr>
        <w:t>p</w:t>
      </w:r>
      <w:r w:rsidR="0036660C">
        <w:rPr>
          <w:rFonts w:ascii="Times New Roman" w:hAnsi="Times New Roman"/>
          <w:sz w:val="24"/>
          <w:szCs w:val="24"/>
        </w:rPr>
        <w:t>² = xxx. Th</w:t>
      </w:r>
      <w:r w:rsidR="003F2F70">
        <w:rPr>
          <w:rFonts w:ascii="Times New Roman" w:hAnsi="Times New Roman"/>
          <w:sz w:val="24"/>
          <w:szCs w:val="24"/>
        </w:rPr>
        <w:t xml:space="preserve">ree interactions were marginally significant, suggesting that the design </w:t>
      </w:r>
      <w:del w:id="52" w:author="Gavin" w:date="2019-03-12T12:19:00Z">
        <w:r w:rsidR="003F2F70" w:rsidDel="00754F89">
          <w:rPr>
            <w:rFonts w:ascii="Times New Roman" w:hAnsi="Times New Roman"/>
            <w:sz w:val="24"/>
            <w:szCs w:val="24"/>
          </w:rPr>
          <w:delText xml:space="preserve">was </w:delText>
        </w:r>
      </w:del>
      <w:ins w:id="53" w:author="Gavin" w:date="2019-03-12T12:19:00Z">
        <w:r w:rsidR="00754F89">
          <w:rPr>
            <w:rFonts w:ascii="Times New Roman" w:hAnsi="Times New Roman"/>
            <w:sz w:val="24"/>
            <w:szCs w:val="24"/>
          </w:rPr>
          <w:t xml:space="preserve">could be </w:t>
        </w:r>
      </w:ins>
      <w:r w:rsidR="003F2F70">
        <w:rPr>
          <w:rFonts w:ascii="Times New Roman" w:hAnsi="Times New Roman"/>
          <w:sz w:val="24"/>
          <w:szCs w:val="24"/>
        </w:rPr>
        <w:t xml:space="preserve">under-powered to detect these more subtle effects: display by epoch, </w:t>
      </w:r>
      <w:r w:rsidR="003F2F70">
        <w:rPr>
          <w:rFonts w:ascii="Times New Roman" w:hAnsi="Times New Roman"/>
          <w:i/>
          <w:sz w:val="24"/>
          <w:szCs w:val="24"/>
        </w:rPr>
        <w:t>F</w:t>
      </w:r>
      <w:r w:rsidR="003F2F70">
        <w:rPr>
          <w:rFonts w:ascii="Times New Roman" w:hAnsi="Times New Roman"/>
          <w:sz w:val="24"/>
          <w:szCs w:val="24"/>
        </w:rPr>
        <w:t xml:space="preserve">(4, 76) = 2.38, </w:t>
      </w:r>
      <w:r w:rsidR="003F2F70">
        <w:rPr>
          <w:rFonts w:ascii="Times New Roman" w:hAnsi="Times New Roman"/>
          <w:i/>
          <w:sz w:val="24"/>
          <w:szCs w:val="24"/>
        </w:rPr>
        <w:t>p</w:t>
      </w:r>
      <w:r w:rsidR="003F2F70">
        <w:rPr>
          <w:rFonts w:ascii="Times New Roman" w:hAnsi="Times New Roman"/>
          <w:sz w:val="24"/>
          <w:szCs w:val="24"/>
        </w:rPr>
        <w:t xml:space="preserve"> = .0593, ω</w:t>
      </w:r>
      <w:r w:rsidR="003F2F70">
        <w:rPr>
          <w:rFonts w:ascii="Times New Roman" w:hAnsi="Times New Roman"/>
          <w:sz w:val="24"/>
          <w:szCs w:val="24"/>
          <w:vertAlign w:val="subscript"/>
        </w:rPr>
        <w:t>p</w:t>
      </w:r>
      <w:r w:rsidR="003F2F70">
        <w:rPr>
          <w:rFonts w:ascii="Times New Roman" w:hAnsi="Times New Roman"/>
          <w:sz w:val="24"/>
          <w:szCs w:val="24"/>
        </w:rPr>
        <w:t xml:space="preserve">² = xxx; </w:t>
      </w:r>
      <w:r w:rsidR="0036660C">
        <w:rPr>
          <w:rFonts w:ascii="Times New Roman" w:hAnsi="Times New Roman"/>
          <w:sz w:val="24"/>
          <w:szCs w:val="24"/>
        </w:rPr>
        <w:t xml:space="preserve">set size by display, </w:t>
      </w:r>
      <w:r w:rsidR="0036660C">
        <w:rPr>
          <w:rFonts w:ascii="Times New Roman" w:hAnsi="Times New Roman"/>
          <w:i/>
          <w:sz w:val="24"/>
          <w:szCs w:val="24"/>
        </w:rPr>
        <w:t>F</w:t>
      </w:r>
      <w:r w:rsidR="0036660C">
        <w:rPr>
          <w:rFonts w:ascii="Times New Roman" w:hAnsi="Times New Roman"/>
          <w:sz w:val="24"/>
          <w:szCs w:val="24"/>
        </w:rPr>
        <w:t xml:space="preserve">(1, 19) = 3.47, </w:t>
      </w:r>
      <w:r w:rsidR="0036660C">
        <w:rPr>
          <w:rFonts w:ascii="Times New Roman" w:hAnsi="Times New Roman"/>
          <w:i/>
          <w:sz w:val="24"/>
          <w:szCs w:val="24"/>
        </w:rPr>
        <w:t>p</w:t>
      </w:r>
      <w:r w:rsidR="0036660C">
        <w:rPr>
          <w:rFonts w:ascii="Times New Roman" w:hAnsi="Times New Roman"/>
          <w:sz w:val="24"/>
          <w:szCs w:val="24"/>
        </w:rPr>
        <w:t xml:space="preserve"> = .0779, ω</w:t>
      </w:r>
      <w:r w:rsidR="0036660C">
        <w:rPr>
          <w:rFonts w:ascii="Times New Roman" w:hAnsi="Times New Roman"/>
          <w:sz w:val="24"/>
          <w:szCs w:val="24"/>
          <w:vertAlign w:val="subscript"/>
        </w:rPr>
        <w:t>p</w:t>
      </w:r>
      <w:r w:rsidR="0036660C">
        <w:rPr>
          <w:rFonts w:ascii="Times New Roman" w:hAnsi="Times New Roman"/>
          <w:sz w:val="24"/>
          <w:szCs w:val="24"/>
        </w:rPr>
        <w:t xml:space="preserve">² = xxx; </w:t>
      </w:r>
      <w:r w:rsidR="003F2F70">
        <w:rPr>
          <w:rFonts w:ascii="Times New Roman" w:hAnsi="Times New Roman"/>
          <w:sz w:val="24"/>
          <w:szCs w:val="24"/>
        </w:rPr>
        <w:t xml:space="preserve">and the </w:t>
      </w:r>
      <w:r w:rsidR="0036660C">
        <w:rPr>
          <w:rFonts w:ascii="Times New Roman" w:hAnsi="Times New Roman"/>
          <w:sz w:val="24"/>
          <w:szCs w:val="24"/>
        </w:rPr>
        <w:t>three-way interaction</w:t>
      </w:r>
      <w:r w:rsidR="003F2F70">
        <w:rPr>
          <w:rFonts w:ascii="Times New Roman" w:hAnsi="Times New Roman"/>
          <w:sz w:val="24"/>
          <w:szCs w:val="24"/>
        </w:rPr>
        <w:t xml:space="preserve"> between set size,  display, and epoch</w:t>
      </w:r>
      <w:r w:rsidR="0036660C">
        <w:rPr>
          <w:rFonts w:ascii="Times New Roman" w:hAnsi="Times New Roman"/>
          <w:sz w:val="24"/>
          <w:szCs w:val="24"/>
        </w:rPr>
        <w:t xml:space="preserve">, </w:t>
      </w:r>
      <w:r w:rsidR="0036660C">
        <w:rPr>
          <w:rFonts w:ascii="Times New Roman" w:hAnsi="Times New Roman"/>
          <w:i/>
          <w:sz w:val="24"/>
          <w:szCs w:val="24"/>
        </w:rPr>
        <w:t>F</w:t>
      </w:r>
      <w:r w:rsidR="0036660C">
        <w:rPr>
          <w:rFonts w:ascii="Times New Roman" w:hAnsi="Times New Roman"/>
          <w:sz w:val="24"/>
          <w:szCs w:val="24"/>
        </w:rPr>
        <w:t xml:space="preserve">(4, 76) = 0.55, </w:t>
      </w:r>
      <w:r w:rsidR="0036660C">
        <w:rPr>
          <w:rFonts w:ascii="Times New Roman" w:hAnsi="Times New Roman"/>
          <w:i/>
          <w:sz w:val="24"/>
          <w:szCs w:val="24"/>
        </w:rPr>
        <w:t>p</w:t>
      </w:r>
      <w:r w:rsidR="0036660C">
        <w:rPr>
          <w:rFonts w:ascii="Times New Roman" w:hAnsi="Times New Roman"/>
          <w:sz w:val="24"/>
          <w:szCs w:val="24"/>
        </w:rPr>
        <w:t xml:space="preserve"> = .0702, ω</w:t>
      </w:r>
      <w:r w:rsidR="0036660C">
        <w:rPr>
          <w:rFonts w:ascii="Times New Roman" w:hAnsi="Times New Roman"/>
          <w:sz w:val="24"/>
          <w:szCs w:val="24"/>
          <w:vertAlign w:val="subscript"/>
        </w:rPr>
        <w:t>p</w:t>
      </w:r>
      <w:r w:rsidR="0036660C">
        <w:rPr>
          <w:rFonts w:ascii="Times New Roman" w:hAnsi="Times New Roman"/>
          <w:sz w:val="24"/>
          <w:szCs w:val="24"/>
        </w:rPr>
        <w:t xml:space="preserve">² = </w:t>
      </w:r>
      <w:commentRangeStart w:id="54"/>
      <w:commentRangeStart w:id="55"/>
      <w:r w:rsidR="0036660C">
        <w:rPr>
          <w:rFonts w:ascii="Times New Roman" w:hAnsi="Times New Roman"/>
          <w:sz w:val="24"/>
          <w:szCs w:val="24"/>
        </w:rPr>
        <w:t>xxx</w:t>
      </w:r>
      <w:commentRangeEnd w:id="54"/>
      <w:r w:rsidR="0036660C">
        <w:rPr>
          <w:rStyle w:val="CommentReference"/>
        </w:rPr>
        <w:commentReference w:id="54"/>
      </w:r>
      <w:commentRangeEnd w:id="55"/>
      <w:r w:rsidR="007846D8">
        <w:rPr>
          <w:rStyle w:val="CommentReference"/>
        </w:rPr>
        <w:commentReference w:id="55"/>
      </w:r>
      <w:r w:rsidR="0036660C">
        <w:rPr>
          <w:rFonts w:ascii="Times New Roman" w:hAnsi="Times New Roman"/>
          <w:sz w:val="24"/>
          <w:szCs w:val="24"/>
        </w:rPr>
        <w:t xml:space="preserve">. </w:t>
      </w:r>
      <w:r w:rsidR="0036660C">
        <w:rPr>
          <w:rStyle w:val="CommentReference"/>
        </w:rPr>
        <w:commentReference w:id="56"/>
      </w:r>
      <w:r w:rsidR="007846D8">
        <w:rPr>
          <w:rStyle w:val="CommentReference"/>
        </w:rPr>
        <w:commentReference w:id="57"/>
      </w:r>
      <w:r w:rsidR="003F2F70" w:rsidRPr="003F2F70">
        <w:rPr>
          <w:rFonts w:ascii="Times New Roman" w:hAnsi="Times New Roman"/>
          <w:sz w:val="24"/>
          <w:szCs w:val="24"/>
        </w:rPr>
        <w:t xml:space="preserve"> </w:t>
      </w:r>
      <w:r w:rsidR="003F2F70">
        <w:rPr>
          <w:rFonts w:ascii="Times New Roman" w:hAnsi="Times New Roman"/>
          <w:sz w:val="24"/>
          <w:szCs w:val="24"/>
        </w:rPr>
        <w:t xml:space="preserve">The interaction of set size by epoch was not significant, </w:t>
      </w:r>
      <w:proofErr w:type="gramStart"/>
      <w:r w:rsidR="003F2F70">
        <w:rPr>
          <w:rFonts w:ascii="Times New Roman" w:hAnsi="Times New Roman"/>
          <w:i/>
          <w:sz w:val="24"/>
          <w:szCs w:val="24"/>
        </w:rPr>
        <w:t>F</w:t>
      </w:r>
      <w:r w:rsidR="003F2F70">
        <w:rPr>
          <w:rFonts w:ascii="Times New Roman" w:hAnsi="Times New Roman"/>
          <w:sz w:val="24"/>
          <w:szCs w:val="24"/>
        </w:rPr>
        <w:t>(</w:t>
      </w:r>
      <w:proofErr w:type="gramEnd"/>
      <w:r w:rsidR="003F2F70">
        <w:rPr>
          <w:rFonts w:ascii="Times New Roman" w:hAnsi="Times New Roman"/>
          <w:sz w:val="24"/>
          <w:szCs w:val="24"/>
        </w:rPr>
        <w:t xml:space="preserve">4, 76) = 1.66, </w:t>
      </w:r>
      <w:r w:rsidR="003F2F70">
        <w:rPr>
          <w:rFonts w:ascii="Times New Roman" w:hAnsi="Times New Roman"/>
          <w:i/>
          <w:sz w:val="24"/>
          <w:szCs w:val="24"/>
        </w:rPr>
        <w:t>p</w:t>
      </w:r>
      <w:r w:rsidR="003F2F70">
        <w:rPr>
          <w:rFonts w:ascii="Times New Roman" w:hAnsi="Times New Roman"/>
          <w:sz w:val="24"/>
          <w:szCs w:val="24"/>
        </w:rPr>
        <w:t xml:space="preserve"> = .169, ω</w:t>
      </w:r>
      <w:r w:rsidR="003F2F70">
        <w:rPr>
          <w:rFonts w:ascii="Times New Roman" w:hAnsi="Times New Roman"/>
          <w:sz w:val="24"/>
          <w:szCs w:val="24"/>
          <w:vertAlign w:val="subscript"/>
        </w:rPr>
        <w:t>p</w:t>
      </w:r>
      <w:r w:rsidR="003F2F70">
        <w:rPr>
          <w:rFonts w:ascii="Times New Roman" w:hAnsi="Times New Roman"/>
          <w:sz w:val="24"/>
          <w:szCs w:val="24"/>
        </w:rPr>
        <w:t>² = xxx;</w:t>
      </w:r>
    </w:p>
    <w:p w14:paraId="66F8197F" w14:textId="77777777" w:rsidR="0036660C" w:rsidRDefault="0036660C" w:rsidP="00907FB8">
      <w:pPr>
        <w:pStyle w:val="NoSpacing"/>
        <w:spacing w:line="480" w:lineRule="auto"/>
        <w:ind w:firstLine="720"/>
        <w:rPr>
          <w:rFonts w:ascii="Times New Roman" w:hAnsi="Times New Roman"/>
          <w:sz w:val="24"/>
          <w:szCs w:val="24"/>
        </w:rPr>
      </w:pPr>
    </w:p>
    <w:p w14:paraId="06B141C1" w14:textId="2DC82853" w:rsidR="002754DE" w:rsidRDefault="00FC17C6" w:rsidP="00E240B3">
      <w:pPr>
        <w:pStyle w:val="NoSpacing"/>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44CC9DF1" wp14:editId="696A9793">
            <wp:extent cx="4930815" cy="338720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388" cy="3391029"/>
                    </a:xfrm>
                    <a:prstGeom prst="rect">
                      <a:avLst/>
                    </a:prstGeom>
                    <a:noFill/>
                  </pic:spPr>
                </pic:pic>
              </a:graphicData>
            </a:graphic>
          </wp:inline>
        </w:drawing>
      </w:r>
    </w:p>
    <w:p w14:paraId="1B17E357" w14:textId="758A601D" w:rsidR="00FC17C6" w:rsidRDefault="00FC17C6">
      <w:pPr>
        <w:pStyle w:val="NoSpacing"/>
        <w:spacing w:line="480" w:lineRule="auto"/>
        <w:rPr>
          <w:ins w:id="58" w:author="HAL" w:date="2019-03-11T14:05:00Z"/>
          <w:rFonts w:ascii="Times New Roman" w:hAnsi="Times New Roman"/>
          <w:sz w:val="24"/>
          <w:szCs w:val="24"/>
        </w:rPr>
        <w:pPrChange w:id="59" w:author="Gavin" w:date="2019-03-11T00:50:00Z">
          <w:pPr>
            <w:pStyle w:val="NoSpacing"/>
            <w:spacing w:line="480" w:lineRule="auto"/>
            <w:jc w:val="center"/>
          </w:pPr>
        </w:pPrChange>
      </w:pPr>
      <w:r>
        <w:rPr>
          <w:rFonts w:ascii="Times New Roman" w:hAnsi="Times New Roman"/>
          <w:i/>
          <w:sz w:val="24"/>
          <w:szCs w:val="24"/>
        </w:rPr>
        <w:t xml:space="preserve">Figure 1. </w:t>
      </w:r>
      <w:r>
        <w:rPr>
          <w:rFonts w:ascii="Times New Roman" w:hAnsi="Times New Roman"/>
          <w:sz w:val="24"/>
          <w:szCs w:val="24"/>
        </w:rPr>
        <w:t>Response times for novel displays (solid lines) were significantly longer tha</w:t>
      </w:r>
      <w:r w:rsidR="003F2F70">
        <w:rPr>
          <w:rFonts w:ascii="Times New Roman" w:hAnsi="Times New Roman"/>
          <w:sz w:val="24"/>
          <w:szCs w:val="24"/>
        </w:rPr>
        <w:t>n</w:t>
      </w:r>
      <w:r>
        <w:rPr>
          <w:rFonts w:ascii="Times New Roman" w:hAnsi="Times New Roman"/>
          <w:sz w:val="24"/>
          <w:szCs w:val="24"/>
        </w:rPr>
        <w:t xml:space="preserve"> for repeated displays (dashed lines), for both set size 8 (orange circles) and set size 4 (black triangles). The average magnitude of the contextual cueing effect was larger in set size 8 (61ms) compared to set size 4 (15ms).</w:t>
      </w:r>
    </w:p>
    <w:p w14:paraId="0DBB58BC" w14:textId="5AB64BA4" w:rsidR="00B83ED0" w:rsidRDefault="00C46FE0">
      <w:pPr>
        <w:pStyle w:val="NoSpacing"/>
        <w:spacing w:line="480" w:lineRule="auto"/>
        <w:rPr>
          <w:ins w:id="60" w:author="HAL" w:date="2019-03-11T14:05:00Z"/>
          <w:rFonts w:ascii="Times New Roman" w:hAnsi="Times New Roman"/>
          <w:sz w:val="24"/>
          <w:szCs w:val="24"/>
        </w:rPr>
        <w:pPrChange w:id="61" w:author="Gavin" w:date="2019-03-11T00:50:00Z">
          <w:pPr>
            <w:pStyle w:val="NoSpacing"/>
            <w:spacing w:line="480" w:lineRule="auto"/>
            <w:jc w:val="center"/>
          </w:pPr>
        </w:pPrChange>
      </w:pPr>
      <w:ins w:id="62" w:author="Gavin" w:date="2019-03-12T21:35:00Z">
        <w:r>
          <w:rPr>
            <w:rFonts w:ascii="Times New Roman" w:hAnsi="Times New Roman"/>
            <w:sz w:val="24"/>
            <w:szCs w:val="24"/>
          </w:rPr>
          <w:tab/>
          <w:t xml:space="preserve">25% of the participants </w:t>
        </w:r>
      </w:ins>
      <w:ins w:id="63" w:author="Gavin" w:date="2019-03-12T21:36:00Z">
        <w:r w:rsidR="008D0D81">
          <w:rPr>
            <w:rFonts w:ascii="Times New Roman" w:hAnsi="Times New Roman"/>
            <w:sz w:val="24"/>
            <w:szCs w:val="24"/>
          </w:rPr>
          <w:t xml:space="preserve">responded “yes” when they were asked whether they noticed that some displays were repeated throughout the search experiment. </w:t>
        </w:r>
      </w:ins>
      <w:ins w:id="64" w:author="Gavin" w:date="2019-03-12T21:42:00Z">
        <w:r w:rsidR="008D0D81">
          <w:rPr>
            <w:rFonts w:ascii="Times New Roman" w:hAnsi="Times New Roman"/>
            <w:sz w:val="24"/>
            <w:szCs w:val="24"/>
          </w:rPr>
          <w:t>On average, these participants indicated that they thought that 32.4% of the displays were repeated.</w:t>
        </w:r>
      </w:ins>
    </w:p>
    <w:p w14:paraId="2087D3D1" w14:textId="4943B7F7" w:rsidR="00B83ED0" w:rsidRPr="007F2A2A" w:rsidDel="008D0D81" w:rsidRDefault="00B83ED0" w:rsidP="00B83ED0">
      <w:pPr>
        <w:pStyle w:val="NoSpacing"/>
        <w:spacing w:line="480" w:lineRule="auto"/>
        <w:ind w:firstLine="720"/>
        <w:rPr>
          <w:ins w:id="65" w:author="HAL" w:date="2019-03-11T14:05:00Z"/>
          <w:del w:id="66" w:author="Gavin" w:date="2019-03-12T21:46:00Z"/>
          <w:rFonts w:ascii="Times New Roman" w:hAnsi="Times New Roman"/>
          <w:sz w:val="24"/>
          <w:szCs w:val="24"/>
        </w:rPr>
      </w:pPr>
      <w:ins w:id="67" w:author="HAL" w:date="2019-03-11T14:05:00Z">
        <w:del w:id="68" w:author="Gavin" w:date="2019-03-12T21:46:00Z">
          <w:r w:rsidDel="008D0D81">
            <w:rPr>
              <w:rFonts w:ascii="Times New Roman" w:hAnsi="Times New Roman"/>
              <w:sz w:val="24"/>
              <w:szCs w:val="24"/>
            </w:rPr>
            <w:delText>Add paragraph on the results at the awareness questions.</w:delText>
          </w:r>
        </w:del>
      </w:ins>
    </w:p>
    <w:p w14:paraId="4D35B5AF" w14:textId="77777777" w:rsidR="00B83ED0" w:rsidRPr="00FC17C6" w:rsidRDefault="00B83ED0">
      <w:pPr>
        <w:pStyle w:val="NoSpacing"/>
        <w:spacing w:line="480" w:lineRule="auto"/>
        <w:rPr>
          <w:rFonts w:ascii="Times New Roman" w:hAnsi="Times New Roman"/>
          <w:sz w:val="24"/>
          <w:szCs w:val="24"/>
        </w:rPr>
        <w:pPrChange w:id="69" w:author="Gavin" w:date="2019-03-11T00:50:00Z">
          <w:pPr>
            <w:pStyle w:val="NoSpacing"/>
            <w:spacing w:line="480" w:lineRule="auto"/>
            <w:jc w:val="center"/>
          </w:pPr>
        </w:pPrChange>
      </w:pPr>
    </w:p>
    <w:p w14:paraId="42EC712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Experiment 2</w:t>
      </w:r>
    </w:p>
    <w:p w14:paraId="3E57B0CE" w14:textId="77777777" w:rsidR="007846D8" w:rsidRDefault="00EE6492" w:rsidP="0004205E">
      <w:pPr>
        <w:pStyle w:val="NoSpacing"/>
        <w:spacing w:line="480" w:lineRule="auto"/>
        <w:rPr>
          <w:ins w:id="70" w:author="Gavin" w:date="2019-03-13T01:52:00Z"/>
          <w:rFonts w:ascii="Times New Roman" w:hAnsi="Times New Roman"/>
          <w:sz w:val="24"/>
          <w:szCs w:val="24"/>
          <w:highlight w:val="yellow"/>
        </w:rPr>
      </w:pPr>
      <w:r>
        <w:rPr>
          <w:rFonts w:ascii="Times New Roman" w:hAnsi="Times New Roman"/>
          <w:sz w:val="24"/>
          <w:szCs w:val="24"/>
        </w:rPr>
        <w:tab/>
      </w:r>
      <w:r w:rsidR="003F2F70">
        <w:rPr>
          <w:rFonts w:ascii="Times New Roman" w:hAnsi="Times New Roman" w:cs="Times New Roman"/>
          <w:sz w:val="24"/>
          <w:szCs w:val="24"/>
        </w:rPr>
        <w:t xml:space="preserve">The goal of Experiment 2 was to examine the effect of lure-context repetition on contextual cueing. Experiment 1 </w:t>
      </w:r>
      <w:r w:rsidR="003F2F70">
        <w:rPr>
          <w:rFonts w:ascii="Times New Roman" w:hAnsi="Times New Roman"/>
          <w:sz w:val="24"/>
          <w:szCs w:val="24"/>
        </w:rPr>
        <w:t xml:space="preserve">showed that while </w:t>
      </w:r>
      <w:r w:rsidR="008971AC">
        <w:rPr>
          <w:rFonts w:ascii="Times New Roman" w:hAnsi="Times New Roman"/>
          <w:sz w:val="24"/>
          <w:szCs w:val="24"/>
        </w:rPr>
        <w:t xml:space="preserve">the contextual cueing effect was observed </w:t>
      </w:r>
      <w:r w:rsidR="003F2F70">
        <w:rPr>
          <w:rFonts w:ascii="Times New Roman" w:hAnsi="Times New Roman"/>
          <w:sz w:val="24"/>
          <w:szCs w:val="24"/>
        </w:rPr>
        <w:t xml:space="preserve">both </w:t>
      </w:r>
      <w:r w:rsidR="008971AC">
        <w:rPr>
          <w:rFonts w:ascii="Times New Roman" w:hAnsi="Times New Roman"/>
          <w:sz w:val="24"/>
          <w:szCs w:val="24"/>
        </w:rPr>
        <w:t xml:space="preserve">with 4 and 8 candidates, the effect was greater with 8 candidates (61ms on average) </w:t>
      </w:r>
      <w:r w:rsidR="008971AC">
        <w:rPr>
          <w:rFonts w:ascii="Times New Roman" w:hAnsi="Times New Roman"/>
          <w:sz w:val="24"/>
          <w:szCs w:val="24"/>
        </w:rPr>
        <w:lastRenderedPageBreak/>
        <w:t xml:space="preserve">compared to 4 candidates (15ms on average). Thus, </w:t>
      </w:r>
      <w:r w:rsidR="003F2F70">
        <w:rPr>
          <w:rFonts w:ascii="Times New Roman" w:hAnsi="Times New Roman"/>
          <w:sz w:val="24"/>
          <w:szCs w:val="24"/>
        </w:rPr>
        <w:t xml:space="preserve">in this experiment we used 8 candidates on every display, while varying the number of lures. In contrast to </w:t>
      </w:r>
      <w:r w:rsidR="0004205E">
        <w:rPr>
          <w:rFonts w:ascii="Times New Roman" w:hAnsi="Times New Roman"/>
          <w:sz w:val="24"/>
          <w:szCs w:val="24"/>
          <w:highlight w:val="yellow"/>
        </w:rPr>
        <w:t>Jiang</w:t>
      </w:r>
      <w:r w:rsidR="003F2F70">
        <w:rPr>
          <w:rFonts w:ascii="Times New Roman" w:hAnsi="Times New Roman"/>
          <w:sz w:val="24"/>
          <w:szCs w:val="24"/>
          <w:highlight w:val="yellow"/>
        </w:rPr>
        <w:t xml:space="preserve"> and Chun</w:t>
      </w:r>
      <w:r w:rsidR="0004205E">
        <w:rPr>
          <w:rFonts w:ascii="Times New Roman" w:hAnsi="Times New Roman"/>
          <w:sz w:val="24"/>
          <w:szCs w:val="24"/>
          <w:highlight w:val="yellow"/>
        </w:rPr>
        <w:t xml:space="preserve"> (2001 CITE), </w:t>
      </w:r>
      <w:r w:rsidR="003F2F70">
        <w:rPr>
          <w:rFonts w:ascii="Times New Roman" w:hAnsi="Times New Roman"/>
          <w:sz w:val="24"/>
          <w:szCs w:val="24"/>
          <w:highlight w:val="yellow"/>
        </w:rPr>
        <w:t xml:space="preserve">the lure stimuli we used were simple geometric shapes (orange diamonds) that were neither letter-like nor similar in shape to the candidates. </w:t>
      </w:r>
      <w:proofErr w:type="spellStart"/>
      <w:r w:rsidR="003F2F70">
        <w:rPr>
          <w:rFonts w:ascii="Times New Roman" w:hAnsi="Times New Roman"/>
          <w:sz w:val="24"/>
          <w:szCs w:val="24"/>
          <w:highlight w:val="yellow"/>
        </w:rPr>
        <w:t>Buetti</w:t>
      </w:r>
      <w:proofErr w:type="spellEnd"/>
      <w:r w:rsidR="003F2F70">
        <w:rPr>
          <w:rFonts w:ascii="Times New Roman" w:hAnsi="Times New Roman"/>
          <w:sz w:val="24"/>
          <w:szCs w:val="24"/>
          <w:highlight w:val="yellow"/>
        </w:rPr>
        <w:t xml:space="preserve"> et al. (2016) showed that these lures are rejected in parallel when searching for a T target amongst L candidates (in novel displays). Importantly, in old displays, both candidate and lure stimuli were repeated. </w:t>
      </w:r>
      <w:r w:rsidR="0004205E">
        <w:rPr>
          <w:rFonts w:ascii="Times New Roman" w:hAnsi="Times New Roman"/>
          <w:sz w:val="24"/>
          <w:szCs w:val="24"/>
          <w:highlight w:val="yellow"/>
        </w:rPr>
        <w:t xml:space="preserve">If lures are processed </w:t>
      </w:r>
      <w:r w:rsidR="0006141B">
        <w:rPr>
          <w:rFonts w:ascii="Times New Roman" w:hAnsi="Times New Roman"/>
          <w:sz w:val="24"/>
          <w:szCs w:val="24"/>
          <w:highlight w:val="yellow"/>
        </w:rPr>
        <w:t xml:space="preserve">in parallel </w:t>
      </w:r>
      <w:r w:rsidR="0004205E">
        <w:rPr>
          <w:rFonts w:ascii="Times New Roman" w:hAnsi="Times New Roman"/>
          <w:sz w:val="24"/>
          <w:szCs w:val="24"/>
          <w:highlight w:val="yellow"/>
        </w:rPr>
        <w:t xml:space="preserve">in repeated displays, as proposed by </w:t>
      </w:r>
      <w:r w:rsidR="0006141B">
        <w:rPr>
          <w:rFonts w:ascii="Times New Roman" w:hAnsi="Times New Roman"/>
          <w:sz w:val="24"/>
          <w:szCs w:val="24"/>
          <w:highlight w:val="yellow"/>
        </w:rPr>
        <w:t xml:space="preserve">the Target </w:t>
      </w:r>
      <w:r w:rsidR="0004205E">
        <w:rPr>
          <w:rFonts w:ascii="Times New Roman" w:hAnsi="Times New Roman"/>
          <w:sz w:val="24"/>
          <w:szCs w:val="24"/>
          <w:highlight w:val="yellow"/>
        </w:rPr>
        <w:t xml:space="preserve">Contrast Signal Theory, response times </w:t>
      </w:r>
      <w:r w:rsidR="00CB1E98">
        <w:rPr>
          <w:rFonts w:ascii="Times New Roman" w:hAnsi="Times New Roman"/>
          <w:sz w:val="24"/>
          <w:szCs w:val="24"/>
          <w:highlight w:val="yellow"/>
        </w:rPr>
        <w:t>should</w:t>
      </w:r>
      <w:r w:rsidR="0004205E">
        <w:rPr>
          <w:rFonts w:ascii="Times New Roman" w:hAnsi="Times New Roman"/>
          <w:sz w:val="24"/>
          <w:szCs w:val="24"/>
          <w:highlight w:val="yellow"/>
        </w:rPr>
        <w:t xml:space="preserve"> increase logarithmically as a function of </w:t>
      </w:r>
      <w:r w:rsidR="00CB1E98">
        <w:rPr>
          <w:rFonts w:ascii="Times New Roman" w:hAnsi="Times New Roman"/>
          <w:sz w:val="24"/>
          <w:szCs w:val="24"/>
          <w:highlight w:val="yellow"/>
        </w:rPr>
        <w:t xml:space="preserve">lure </w:t>
      </w:r>
      <w:r w:rsidR="0004205E">
        <w:rPr>
          <w:rFonts w:ascii="Times New Roman" w:hAnsi="Times New Roman"/>
          <w:sz w:val="24"/>
          <w:szCs w:val="24"/>
          <w:highlight w:val="yellow"/>
        </w:rPr>
        <w:t xml:space="preserve">set size (CITE). In contrast, if lures are filtered out by a </w:t>
      </w:r>
      <w:proofErr w:type="spellStart"/>
      <w:r w:rsidR="0004205E">
        <w:rPr>
          <w:rFonts w:ascii="Times New Roman" w:hAnsi="Times New Roman"/>
          <w:sz w:val="24"/>
          <w:szCs w:val="24"/>
          <w:highlight w:val="yellow"/>
        </w:rPr>
        <w:t>preattentive</w:t>
      </w:r>
      <w:proofErr w:type="spellEnd"/>
      <w:r w:rsidR="0004205E">
        <w:rPr>
          <w:rFonts w:ascii="Times New Roman" w:hAnsi="Times New Roman"/>
          <w:sz w:val="24"/>
          <w:szCs w:val="24"/>
          <w:highlight w:val="yellow"/>
        </w:rPr>
        <w:t xml:space="preserve"> process, then there should be no effect of lure set size on response times (e.g. CITE). </w:t>
      </w:r>
    </w:p>
    <w:p w14:paraId="29EFDB77" w14:textId="3801F66E" w:rsidR="00EA7CC9" w:rsidRDefault="00EA7CC9" w:rsidP="007846D8">
      <w:pPr>
        <w:pStyle w:val="NoSpacing"/>
        <w:spacing w:line="480" w:lineRule="auto"/>
        <w:ind w:firstLine="720"/>
        <w:rPr>
          <w:rFonts w:ascii="Times New Roman" w:hAnsi="Times New Roman"/>
          <w:sz w:val="24"/>
          <w:szCs w:val="24"/>
        </w:rPr>
        <w:pPrChange w:id="71" w:author="Gavin" w:date="2019-03-13T01:52:00Z">
          <w:pPr>
            <w:pStyle w:val="NoSpacing"/>
            <w:spacing w:line="480" w:lineRule="auto"/>
          </w:pPr>
        </w:pPrChange>
      </w:pPr>
      <w:r>
        <w:rPr>
          <w:rFonts w:ascii="Times New Roman" w:hAnsi="Times New Roman" w:cs="Times New Roman"/>
          <w:sz w:val="24"/>
          <w:szCs w:val="24"/>
        </w:rPr>
        <w:t xml:space="preserve">From the perspective of the Target Contrast Signal Theory, it is unclear what the fate of lures that are rejected in parallel is </w:t>
      </w:r>
      <w:proofErr w:type="gramStart"/>
      <w:r>
        <w:rPr>
          <w:rFonts w:ascii="Times New Roman" w:hAnsi="Times New Roman" w:cs="Times New Roman"/>
          <w:sz w:val="24"/>
          <w:szCs w:val="24"/>
        </w:rPr>
        <w:t>with regard to</w:t>
      </w:r>
      <w:proofErr w:type="gramEnd"/>
      <w:r>
        <w:rPr>
          <w:rFonts w:ascii="Times New Roman" w:hAnsi="Times New Roman" w:cs="Times New Roman"/>
          <w:sz w:val="24"/>
          <w:szCs w:val="24"/>
        </w:rPr>
        <w:t xml:space="preserve"> contextual cueing. On the one hand, since they undergo an active process of evidence accumulation, their locations might be implicitly learned and form part of the spatial context that determines contextual cueing. </w:t>
      </w:r>
      <w:r w:rsidR="0006141B">
        <w:rPr>
          <w:rFonts w:ascii="Times New Roman" w:hAnsi="Times New Roman" w:cs="Times New Roman"/>
          <w:sz w:val="24"/>
          <w:szCs w:val="24"/>
        </w:rPr>
        <w:t xml:space="preserve">If this is the case, </w:t>
      </w:r>
      <w:r w:rsidR="0006141B">
        <w:rPr>
          <w:rFonts w:ascii="Times New Roman" w:hAnsi="Times New Roman"/>
          <w:sz w:val="24"/>
          <w:szCs w:val="24"/>
          <w:highlight w:val="yellow"/>
        </w:rPr>
        <w:t xml:space="preserve">searching through repeated contexts should be faster (more efficient) than searching through novel displays, and thus search should be more efficient in repeated displays (leading to smaller search slopes). </w:t>
      </w:r>
      <w:proofErr w:type="gramStart"/>
      <w:r w:rsidR="0086248C">
        <w:rPr>
          <w:rFonts w:ascii="Times New Roman" w:hAnsi="Times New Roman"/>
          <w:sz w:val="24"/>
          <w:szCs w:val="24"/>
        </w:rPr>
        <w:t>That is to say that</w:t>
      </w:r>
      <w:proofErr w:type="gramEnd"/>
      <w:r w:rsidR="0086248C">
        <w:rPr>
          <w:rFonts w:ascii="Times New Roman" w:hAnsi="Times New Roman"/>
          <w:sz w:val="24"/>
          <w:szCs w:val="24"/>
        </w:rPr>
        <w:t xml:space="preserve"> contextual cueing would be determined by the entire list of locations where evidence initially accumulated. </w:t>
      </w:r>
      <w:r>
        <w:rPr>
          <w:rFonts w:ascii="Times New Roman" w:hAnsi="Times New Roman" w:cs="Times New Roman"/>
          <w:sz w:val="24"/>
          <w:szCs w:val="24"/>
        </w:rPr>
        <w:t>On the other</w:t>
      </w:r>
      <w:r w:rsidR="0006141B">
        <w:rPr>
          <w:rFonts w:ascii="Times New Roman" w:hAnsi="Times New Roman" w:cs="Times New Roman"/>
          <w:sz w:val="24"/>
          <w:szCs w:val="24"/>
        </w:rPr>
        <w:t xml:space="preserve"> hand</w:t>
      </w:r>
      <w:r>
        <w:rPr>
          <w:rFonts w:ascii="Times New Roman" w:hAnsi="Times New Roman" w:cs="Times New Roman"/>
          <w:sz w:val="24"/>
          <w:szCs w:val="24"/>
        </w:rPr>
        <w:t xml:space="preserve">, since </w:t>
      </w:r>
      <w:r w:rsidR="0006141B">
        <w:rPr>
          <w:rFonts w:ascii="Times New Roman" w:hAnsi="Times New Roman" w:cs="Times New Roman"/>
          <w:sz w:val="24"/>
          <w:szCs w:val="24"/>
        </w:rPr>
        <w:t>lures</w:t>
      </w:r>
      <w:r>
        <w:rPr>
          <w:rFonts w:ascii="Times New Roman" w:hAnsi="Times New Roman" w:cs="Times New Roman"/>
          <w:sz w:val="24"/>
          <w:szCs w:val="24"/>
        </w:rPr>
        <w:t xml:space="preserve"> are discarded</w:t>
      </w:r>
      <w:r w:rsidR="0006141B">
        <w:rPr>
          <w:rFonts w:ascii="Times New Roman" w:hAnsi="Times New Roman" w:cs="Times New Roman"/>
          <w:sz w:val="24"/>
          <w:szCs w:val="24"/>
        </w:rPr>
        <w:t xml:space="preserve"> prior to attentional scrutiny of individual items</w:t>
      </w:r>
      <w:r w:rsidR="0086248C">
        <w:rPr>
          <w:rFonts w:ascii="Times New Roman" w:hAnsi="Times New Roman" w:cs="Times New Roman"/>
          <w:sz w:val="24"/>
          <w:szCs w:val="24"/>
        </w:rPr>
        <w:t>,</w:t>
      </w:r>
      <w:r>
        <w:rPr>
          <w:rFonts w:ascii="Times New Roman" w:hAnsi="Times New Roman" w:cs="Times New Roman"/>
          <w:sz w:val="24"/>
          <w:szCs w:val="24"/>
        </w:rPr>
        <w:t xml:space="preserve"> </w:t>
      </w:r>
      <w:r w:rsidR="0086248C">
        <w:rPr>
          <w:rFonts w:ascii="Times New Roman" w:hAnsi="Times New Roman" w:cs="Times New Roman"/>
          <w:sz w:val="24"/>
          <w:szCs w:val="24"/>
        </w:rPr>
        <w:t>it is also possible that they will not</w:t>
      </w:r>
      <w:r>
        <w:rPr>
          <w:rFonts w:ascii="Times New Roman" w:hAnsi="Times New Roman" w:cs="Times New Roman"/>
          <w:sz w:val="24"/>
          <w:szCs w:val="24"/>
        </w:rPr>
        <w:t xml:space="preserve"> contribute to contextual cueing. </w:t>
      </w:r>
      <w:proofErr w:type="gramStart"/>
      <w:r w:rsidR="0006141B">
        <w:rPr>
          <w:rFonts w:ascii="Times New Roman" w:hAnsi="Times New Roman" w:cs="Times New Roman"/>
          <w:sz w:val="24"/>
          <w:szCs w:val="24"/>
        </w:rPr>
        <w:t>That is to say that</w:t>
      </w:r>
      <w:proofErr w:type="gramEnd"/>
      <w:r w:rsidR="0006141B">
        <w:rPr>
          <w:rFonts w:ascii="Times New Roman" w:hAnsi="Times New Roman" w:cs="Times New Roman"/>
          <w:sz w:val="24"/>
          <w:szCs w:val="24"/>
        </w:rPr>
        <w:t xml:space="preserve"> what determines the “context” in contextual cueing might be the list of candidate locations</w:t>
      </w:r>
      <w:r w:rsidR="0086248C">
        <w:rPr>
          <w:rFonts w:ascii="Times New Roman" w:hAnsi="Times New Roman" w:cs="Times New Roman"/>
          <w:sz w:val="24"/>
          <w:szCs w:val="24"/>
        </w:rPr>
        <w:t xml:space="preserve"> only</w:t>
      </w:r>
      <w:r w:rsidR="0006141B">
        <w:rPr>
          <w:rFonts w:ascii="Times New Roman" w:hAnsi="Times New Roman" w:cs="Times New Roman"/>
          <w:sz w:val="24"/>
          <w:szCs w:val="24"/>
        </w:rPr>
        <w:t xml:space="preserve"> (where accumulators did not reach the non-target threshold).  </w:t>
      </w:r>
    </w:p>
    <w:p w14:paraId="04FE47D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2A15FB69" w14:textId="77777777" w:rsidR="00454B84" w:rsidRDefault="00454B84" w:rsidP="00454B84">
      <w:pPr>
        <w:pStyle w:val="NoSpacing"/>
        <w:spacing w:line="480" w:lineRule="auto"/>
        <w:rPr>
          <w:rFonts w:ascii="Times New Roman" w:hAnsi="Times New Roman"/>
          <w:sz w:val="24"/>
          <w:szCs w:val="24"/>
        </w:rPr>
      </w:pPr>
      <w:r>
        <w:rPr>
          <w:rFonts w:ascii="Times New Roman" w:hAnsi="Times New Roman"/>
          <w:sz w:val="24"/>
          <w:szCs w:val="24"/>
        </w:rPr>
        <w:lastRenderedPageBreak/>
        <w:tab/>
        <w:t xml:space="preserve">Twenty participants were recruited from the same subject pool as Experiment 1. These participants did not take part in any of the other experiments in this paper. All methods are identical to Experiment 1, except for the following changes: </w:t>
      </w:r>
      <w:r w:rsidR="00B41AF8">
        <w:rPr>
          <w:rFonts w:ascii="Times New Roman" w:hAnsi="Times New Roman"/>
          <w:sz w:val="24"/>
          <w:szCs w:val="24"/>
        </w:rPr>
        <w:t>in addition to the candidate Ls, there were symmetric orange diamonds (lures). Each display always contained 8 candidates. There were 4 different lure set sizes: 0, 5, 10, 20. As such, there were 3 repeated displays per set size</w:t>
      </w:r>
      <w:r w:rsidR="00A21BFD">
        <w:rPr>
          <w:rFonts w:ascii="Times New Roman" w:hAnsi="Times New Roman"/>
          <w:sz w:val="24"/>
          <w:szCs w:val="24"/>
        </w:rPr>
        <w:t xml:space="preserve"> and a total of 12 repeated displays throughout the entire experiment</w:t>
      </w:r>
      <w:r w:rsidR="00B41AF8">
        <w:rPr>
          <w:rFonts w:ascii="Times New Roman" w:hAnsi="Times New Roman"/>
          <w:sz w:val="24"/>
          <w:szCs w:val="24"/>
        </w:rPr>
        <w:t>.</w:t>
      </w:r>
      <w:r w:rsidR="00A21BFD">
        <w:rPr>
          <w:rFonts w:ascii="Times New Roman" w:hAnsi="Times New Roman"/>
          <w:sz w:val="24"/>
          <w:szCs w:val="24"/>
        </w:rPr>
        <w:t xml:space="preserve"> In the repeated displays, both lures and candidates, as well as the target, was always in the same location. </w:t>
      </w:r>
      <w:r w:rsidR="00B41AF8">
        <w:rPr>
          <w:rFonts w:ascii="Times New Roman" w:hAnsi="Times New Roman"/>
          <w:sz w:val="24"/>
          <w:szCs w:val="24"/>
        </w:rPr>
        <w:t xml:space="preserve"> </w:t>
      </w:r>
    </w:p>
    <w:p w14:paraId="285AC6DC" w14:textId="77777777" w:rsidR="00A91511" w:rsidRDefault="00A91511" w:rsidP="00A91511">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3D8BA5FC" w14:textId="12E4A00C" w:rsidR="000D6089" w:rsidRDefault="00117A25" w:rsidP="000D6089">
      <w:pPr>
        <w:pStyle w:val="NoSpacing"/>
        <w:spacing w:line="480" w:lineRule="auto"/>
        <w:ind w:firstLine="720"/>
        <w:rPr>
          <w:rFonts w:ascii="Times New Roman" w:hAnsi="Times New Roman" w:cs="Times New Roman"/>
          <w:sz w:val="24"/>
          <w:szCs w:val="24"/>
        </w:rPr>
      </w:pPr>
      <w:r w:rsidRPr="00117A25">
        <w:rPr>
          <w:rFonts w:ascii="Times New Roman" w:hAnsi="Times New Roman" w:cs="Times New Roman"/>
          <w:sz w:val="24"/>
          <w:szCs w:val="24"/>
        </w:rPr>
        <w:t xml:space="preserve"> </w:t>
      </w:r>
      <w:r>
        <w:rPr>
          <w:rFonts w:ascii="Times New Roman" w:hAnsi="Times New Roman" w:cs="Times New Roman"/>
          <w:sz w:val="24"/>
          <w:szCs w:val="24"/>
        </w:rPr>
        <w:t>For each participant, response times beyond 2.5 standard deviations of each condition were excluded from analyses.</w:t>
      </w:r>
      <w:r w:rsidR="000D6089">
        <w:rPr>
          <w:rFonts w:ascii="Times New Roman" w:hAnsi="Times New Roman" w:cs="Times New Roman"/>
          <w:sz w:val="24"/>
          <w:szCs w:val="24"/>
        </w:rPr>
        <w:t xml:space="preserve"> Trials on which participants made an error were also excluded. This led to the removal of </w:t>
      </w:r>
      <w:r w:rsidR="00782DE0">
        <w:rPr>
          <w:rFonts w:ascii="Times New Roman" w:hAnsi="Times New Roman" w:cs="Times New Roman"/>
          <w:sz w:val="24"/>
          <w:szCs w:val="24"/>
        </w:rPr>
        <w:t>3.4</w:t>
      </w:r>
      <w:r w:rsidR="000D6089">
        <w:rPr>
          <w:rFonts w:ascii="Times New Roman" w:hAnsi="Times New Roman" w:cs="Times New Roman"/>
          <w:sz w:val="24"/>
          <w:szCs w:val="24"/>
        </w:rPr>
        <w:t>% of trials.</w:t>
      </w:r>
      <w:ins w:id="72" w:author="Gavin" w:date="2019-03-12T12:23:00Z">
        <w:r w:rsidR="00754F89" w:rsidRPr="00754F89">
          <w:rPr>
            <w:rFonts w:ascii="Times New Roman" w:hAnsi="Times New Roman" w:cs="Times New Roman"/>
            <w:sz w:val="24"/>
            <w:szCs w:val="24"/>
          </w:rPr>
          <w:t xml:space="preserve"> </w:t>
        </w:r>
        <w:r w:rsidR="00754F89">
          <w:rPr>
            <w:rFonts w:ascii="Times New Roman" w:hAnsi="Times New Roman" w:cs="Times New Roman"/>
            <w:sz w:val="24"/>
            <w:szCs w:val="24"/>
          </w:rPr>
          <w:t>No participants had to be replaced in this experiment (all participants had mean RTs within 2.5 standard deviations of the group mean).</w:t>
        </w:r>
      </w:ins>
    </w:p>
    <w:p w14:paraId="5F6470D4" w14:textId="18950E8D" w:rsidR="00DE2594" w:rsidRDefault="00A91511" w:rsidP="00DE2594">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 xml:space="preserve">A 2 (display type) by 4 (lure set size) by 5 (epoch) </w:t>
      </w:r>
      <w:r w:rsidR="00C648A1">
        <w:rPr>
          <w:rFonts w:ascii="Times New Roman" w:hAnsi="Times New Roman" w:cs="Times New Roman"/>
          <w:sz w:val="24"/>
          <w:szCs w:val="24"/>
        </w:rPr>
        <w:t>fully within</w:t>
      </w:r>
      <w:r>
        <w:rPr>
          <w:rFonts w:ascii="Times New Roman" w:hAnsi="Times New Roman" w:cs="Times New Roman"/>
          <w:sz w:val="24"/>
          <w:szCs w:val="24"/>
        </w:rPr>
        <w:t xml:space="preserve"> ANOVA was performed. </w:t>
      </w:r>
      <w:r w:rsidR="00C648A1">
        <w:rPr>
          <w:rFonts w:ascii="Times New Roman" w:hAnsi="Times New Roman" w:cs="Times New Roman"/>
          <w:sz w:val="24"/>
          <w:szCs w:val="24"/>
        </w:rPr>
        <w:t xml:space="preserve">RTs for </w:t>
      </w:r>
      <w:r w:rsidR="00D862E5">
        <w:rPr>
          <w:rFonts w:ascii="Times New Roman" w:hAnsi="Times New Roman" w:cs="Times New Roman"/>
          <w:sz w:val="24"/>
          <w:szCs w:val="24"/>
        </w:rPr>
        <w:t>novel</w:t>
      </w:r>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990ms, </w:t>
      </w:r>
      <w:r w:rsidR="00C648A1">
        <w:rPr>
          <w:rFonts w:ascii="Times New Roman" w:hAnsi="Times New Roman" w:cs="Times New Roman"/>
          <w:i/>
          <w:sz w:val="24"/>
          <w:szCs w:val="24"/>
        </w:rPr>
        <w:t xml:space="preserve">SD = </w:t>
      </w:r>
      <w:r w:rsidR="00C648A1">
        <w:rPr>
          <w:rFonts w:ascii="Times New Roman" w:hAnsi="Times New Roman" w:cs="Times New Roman"/>
          <w:sz w:val="24"/>
          <w:szCs w:val="24"/>
        </w:rPr>
        <w:t xml:space="preserve">174ms) displays were </w:t>
      </w:r>
      <w:r w:rsidR="00D862E5">
        <w:rPr>
          <w:rFonts w:ascii="Times New Roman" w:hAnsi="Times New Roman" w:cs="Times New Roman"/>
          <w:sz w:val="24"/>
          <w:szCs w:val="24"/>
        </w:rPr>
        <w:t>slower</w:t>
      </w:r>
      <w:r w:rsidR="00C648A1">
        <w:rPr>
          <w:rFonts w:ascii="Times New Roman" w:hAnsi="Times New Roman" w:cs="Times New Roman"/>
          <w:sz w:val="24"/>
          <w:szCs w:val="24"/>
        </w:rPr>
        <w:t xml:space="preserve"> than </w:t>
      </w:r>
      <w:del w:id="73" w:author="Gavin" w:date="2019-03-12T12:23:00Z">
        <w:r w:rsidR="00C648A1" w:rsidDel="00754F89">
          <w:rPr>
            <w:rFonts w:ascii="Times New Roman" w:hAnsi="Times New Roman" w:cs="Times New Roman"/>
            <w:sz w:val="24"/>
            <w:szCs w:val="24"/>
          </w:rPr>
          <w:delText xml:space="preserve">novel </w:delText>
        </w:r>
      </w:del>
      <w:ins w:id="74" w:author="Gavin" w:date="2019-03-12T12:23:00Z">
        <w:r w:rsidR="00754F89">
          <w:rPr>
            <w:rFonts w:ascii="Times New Roman" w:hAnsi="Times New Roman" w:cs="Times New Roman"/>
            <w:sz w:val="24"/>
            <w:szCs w:val="24"/>
          </w:rPr>
          <w:t xml:space="preserve">repeated </w:t>
        </w:r>
      </w:ins>
      <w:r w:rsidR="00C648A1">
        <w:rPr>
          <w:rFonts w:ascii="Times New Roman" w:hAnsi="Times New Roman" w:cs="Times New Roman"/>
          <w:sz w:val="24"/>
          <w:szCs w:val="24"/>
        </w:rPr>
        <w:t>(</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953ms,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xml:space="preserve">= 178ms) </w:t>
      </w:r>
      <w:r w:rsidR="00C648A1" w:rsidRPr="00C648A1">
        <w:rPr>
          <w:rFonts w:ascii="Times New Roman" w:hAnsi="Times New Roman" w:cs="Times New Roman"/>
          <w:sz w:val="24"/>
          <w:szCs w:val="24"/>
        </w:rPr>
        <w:t>displays</w:t>
      </w:r>
      <w:r w:rsidR="00C648A1">
        <w:rPr>
          <w:rFonts w:ascii="Times New Roman" w:hAnsi="Times New Roman" w:cs="Times New Roman"/>
          <w:sz w:val="24"/>
          <w:szCs w:val="24"/>
        </w:rPr>
        <w:t xml:space="preserve">, </w:t>
      </w:r>
      <w:proofErr w:type="gramStart"/>
      <w:r w:rsidR="00C648A1">
        <w:rPr>
          <w:rFonts w:ascii="Times New Roman" w:hAnsi="Times New Roman"/>
          <w:i/>
          <w:sz w:val="24"/>
          <w:szCs w:val="24"/>
        </w:rPr>
        <w:t>F</w:t>
      </w:r>
      <w:r w:rsidR="00C648A1">
        <w:rPr>
          <w:rFonts w:ascii="Times New Roman" w:hAnsi="Times New Roman"/>
          <w:sz w:val="24"/>
          <w:szCs w:val="24"/>
        </w:rPr>
        <w:t>(</w:t>
      </w:r>
      <w:proofErr w:type="gramEnd"/>
      <w:r w:rsidR="00C648A1">
        <w:rPr>
          <w:rFonts w:ascii="Times New Roman" w:hAnsi="Times New Roman"/>
          <w:sz w:val="24"/>
          <w:szCs w:val="24"/>
        </w:rPr>
        <w:t xml:space="preserve">1, 19) = 4.64, </w:t>
      </w:r>
      <w:r w:rsidR="00C648A1">
        <w:rPr>
          <w:rFonts w:ascii="Times New Roman" w:hAnsi="Times New Roman"/>
          <w:i/>
          <w:sz w:val="24"/>
          <w:szCs w:val="24"/>
        </w:rPr>
        <w:t>p</w:t>
      </w:r>
      <w:r w:rsidR="00C648A1">
        <w:rPr>
          <w:rFonts w:ascii="Times New Roman" w:hAnsi="Times New Roman"/>
          <w:sz w:val="24"/>
          <w:szCs w:val="24"/>
        </w:rPr>
        <w:t xml:space="preserve"> = .0443, ω</w:t>
      </w:r>
      <w:r w:rsidR="00C648A1">
        <w:rPr>
          <w:rFonts w:ascii="Times New Roman" w:hAnsi="Times New Roman"/>
          <w:sz w:val="24"/>
          <w:szCs w:val="24"/>
          <w:vertAlign w:val="subscript"/>
        </w:rPr>
        <w:t>p</w:t>
      </w:r>
      <w:r w:rsidR="00C648A1">
        <w:rPr>
          <w:rFonts w:ascii="Times New Roman" w:hAnsi="Times New Roman"/>
          <w:sz w:val="24"/>
          <w:szCs w:val="24"/>
        </w:rPr>
        <w:t>² = xxx</w:t>
      </w:r>
      <w:r w:rsidR="00C648A1">
        <w:rPr>
          <w:rFonts w:ascii="Times New Roman" w:hAnsi="Times New Roman" w:cs="Times New Roman"/>
          <w:sz w:val="24"/>
          <w:szCs w:val="24"/>
        </w:rPr>
        <w:t xml:space="preserve"> . RTs increased with lure set size (set size 0, 5, 10, 20, respectively: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916, 962, 978, 1030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xml:space="preserve">= 152, 183, 167, 185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(3, 57) = 9.68, </w:t>
      </w:r>
      <w:r>
        <w:rPr>
          <w:rFonts w:ascii="Times New Roman" w:hAnsi="Times New Roman"/>
          <w:i/>
          <w:sz w:val="24"/>
          <w:szCs w:val="24"/>
        </w:rPr>
        <w:t xml:space="preserve">p </w:t>
      </w:r>
      <w:r>
        <w:rPr>
          <w:rFonts w:ascii="Times New Roman" w:hAnsi="Times New Roman"/>
          <w:sz w:val="24"/>
          <w:szCs w:val="24"/>
        </w:rPr>
        <w:t>&lt;.001, ω</w:t>
      </w:r>
      <w:r>
        <w:rPr>
          <w:rFonts w:ascii="Times New Roman" w:hAnsi="Times New Roman"/>
          <w:sz w:val="24"/>
          <w:szCs w:val="24"/>
          <w:vertAlign w:val="subscript"/>
        </w:rPr>
        <w:t>p</w:t>
      </w:r>
      <w:r>
        <w:rPr>
          <w:rFonts w:ascii="Times New Roman" w:hAnsi="Times New Roman"/>
          <w:sz w:val="24"/>
          <w:szCs w:val="24"/>
        </w:rPr>
        <w:t xml:space="preserve">² = xxx, </w:t>
      </w:r>
      <w:r w:rsidR="00C648A1">
        <w:rPr>
          <w:rFonts w:ascii="Times New Roman" w:hAnsi="Times New Roman"/>
          <w:sz w:val="24"/>
          <w:szCs w:val="24"/>
        </w:rPr>
        <w:t xml:space="preserve">RTs decreased as a function of epoch (from epoch 1 to 5: </w:t>
      </w:r>
      <w:r w:rsidR="00C648A1">
        <w:rPr>
          <w:rFonts w:ascii="Times New Roman" w:hAnsi="Times New Roman"/>
          <w:i/>
          <w:sz w:val="24"/>
          <w:szCs w:val="24"/>
        </w:rPr>
        <w:t xml:space="preserve">M </w:t>
      </w:r>
      <w:r w:rsidR="00C648A1">
        <w:rPr>
          <w:rFonts w:ascii="Times New Roman" w:hAnsi="Times New Roman"/>
          <w:sz w:val="24"/>
          <w:szCs w:val="24"/>
        </w:rPr>
        <w:t xml:space="preserve">= 1042, 981, 947, 953, 935 </w:t>
      </w:r>
      <w:proofErr w:type="spellStart"/>
      <w:r w:rsidR="00C648A1">
        <w:rPr>
          <w:rFonts w:ascii="Times New Roman" w:hAnsi="Times New Roman"/>
          <w:sz w:val="24"/>
          <w:szCs w:val="24"/>
        </w:rPr>
        <w:t>ms</w:t>
      </w:r>
      <w:proofErr w:type="spellEnd"/>
      <w:r w:rsidR="00C648A1">
        <w:rPr>
          <w:rFonts w:ascii="Times New Roman" w:hAnsi="Times New Roman"/>
          <w:sz w:val="24"/>
          <w:szCs w:val="24"/>
        </w:rPr>
        <w:t xml:space="preserve">, </w:t>
      </w:r>
      <w:r w:rsidR="00C648A1">
        <w:rPr>
          <w:rFonts w:ascii="Times New Roman" w:hAnsi="Times New Roman"/>
          <w:i/>
          <w:sz w:val="24"/>
          <w:szCs w:val="24"/>
        </w:rPr>
        <w:t xml:space="preserve">SD = </w:t>
      </w:r>
      <w:r w:rsidR="00C648A1">
        <w:rPr>
          <w:rFonts w:ascii="Times New Roman" w:hAnsi="Times New Roman"/>
          <w:sz w:val="24"/>
          <w:szCs w:val="24"/>
        </w:rPr>
        <w:t xml:space="preserve">189, 164, 165, 172, 174 </w:t>
      </w:r>
      <w:proofErr w:type="spellStart"/>
      <w:r w:rsidR="00C648A1">
        <w:rPr>
          <w:rFonts w:ascii="Times New Roman" w:hAnsi="Times New Roman"/>
          <w:sz w:val="24"/>
          <w:szCs w:val="24"/>
        </w:rPr>
        <w:t>ms</w:t>
      </w:r>
      <w:proofErr w:type="spellEnd"/>
      <w:r w:rsidR="00C648A1">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(4, 76) = 12.17,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&lt; .001, ω</w:t>
      </w:r>
      <w:r>
        <w:rPr>
          <w:rFonts w:ascii="Times New Roman" w:hAnsi="Times New Roman"/>
          <w:sz w:val="24"/>
          <w:szCs w:val="24"/>
          <w:vertAlign w:val="subscript"/>
        </w:rPr>
        <w:t>p</w:t>
      </w:r>
      <w:r>
        <w:rPr>
          <w:rFonts w:ascii="Times New Roman" w:hAnsi="Times New Roman"/>
          <w:sz w:val="24"/>
          <w:szCs w:val="24"/>
        </w:rPr>
        <w:t>² = xxx, ω</w:t>
      </w:r>
      <w:r>
        <w:rPr>
          <w:rFonts w:ascii="Times New Roman" w:hAnsi="Times New Roman"/>
          <w:sz w:val="24"/>
          <w:szCs w:val="24"/>
          <w:vertAlign w:val="subscript"/>
        </w:rPr>
        <w:t>p</w:t>
      </w:r>
      <w:r>
        <w:rPr>
          <w:rFonts w:ascii="Times New Roman" w:hAnsi="Times New Roman"/>
          <w:sz w:val="24"/>
          <w:szCs w:val="24"/>
        </w:rPr>
        <w:t xml:space="preserve">² = xxx. </w:t>
      </w:r>
      <w:commentRangeStart w:id="75"/>
      <w:commentRangeStart w:id="76"/>
      <w:r>
        <w:rPr>
          <w:rFonts w:ascii="Times New Roman" w:hAnsi="Times New Roman"/>
          <w:sz w:val="24"/>
          <w:szCs w:val="24"/>
        </w:rPr>
        <w:t xml:space="preserve">The main effects were qualified by a significant display type by epoch interaction,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4, 76) = 6.80, </w:t>
      </w:r>
      <w:r>
        <w:rPr>
          <w:rFonts w:ascii="Times New Roman" w:hAnsi="Times New Roman"/>
          <w:i/>
          <w:sz w:val="24"/>
          <w:szCs w:val="24"/>
        </w:rPr>
        <w:t>p</w:t>
      </w:r>
      <w:r>
        <w:rPr>
          <w:rFonts w:ascii="Times New Roman" w:hAnsi="Times New Roman"/>
          <w:sz w:val="24"/>
          <w:szCs w:val="24"/>
        </w:rPr>
        <w:t xml:space="preserve"> &lt; .001, ω</w:t>
      </w:r>
      <w:r>
        <w:rPr>
          <w:rFonts w:ascii="Times New Roman" w:hAnsi="Times New Roman"/>
          <w:sz w:val="24"/>
          <w:szCs w:val="24"/>
          <w:vertAlign w:val="subscript"/>
        </w:rPr>
        <w:t>p</w:t>
      </w:r>
      <w:r>
        <w:rPr>
          <w:rFonts w:ascii="Times New Roman" w:hAnsi="Times New Roman"/>
          <w:sz w:val="24"/>
          <w:szCs w:val="24"/>
        </w:rPr>
        <w:t xml:space="preserve">² = xxx. </w:t>
      </w:r>
      <w:commentRangeEnd w:id="75"/>
      <w:r w:rsidR="00917380">
        <w:rPr>
          <w:rStyle w:val="CommentReference"/>
        </w:rPr>
        <w:commentReference w:id="75"/>
      </w:r>
      <w:commentRangeEnd w:id="76"/>
      <w:r w:rsidR="007846D8">
        <w:rPr>
          <w:rStyle w:val="CommentReference"/>
        </w:rPr>
        <w:commentReference w:id="76"/>
      </w:r>
      <w:r w:rsidR="00CF0BFB">
        <w:rPr>
          <w:rFonts w:ascii="Times New Roman" w:hAnsi="Times New Roman"/>
          <w:sz w:val="24"/>
          <w:szCs w:val="24"/>
        </w:rPr>
        <w:t>Follow-up t-tests revealed that RTs for repeated displays were faster than for novel displays only in the last two epochs</w:t>
      </w:r>
      <w:ins w:id="77" w:author="Gavin" w:date="2019-03-12T12:24:00Z">
        <w:r w:rsidR="00754F89">
          <w:rPr>
            <w:rFonts w:ascii="Times New Roman" w:hAnsi="Times New Roman"/>
            <w:sz w:val="24"/>
            <w:szCs w:val="24"/>
          </w:rPr>
          <w:t xml:space="preserve"> (Table 1)</w:t>
        </w:r>
      </w:ins>
      <w:r w:rsidR="00DE2594">
        <w:rPr>
          <w:rFonts w:ascii="Times New Roman" w:hAnsi="Times New Roman"/>
          <w:sz w:val="24"/>
          <w:szCs w:val="24"/>
        </w:rPr>
        <w:t>,</w:t>
      </w:r>
      <w:r w:rsidR="00CF0BFB">
        <w:rPr>
          <w:rFonts w:ascii="Times New Roman" w:hAnsi="Times New Roman"/>
          <w:sz w:val="24"/>
          <w:szCs w:val="24"/>
        </w:rPr>
        <w:t xml:space="preserve"> </w:t>
      </w:r>
      <w:r w:rsidR="00DE2594">
        <w:rPr>
          <w:rFonts w:ascii="Times New Roman" w:hAnsi="Times New Roman"/>
          <w:sz w:val="24"/>
          <w:szCs w:val="24"/>
        </w:rPr>
        <w:t xml:space="preserve">after adjusting the p-value to </w:t>
      </w:r>
      <w:r w:rsidR="004E39FF">
        <w:rPr>
          <w:rFonts w:ascii="Times New Roman" w:hAnsi="Times New Roman"/>
          <w:sz w:val="24"/>
          <w:szCs w:val="24"/>
        </w:rPr>
        <w:t xml:space="preserve">.01 </w:t>
      </w:r>
      <w:r w:rsidR="00DE2594">
        <w:rPr>
          <w:rFonts w:ascii="Times New Roman" w:hAnsi="Times New Roman"/>
          <w:sz w:val="24"/>
          <w:szCs w:val="24"/>
        </w:rPr>
        <w:t xml:space="preserve">(= .05/5, </w:t>
      </w:r>
      <w:r w:rsidR="004E39FF">
        <w:rPr>
          <w:rFonts w:ascii="Times New Roman" w:hAnsi="Times New Roman"/>
          <w:sz w:val="24"/>
          <w:szCs w:val="24"/>
        </w:rPr>
        <w:t>Bonferroni correction</w:t>
      </w:r>
      <w:r w:rsidR="00DE2594">
        <w:rPr>
          <w:rFonts w:ascii="Times New Roman" w:hAnsi="Times New Roman"/>
          <w:sz w:val="24"/>
          <w:szCs w:val="24"/>
        </w:rPr>
        <w:t>)</w:t>
      </w:r>
      <w:del w:id="78" w:author="Gavin" w:date="2019-03-12T12:24:00Z">
        <w:r w:rsidR="004E39FF" w:rsidDel="00754F89">
          <w:rPr>
            <w:rFonts w:ascii="Times New Roman" w:hAnsi="Times New Roman"/>
            <w:sz w:val="24"/>
            <w:szCs w:val="24"/>
          </w:rPr>
          <w:delText xml:space="preserve"> </w:delText>
        </w:r>
        <w:r w:rsidR="00CF0BFB" w:rsidDel="00754F89">
          <w:rPr>
            <w:rFonts w:ascii="Times New Roman" w:hAnsi="Times New Roman"/>
            <w:sz w:val="24"/>
            <w:szCs w:val="24"/>
          </w:rPr>
          <w:delText>(Table 1)</w:delText>
        </w:r>
      </w:del>
      <w:r w:rsidR="00CF0BFB">
        <w:rPr>
          <w:rFonts w:ascii="Times New Roman" w:hAnsi="Times New Roman"/>
          <w:sz w:val="24"/>
          <w:szCs w:val="24"/>
        </w:rPr>
        <w:t>.</w:t>
      </w:r>
      <w:ins w:id="79" w:author="HAL" w:date="2019-03-11T11:13:00Z">
        <w:r w:rsidR="00DE2594">
          <w:rPr>
            <w:rFonts w:ascii="Times New Roman" w:hAnsi="Times New Roman"/>
            <w:sz w:val="24"/>
            <w:szCs w:val="24"/>
          </w:rPr>
          <w:t xml:space="preserve"> </w:t>
        </w:r>
      </w:ins>
      <w:r w:rsidR="00DE2594">
        <w:rPr>
          <w:rFonts w:ascii="Times New Roman" w:hAnsi="Times New Roman"/>
          <w:sz w:val="24"/>
          <w:szCs w:val="24"/>
        </w:rPr>
        <w:t xml:space="preserve">The interactions between set size and display and between set size and epoch were not significant, </w:t>
      </w:r>
      <w:proofErr w:type="gramStart"/>
      <w:r w:rsidR="00DE2594">
        <w:rPr>
          <w:rFonts w:ascii="Times New Roman" w:hAnsi="Times New Roman"/>
          <w:i/>
          <w:sz w:val="24"/>
          <w:szCs w:val="24"/>
        </w:rPr>
        <w:t>F</w:t>
      </w:r>
      <w:r w:rsidR="00DE2594">
        <w:rPr>
          <w:rFonts w:ascii="Times New Roman" w:hAnsi="Times New Roman"/>
          <w:sz w:val="24"/>
          <w:szCs w:val="24"/>
        </w:rPr>
        <w:t>(</w:t>
      </w:r>
      <w:proofErr w:type="gramEnd"/>
      <w:r w:rsidR="00DE2594">
        <w:rPr>
          <w:rFonts w:ascii="Times New Roman" w:hAnsi="Times New Roman"/>
          <w:sz w:val="24"/>
          <w:szCs w:val="24"/>
        </w:rPr>
        <w:t xml:space="preserve">3, 57) = 0.24, </w:t>
      </w:r>
      <w:r w:rsidR="00DE2594">
        <w:rPr>
          <w:rFonts w:ascii="Times New Roman" w:hAnsi="Times New Roman"/>
          <w:i/>
          <w:sz w:val="24"/>
          <w:szCs w:val="24"/>
        </w:rPr>
        <w:t>p</w:t>
      </w:r>
      <w:r w:rsidR="00DE2594">
        <w:rPr>
          <w:rFonts w:ascii="Times New Roman" w:hAnsi="Times New Roman"/>
          <w:sz w:val="24"/>
          <w:szCs w:val="24"/>
        </w:rPr>
        <w:t xml:space="preserve"> = .868, ω</w:t>
      </w:r>
      <w:r w:rsidR="00DE2594">
        <w:rPr>
          <w:rFonts w:ascii="Times New Roman" w:hAnsi="Times New Roman"/>
          <w:sz w:val="24"/>
          <w:szCs w:val="24"/>
          <w:vertAlign w:val="subscript"/>
        </w:rPr>
        <w:t>p</w:t>
      </w:r>
      <w:r w:rsidR="00DE2594">
        <w:rPr>
          <w:rFonts w:ascii="Times New Roman" w:hAnsi="Times New Roman"/>
          <w:sz w:val="24"/>
          <w:szCs w:val="24"/>
        </w:rPr>
        <w:t xml:space="preserve">² = </w:t>
      </w:r>
      <w:r w:rsidR="00DE2594">
        <w:rPr>
          <w:rFonts w:ascii="Times New Roman" w:hAnsi="Times New Roman"/>
          <w:sz w:val="24"/>
          <w:szCs w:val="24"/>
        </w:rPr>
        <w:lastRenderedPageBreak/>
        <w:t xml:space="preserve">xxx; and, </w:t>
      </w:r>
      <w:r w:rsidR="00DE2594">
        <w:rPr>
          <w:rFonts w:ascii="Times New Roman" w:hAnsi="Times New Roman"/>
          <w:i/>
          <w:sz w:val="24"/>
          <w:szCs w:val="24"/>
        </w:rPr>
        <w:t>F</w:t>
      </w:r>
      <w:r w:rsidR="00DE2594">
        <w:rPr>
          <w:rFonts w:ascii="Times New Roman" w:hAnsi="Times New Roman"/>
          <w:sz w:val="24"/>
          <w:szCs w:val="24"/>
        </w:rPr>
        <w:t xml:space="preserve">(12, 228) = 1.12, </w:t>
      </w:r>
      <w:r w:rsidR="00DE2594">
        <w:rPr>
          <w:rFonts w:ascii="Times New Roman" w:hAnsi="Times New Roman"/>
          <w:i/>
          <w:sz w:val="24"/>
          <w:szCs w:val="24"/>
        </w:rPr>
        <w:t>p</w:t>
      </w:r>
      <w:r w:rsidR="00DE2594">
        <w:rPr>
          <w:rFonts w:ascii="Times New Roman" w:hAnsi="Times New Roman"/>
          <w:sz w:val="24"/>
          <w:szCs w:val="24"/>
        </w:rPr>
        <w:t xml:space="preserve"> = .341, ω</w:t>
      </w:r>
      <w:r w:rsidR="00DE2594">
        <w:rPr>
          <w:rFonts w:ascii="Times New Roman" w:hAnsi="Times New Roman"/>
          <w:sz w:val="24"/>
          <w:szCs w:val="24"/>
          <w:vertAlign w:val="subscript"/>
        </w:rPr>
        <w:t>p</w:t>
      </w:r>
      <w:r w:rsidR="00DE2594">
        <w:rPr>
          <w:rFonts w:ascii="Times New Roman" w:hAnsi="Times New Roman"/>
          <w:sz w:val="24"/>
          <w:szCs w:val="24"/>
        </w:rPr>
        <w:t xml:space="preserve">² = xxx, respectively. Importantly, the three-way interaction between display type, set size and epoch was not significant, </w:t>
      </w:r>
      <w:proofErr w:type="gramStart"/>
      <w:r w:rsidR="00DE2594">
        <w:rPr>
          <w:rFonts w:ascii="Times New Roman" w:hAnsi="Times New Roman"/>
          <w:i/>
          <w:sz w:val="24"/>
          <w:szCs w:val="24"/>
        </w:rPr>
        <w:t>F</w:t>
      </w:r>
      <w:r w:rsidR="00DE2594">
        <w:rPr>
          <w:rFonts w:ascii="Times New Roman" w:hAnsi="Times New Roman"/>
          <w:sz w:val="24"/>
          <w:szCs w:val="24"/>
        </w:rPr>
        <w:t>(</w:t>
      </w:r>
      <w:proofErr w:type="gramEnd"/>
      <w:r w:rsidR="00DE2594">
        <w:rPr>
          <w:rFonts w:ascii="Times New Roman" w:hAnsi="Times New Roman"/>
          <w:sz w:val="24"/>
          <w:szCs w:val="24"/>
        </w:rPr>
        <w:t xml:space="preserve">12, 228) = 1.34, </w:t>
      </w:r>
      <w:r w:rsidR="00DE2594">
        <w:rPr>
          <w:rFonts w:ascii="Times New Roman" w:hAnsi="Times New Roman"/>
          <w:i/>
          <w:sz w:val="24"/>
          <w:szCs w:val="24"/>
        </w:rPr>
        <w:t>p</w:t>
      </w:r>
      <w:r w:rsidR="00DE2594">
        <w:rPr>
          <w:rFonts w:ascii="Times New Roman" w:hAnsi="Times New Roman"/>
          <w:sz w:val="24"/>
          <w:szCs w:val="24"/>
        </w:rPr>
        <w:t xml:space="preserve"> = .198, ω</w:t>
      </w:r>
      <w:r w:rsidR="00DE2594">
        <w:rPr>
          <w:rFonts w:ascii="Times New Roman" w:hAnsi="Times New Roman"/>
          <w:sz w:val="24"/>
          <w:szCs w:val="24"/>
          <w:vertAlign w:val="subscript"/>
        </w:rPr>
        <w:t>p</w:t>
      </w:r>
      <w:r w:rsidR="00DE2594">
        <w:rPr>
          <w:rFonts w:ascii="Times New Roman" w:hAnsi="Times New Roman"/>
          <w:sz w:val="24"/>
          <w:szCs w:val="24"/>
        </w:rPr>
        <w:t xml:space="preserve">² = xxx. </w:t>
      </w:r>
    </w:p>
    <w:p w14:paraId="742D1C01" w14:textId="42E17C25" w:rsidR="00CF0BFB" w:rsidRDefault="00CF0BFB" w:rsidP="00917380">
      <w:pPr>
        <w:pStyle w:val="NoSpacing"/>
        <w:spacing w:line="480" w:lineRule="auto"/>
        <w:ind w:firstLine="720"/>
        <w:rPr>
          <w:ins w:id="80" w:author="HAL" w:date="2019-03-11T11:11:00Z"/>
          <w:rFonts w:ascii="Times New Roman" w:hAnsi="Times New Roman"/>
          <w:sz w:val="24"/>
          <w:szCs w:val="24"/>
        </w:rPr>
      </w:pPr>
    </w:p>
    <w:p w14:paraId="2FA3F8BC" w14:textId="77777777" w:rsidR="00DE2594" w:rsidRPr="004E39FF" w:rsidRDefault="00DE2594" w:rsidP="00DE2594">
      <w:pPr>
        <w:pStyle w:val="NoSpacing"/>
        <w:spacing w:line="480" w:lineRule="auto"/>
        <w:rPr>
          <w:rFonts w:ascii="Times New Roman" w:hAnsi="Times New Roman"/>
          <w:sz w:val="24"/>
          <w:szCs w:val="24"/>
        </w:rPr>
      </w:pPr>
      <w:r>
        <w:rPr>
          <w:rFonts w:ascii="Times New Roman" w:hAnsi="Times New Roman"/>
          <w:i/>
          <w:sz w:val="24"/>
          <w:szCs w:val="24"/>
        </w:rPr>
        <w:t xml:space="preserve">Table 1. </w:t>
      </w:r>
      <w:r>
        <w:rPr>
          <w:rFonts w:ascii="Times New Roman" w:hAnsi="Times New Roman"/>
          <w:sz w:val="24"/>
          <w:szCs w:val="24"/>
        </w:rPr>
        <w:t>XXXXX. Asterisks indicate statistical significance at p &lt; .01 (after Bonferroni correction).</w:t>
      </w:r>
    </w:p>
    <w:p w14:paraId="7E6624F0" w14:textId="408A0D5A" w:rsidR="00DE2594" w:rsidDel="00DE2594" w:rsidRDefault="00DE2594">
      <w:pPr>
        <w:pStyle w:val="NoSpacing"/>
        <w:spacing w:line="480" w:lineRule="auto"/>
        <w:rPr>
          <w:del w:id="81" w:author="HAL" w:date="2019-03-11T11:12:00Z"/>
          <w:rFonts w:ascii="Times New Roman" w:hAnsi="Times New Roman"/>
          <w:sz w:val="24"/>
          <w:szCs w:val="24"/>
        </w:rPr>
        <w:pPrChange w:id="82" w:author="HAL" w:date="2019-03-11T11:11:00Z">
          <w:pPr>
            <w:pStyle w:val="NoSpacing"/>
            <w:spacing w:line="480" w:lineRule="auto"/>
            <w:ind w:firstLine="720"/>
          </w:pPr>
        </w:pPrChange>
      </w:pPr>
    </w:p>
    <w:tbl>
      <w:tblPr>
        <w:tblStyle w:val="TableGrid"/>
        <w:tblW w:w="0" w:type="auto"/>
        <w:jc w:val="center"/>
        <w:tblLook w:val="04A0" w:firstRow="1" w:lastRow="0" w:firstColumn="1" w:lastColumn="0" w:noHBand="0" w:noVBand="1"/>
      </w:tblPr>
      <w:tblGrid>
        <w:gridCol w:w="1558"/>
        <w:gridCol w:w="1558"/>
        <w:gridCol w:w="1558"/>
        <w:gridCol w:w="1558"/>
        <w:gridCol w:w="1559"/>
      </w:tblGrid>
      <w:tr w:rsidR="006D5B3B" w14:paraId="11E4FBEF" w14:textId="77777777" w:rsidTr="00CF0BFB">
        <w:trPr>
          <w:jc w:val="center"/>
        </w:trPr>
        <w:tc>
          <w:tcPr>
            <w:tcW w:w="1558" w:type="dxa"/>
          </w:tcPr>
          <w:p w14:paraId="097658C5" w14:textId="21A03AF8"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Epoch</w:t>
            </w:r>
          </w:p>
        </w:tc>
        <w:tc>
          <w:tcPr>
            <w:tcW w:w="1558" w:type="dxa"/>
          </w:tcPr>
          <w:p w14:paraId="1C382E0C" w14:textId="3D3FE4EA" w:rsidR="006D5B3B" w:rsidRDefault="006D5B3B" w:rsidP="00CF0BFB">
            <w:pPr>
              <w:pStyle w:val="NoSpacing"/>
              <w:spacing w:line="480" w:lineRule="auto"/>
              <w:rPr>
                <w:rFonts w:ascii="Times New Roman" w:hAnsi="Times New Roman"/>
                <w:sz w:val="24"/>
                <w:szCs w:val="24"/>
              </w:rPr>
            </w:pPr>
            <w:r w:rsidRPr="006D5B3B">
              <w:rPr>
                <w:rFonts w:ascii="Times New Roman" w:hAnsi="Times New Roman"/>
                <w:i/>
                <w:sz w:val="24"/>
                <w:szCs w:val="24"/>
                <w:rPrChange w:id="83" w:author="Gavin" w:date="2019-03-10T17:03:00Z">
                  <w:rPr>
                    <w:rFonts w:ascii="Times New Roman" w:hAnsi="Times New Roman"/>
                    <w:sz w:val="24"/>
                    <w:szCs w:val="24"/>
                  </w:rPr>
                </w:rPrChange>
              </w:rPr>
              <w:t>t</w:t>
            </w:r>
            <w:r>
              <w:rPr>
                <w:rFonts w:ascii="Times New Roman" w:hAnsi="Times New Roman"/>
                <w:sz w:val="24"/>
                <w:szCs w:val="24"/>
              </w:rPr>
              <w:t>(79)</w:t>
            </w:r>
          </w:p>
        </w:tc>
        <w:tc>
          <w:tcPr>
            <w:tcW w:w="1558" w:type="dxa"/>
          </w:tcPr>
          <w:p w14:paraId="324B49D8" w14:textId="187DFCDE" w:rsidR="006D5B3B" w:rsidRPr="00CB1E98" w:rsidRDefault="00DE2594" w:rsidP="00CF0BFB">
            <w:pPr>
              <w:pStyle w:val="NoSpacing"/>
              <w:spacing w:line="480" w:lineRule="auto"/>
              <w:rPr>
                <w:rFonts w:ascii="Times New Roman" w:hAnsi="Times New Roman"/>
                <w:i/>
                <w:sz w:val="24"/>
                <w:szCs w:val="24"/>
                <w:rPrChange w:id="84" w:author="Gavin" w:date="2019-03-10T23:48:00Z">
                  <w:rPr>
                    <w:rFonts w:ascii="Times New Roman" w:hAnsi="Times New Roman"/>
                    <w:sz w:val="24"/>
                    <w:szCs w:val="24"/>
                  </w:rPr>
                </w:rPrChange>
              </w:rPr>
            </w:pPr>
            <w:r w:rsidRPr="00DE2594">
              <w:rPr>
                <w:rFonts w:ascii="Times New Roman" w:hAnsi="Times New Roman"/>
                <w:i/>
                <w:sz w:val="24"/>
                <w:szCs w:val="24"/>
              </w:rPr>
              <w:t>P</w:t>
            </w:r>
          </w:p>
        </w:tc>
        <w:tc>
          <w:tcPr>
            <w:tcW w:w="1558" w:type="dxa"/>
          </w:tcPr>
          <w:p w14:paraId="0D5CA1E3" w14:textId="28D97D8E" w:rsidR="006D5B3B" w:rsidRPr="002754DE" w:rsidRDefault="006D5B3B" w:rsidP="00CF0BFB">
            <w:pPr>
              <w:pStyle w:val="NoSpacing"/>
              <w:spacing w:line="480" w:lineRule="auto"/>
              <w:rPr>
                <w:rFonts w:ascii="Times New Roman" w:hAnsi="Times New Roman"/>
                <w:sz w:val="24"/>
                <w:szCs w:val="24"/>
              </w:rPr>
            </w:pPr>
            <w:r>
              <w:rPr>
                <w:rFonts w:ascii="Times New Roman" w:hAnsi="Times New Roman"/>
                <w:i/>
                <w:sz w:val="24"/>
                <w:szCs w:val="24"/>
              </w:rPr>
              <w:t xml:space="preserve">M </w:t>
            </w:r>
            <w:r>
              <w:rPr>
                <w:rFonts w:ascii="Times New Roman" w:hAnsi="Times New Roman"/>
                <w:sz w:val="24"/>
                <w:szCs w:val="24"/>
              </w:rPr>
              <w:t>(SD)</w:t>
            </w:r>
          </w:p>
        </w:tc>
        <w:tc>
          <w:tcPr>
            <w:tcW w:w="1559" w:type="dxa"/>
          </w:tcPr>
          <w:p w14:paraId="6BAE1EEB" w14:textId="5229F5B4"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Effect size</w:t>
            </w:r>
          </w:p>
        </w:tc>
      </w:tr>
      <w:tr w:rsidR="006D5B3B" w14:paraId="2A072D4D" w14:textId="77777777" w:rsidTr="00CF0BFB">
        <w:trPr>
          <w:jc w:val="center"/>
        </w:trPr>
        <w:tc>
          <w:tcPr>
            <w:tcW w:w="1558" w:type="dxa"/>
          </w:tcPr>
          <w:p w14:paraId="18A1BC4B" w14:textId="1B02EE26"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w:t>
            </w:r>
          </w:p>
        </w:tc>
        <w:tc>
          <w:tcPr>
            <w:tcW w:w="1558" w:type="dxa"/>
          </w:tcPr>
          <w:p w14:paraId="0FC15321" w14:textId="6E41D1E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-0.16</w:t>
            </w:r>
          </w:p>
        </w:tc>
        <w:tc>
          <w:tcPr>
            <w:tcW w:w="1558" w:type="dxa"/>
          </w:tcPr>
          <w:p w14:paraId="069ED037" w14:textId="7482C16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.877</w:t>
            </w:r>
          </w:p>
        </w:tc>
        <w:tc>
          <w:tcPr>
            <w:tcW w:w="1558" w:type="dxa"/>
          </w:tcPr>
          <w:p w14:paraId="15A67C70" w14:textId="379DB1B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- 3 (191)</w:t>
            </w:r>
          </w:p>
        </w:tc>
        <w:tc>
          <w:tcPr>
            <w:tcW w:w="1559" w:type="dxa"/>
          </w:tcPr>
          <w:p w14:paraId="4600DC10" w14:textId="77777777" w:rsidR="006D5B3B" w:rsidRDefault="006D5B3B" w:rsidP="00CF0BFB">
            <w:pPr>
              <w:pStyle w:val="NoSpacing"/>
              <w:spacing w:line="480" w:lineRule="auto"/>
              <w:rPr>
                <w:rFonts w:ascii="Times New Roman" w:hAnsi="Times New Roman"/>
                <w:sz w:val="24"/>
                <w:szCs w:val="24"/>
              </w:rPr>
            </w:pPr>
          </w:p>
        </w:tc>
      </w:tr>
      <w:tr w:rsidR="006D5B3B" w14:paraId="12C54EFD" w14:textId="77777777" w:rsidTr="00CF0BFB">
        <w:trPr>
          <w:jc w:val="center"/>
        </w:trPr>
        <w:tc>
          <w:tcPr>
            <w:tcW w:w="1558" w:type="dxa"/>
          </w:tcPr>
          <w:p w14:paraId="7061B47E" w14:textId="5A76E82B"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w:t>
            </w:r>
          </w:p>
        </w:tc>
        <w:tc>
          <w:tcPr>
            <w:tcW w:w="1558" w:type="dxa"/>
          </w:tcPr>
          <w:p w14:paraId="6F563796" w14:textId="6A0ABCD0"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1.42</w:t>
            </w:r>
          </w:p>
        </w:tc>
        <w:tc>
          <w:tcPr>
            <w:tcW w:w="1558" w:type="dxa"/>
          </w:tcPr>
          <w:p w14:paraId="599F7265" w14:textId="53CC9895"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.161</w:t>
            </w:r>
          </w:p>
        </w:tc>
        <w:tc>
          <w:tcPr>
            <w:tcW w:w="1558" w:type="dxa"/>
          </w:tcPr>
          <w:p w14:paraId="54F4851A" w14:textId="35838970"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23 (142)</w:t>
            </w:r>
          </w:p>
        </w:tc>
        <w:tc>
          <w:tcPr>
            <w:tcW w:w="1559" w:type="dxa"/>
          </w:tcPr>
          <w:p w14:paraId="611C390B" w14:textId="77777777" w:rsidR="006D5B3B" w:rsidRDefault="006D5B3B" w:rsidP="00CF0BFB">
            <w:pPr>
              <w:pStyle w:val="NoSpacing"/>
              <w:spacing w:line="480" w:lineRule="auto"/>
              <w:rPr>
                <w:rFonts w:ascii="Times New Roman" w:hAnsi="Times New Roman"/>
                <w:sz w:val="24"/>
                <w:szCs w:val="24"/>
              </w:rPr>
            </w:pPr>
          </w:p>
        </w:tc>
      </w:tr>
      <w:tr w:rsidR="006D5B3B" w14:paraId="44CA4B20" w14:textId="77777777" w:rsidTr="00CF0BFB">
        <w:trPr>
          <w:jc w:val="center"/>
        </w:trPr>
        <w:tc>
          <w:tcPr>
            <w:tcW w:w="1558" w:type="dxa"/>
          </w:tcPr>
          <w:p w14:paraId="3673FA48" w14:textId="1EB59496"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3</w:t>
            </w:r>
          </w:p>
        </w:tc>
        <w:tc>
          <w:tcPr>
            <w:tcW w:w="1558" w:type="dxa"/>
          </w:tcPr>
          <w:p w14:paraId="1A5562BE" w14:textId="0096121A"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2.01</w:t>
            </w:r>
          </w:p>
        </w:tc>
        <w:tc>
          <w:tcPr>
            <w:tcW w:w="1558" w:type="dxa"/>
          </w:tcPr>
          <w:p w14:paraId="58B9CA8B" w14:textId="612BD557"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.0482</w:t>
            </w:r>
          </w:p>
        </w:tc>
        <w:tc>
          <w:tcPr>
            <w:tcW w:w="1558" w:type="dxa"/>
          </w:tcPr>
          <w:p w14:paraId="6A9C2730" w14:textId="559D8231"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36 (162)</w:t>
            </w:r>
          </w:p>
        </w:tc>
        <w:tc>
          <w:tcPr>
            <w:tcW w:w="1559" w:type="dxa"/>
          </w:tcPr>
          <w:p w14:paraId="027B070E" w14:textId="77777777" w:rsidR="006D5B3B" w:rsidRDefault="006D5B3B" w:rsidP="00CF0BFB">
            <w:pPr>
              <w:pStyle w:val="NoSpacing"/>
              <w:spacing w:line="480" w:lineRule="auto"/>
              <w:rPr>
                <w:rFonts w:ascii="Times New Roman" w:hAnsi="Times New Roman"/>
                <w:sz w:val="24"/>
                <w:szCs w:val="24"/>
              </w:rPr>
            </w:pPr>
          </w:p>
        </w:tc>
      </w:tr>
      <w:tr w:rsidR="006D5B3B" w14:paraId="6E06E742" w14:textId="77777777" w:rsidTr="00CF0BFB">
        <w:trPr>
          <w:jc w:val="center"/>
        </w:trPr>
        <w:tc>
          <w:tcPr>
            <w:tcW w:w="1558" w:type="dxa"/>
          </w:tcPr>
          <w:p w14:paraId="1FB0D675" w14:textId="3712059A"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4</w:t>
            </w:r>
          </w:p>
        </w:tc>
        <w:tc>
          <w:tcPr>
            <w:tcW w:w="1558" w:type="dxa"/>
          </w:tcPr>
          <w:p w14:paraId="5E200A16" w14:textId="09AC3629"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4.65</w:t>
            </w:r>
          </w:p>
        </w:tc>
        <w:tc>
          <w:tcPr>
            <w:tcW w:w="1558" w:type="dxa"/>
          </w:tcPr>
          <w:p w14:paraId="0E2FE80E" w14:textId="4C6E911D"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&lt;.001</w:t>
            </w:r>
            <w:r w:rsidR="00CB1E98">
              <w:rPr>
                <w:rFonts w:ascii="Times New Roman" w:hAnsi="Times New Roman"/>
                <w:sz w:val="24"/>
                <w:szCs w:val="24"/>
              </w:rPr>
              <w:t xml:space="preserve">      </w:t>
            </w:r>
            <w:r w:rsidR="004E39FF">
              <w:rPr>
                <w:rFonts w:ascii="Times New Roman" w:hAnsi="Times New Roman"/>
                <w:sz w:val="24"/>
                <w:szCs w:val="24"/>
              </w:rPr>
              <w:t>*</w:t>
            </w:r>
          </w:p>
        </w:tc>
        <w:tc>
          <w:tcPr>
            <w:tcW w:w="1558" w:type="dxa"/>
          </w:tcPr>
          <w:p w14:paraId="5EE61070" w14:textId="24EC2494"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80 (154)</w:t>
            </w:r>
          </w:p>
        </w:tc>
        <w:tc>
          <w:tcPr>
            <w:tcW w:w="1559" w:type="dxa"/>
          </w:tcPr>
          <w:p w14:paraId="2BF841F4" w14:textId="77777777" w:rsidR="006D5B3B" w:rsidRDefault="006D5B3B" w:rsidP="00CF0BFB">
            <w:pPr>
              <w:pStyle w:val="NoSpacing"/>
              <w:spacing w:line="480" w:lineRule="auto"/>
              <w:rPr>
                <w:rFonts w:ascii="Times New Roman" w:hAnsi="Times New Roman"/>
                <w:sz w:val="24"/>
                <w:szCs w:val="24"/>
              </w:rPr>
            </w:pPr>
          </w:p>
        </w:tc>
      </w:tr>
      <w:tr w:rsidR="006D5B3B" w14:paraId="67FE4A8F" w14:textId="77777777" w:rsidTr="00CF0BFB">
        <w:trPr>
          <w:jc w:val="center"/>
        </w:trPr>
        <w:tc>
          <w:tcPr>
            <w:tcW w:w="1558" w:type="dxa"/>
          </w:tcPr>
          <w:p w14:paraId="19E2C2F8" w14:textId="496DA6E2"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5</w:t>
            </w:r>
          </w:p>
        </w:tc>
        <w:tc>
          <w:tcPr>
            <w:tcW w:w="1558" w:type="dxa"/>
          </w:tcPr>
          <w:p w14:paraId="2B5E5E77" w14:textId="51504FF1"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2.88</w:t>
            </w:r>
          </w:p>
        </w:tc>
        <w:tc>
          <w:tcPr>
            <w:tcW w:w="1558" w:type="dxa"/>
          </w:tcPr>
          <w:p w14:paraId="5E5AC1D0" w14:textId="48C1F195"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.00507</w:t>
            </w:r>
            <w:r w:rsidR="004E39FF">
              <w:rPr>
                <w:rFonts w:ascii="Times New Roman" w:hAnsi="Times New Roman"/>
                <w:sz w:val="24"/>
                <w:szCs w:val="24"/>
              </w:rPr>
              <w:t xml:space="preserve"> </w:t>
            </w:r>
            <w:r w:rsidR="00CB1E98">
              <w:rPr>
                <w:rFonts w:ascii="Times New Roman" w:hAnsi="Times New Roman"/>
                <w:sz w:val="24"/>
                <w:szCs w:val="24"/>
              </w:rPr>
              <w:t xml:space="preserve">   </w:t>
            </w:r>
            <w:r w:rsidR="004E39FF">
              <w:rPr>
                <w:rFonts w:ascii="Times New Roman" w:hAnsi="Times New Roman"/>
                <w:sz w:val="24"/>
                <w:szCs w:val="24"/>
              </w:rPr>
              <w:t>*</w:t>
            </w:r>
          </w:p>
        </w:tc>
        <w:tc>
          <w:tcPr>
            <w:tcW w:w="1558" w:type="dxa"/>
          </w:tcPr>
          <w:p w14:paraId="5ACA2672" w14:textId="40C45B0C"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51 (160)</w:t>
            </w:r>
          </w:p>
        </w:tc>
        <w:tc>
          <w:tcPr>
            <w:tcW w:w="1559" w:type="dxa"/>
          </w:tcPr>
          <w:p w14:paraId="4AA2F0D7" w14:textId="77777777" w:rsidR="006D5B3B" w:rsidRDefault="006D5B3B" w:rsidP="00CF0BFB">
            <w:pPr>
              <w:pStyle w:val="NoSpacing"/>
              <w:spacing w:line="480" w:lineRule="auto"/>
              <w:rPr>
                <w:rFonts w:ascii="Times New Roman" w:hAnsi="Times New Roman"/>
                <w:sz w:val="24"/>
                <w:szCs w:val="24"/>
              </w:rPr>
            </w:pPr>
          </w:p>
        </w:tc>
      </w:tr>
    </w:tbl>
    <w:p w14:paraId="07FFC998" w14:textId="6C3918E9" w:rsidR="00160DB1" w:rsidRDefault="002E4DF5" w:rsidP="00917380">
      <w:pPr>
        <w:pStyle w:val="NoSpacing"/>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4B3DF9FC" wp14:editId="549ED408">
            <wp:extent cx="6236970"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6970" cy="2255520"/>
                    </a:xfrm>
                    <a:prstGeom prst="rect">
                      <a:avLst/>
                    </a:prstGeom>
                    <a:noFill/>
                  </pic:spPr>
                </pic:pic>
              </a:graphicData>
            </a:graphic>
          </wp:inline>
        </w:drawing>
      </w:r>
    </w:p>
    <w:p w14:paraId="48434112" w14:textId="7757E502" w:rsidR="00040EBD" w:rsidRPr="00FC17C6" w:rsidRDefault="00040EBD">
      <w:pPr>
        <w:pStyle w:val="NoSpacing"/>
        <w:spacing w:line="480" w:lineRule="auto"/>
        <w:rPr>
          <w:rFonts w:ascii="Times New Roman" w:hAnsi="Times New Roman"/>
          <w:sz w:val="24"/>
          <w:szCs w:val="24"/>
        </w:rPr>
        <w:pPrChange w:id="85" w:author="Gavin" w:date="2019-03-11T00:38:00Z">
          <w:pPr>
            <w:pStyle w:val="NoSpacing"/>
            <w:spacing w:line="480" w:lineRule="auto"/>
            <w:jc w:val="center"/>
          </w:pPr>
        </w:pPrChange>
      </w:pPr>
      <w:r>
        <w:rPr>
          <w:rFonts w:ascii="Times New Roman" w:hAnsi="Times New Roman"/>
          <w:i/>
          <w:sz w:val="24"/>
          <w:szCs w:val="24"/>
        </w:rPr>
        <w:t xml:space="preserve">Figure 2. </w:t>
      </w:r>
      <w:r w:rsidR="002E4DF5">
        <w:rPr>
          <w:rFonts w:ascii="Times New Roman" w:hAnsi="Times New Roman"/>
          <w:i/>
          <w:sz w:val="24"/>
          <w:szCs w:val="24"/>
        </w:rPr>
        <w:t>(A)</w:t>
      </w:r>
      <w:r w:rsidR="002E4DF5">
        <w:rPr>
          <w:rFonts w:ascii="Times New Roman" w:hAnsi="Times New Roman"/>
          <w:sz w:val="24"/>
          <w:szCs w:val="24"/>
        </w:rPr>
        <w:t xml:space="preserve"> Response times for novel displays (solid lines) were significantly longer than for repeated displays (dashed lines) in Epochs 4 and 5. </w:t>
      </w:r>
      <w:r w:rsidR="00FC17C6">
        <w:rPr>
          <w:rFonts w:ascii="Times New Roman" w:hAnsi="Times New Roman"/>
          <w:i/>
          <w:sz w:val="24"/>
          <w:szCs w:val="24"/>
        </w:rPr>
        <w:t>(B)</w:t>
      </w:r>
      <w:r w:rsidR="00FC17C6">
        <w:rPr>
          <w:rFonts w:ascii="Times New Roman" w:hAnsi="Times New Roman"/>
          <w:sz w:val="24"/>
          <w:szCs w:val="24"/>
        </w:rPr>
        <w:t xml:space="preserve"> There was no significant difference in </w:t>
      </w:r>
      <w:r w:rsidR="00FC17C6">
        <w:rPr>
          <w:rFonts w:ascii="Times New Roman" w:hAnsi="Times New Roman"/>
          <w:sz w:val="24"/>
          <w:szCs w:val="24"/>
        </w:rPr>
        <w:lastRenderedPageBreak/>
        <w:t xml:space="preserve">logarithmic slopes between novel (solid lines) and repeated (dashed lines) displays, indicating that there was no difference in search efficiency. </w:t>
      </w:r>
    </w:p>
    <w:p w14:paraId="7278D0E8" w14:textId="7B7CDD88" w:rsidR="002754DE" w:rsidRDefault="007763F5" w:rsidP="00A91511">
      <w:pPr>
        <w:pStyle w:val="NoSpacing"/>
        <w:spacing w:line="480" w:lineRule="auto"/>
        <w:rPr>
          <w:ins w:id="86" w:author="Gavin" w:date="2019-03-12T21:46:00Z"/>
          <w:rFonts w:ascii="Times New Roman" w:hAnsi="Times New Roman"/>
          <w:sz w:val="24"/>
          <w:szCs w:val="24"/>
        </w:rPr>
      </w:pPr>
      <w:r>
        <w:rPr>
          <w:rFonts w:ascii="Times New Roman" w:hAnsi="Times New Roman"/>
          <w:sz w:val="24"/>
          <w:szCs w:val="24"/>
        </w:rPr>
        <w:tab/>
      </w:r>
      <w:r w:rsidR="0062384E">
        <w:rPr>
          <w:rFonts w:ascii="Times New Roman" w:hAnsi="Times New Roman"/>
          <w:sz w:val="24"/>
          <w:szCs w:val="24"/>
        </w:rPr>
        <w:t>To follow up on the absence of a significant effect in the three-way interaction, we used a Bayes factor approach. To better characterize</w:t>
      </w:r>
      <w:r w:rsidR="00554AAC">
        <w:rPr>
          <w:rFonts w:ascii="Times New Roman" w:hAnsi="Times New Roman"/>
          <w:sz w:val="24"/>
          <w:szCs w:val="24"/>
        </w:rPr>
        <w:t xml:space="preserve"> search efficiency, we fitted each subject’s data with a logarithmic function</w:t>
      </w:r>
      <w:r w:rsidR="0062384E">
        <w:rPr>
          <w:rFonts w:ascii="Times New Roman" w:hAnsi="Times New Roman"/>
          <w:sz w:val="24"/>
          <w:szCs w:val="24"/>
        </w:rPr>
        <w:t xml:space="preserve">. </w:t>
      </w:r>
      <w:r w:rsidR="007F2A2A">
        <w:rPr>
          <w:rFonts w:ascii="Times New Roman" w:hAnsi="Times New Roman"/>
          <w:sz w:val="24"/>
          <w:szCs w:val="24"/>
        </w:rPr>
        <w:t>To determine whether the logarithmic RT by set size slopes were meaningfully different between the novel and repeated displays, the Bayes factor was calculated for a model with display type as a predictor. Bayes factors are preferred over null hypothesis testing when the goal is to provide evidence for null effects (CITE). The analysis revealed moderate evidence (CITE) for the hypothesis that there was no meaningful difference in slopes between the novel and repeated displays, BF</w:t>
      </w:r>
      <w:r w:rsidR="007F2A2A" w:rsidRPr="007F2A2A">
        <w:rPr>
          <w:rFonts w:ascii="Times New Roman" w:hAnsi="Times New Roman"/>
          <w:sz w:val="24"/>
          <w:szCs w:val="24"/>
          <w:vertAlign w:val="subscript"/>
        </w:rPr>
        <w:t>01</w:t>
      </w:r>
      <w:r w:rsidR="007F2A2A">
        <w:rPr>
          <w:rFonts w:ascii="Times New Roman" w:hAnsi="Times New Roman"/>
          <w:sz w:val="24"/>
          <w:szCs w:val="24"/>
          <w:vertAlign w:val="subscript"/>
        </w:rPr>
        <w:t xml:space="preserve"> </w:t>
      </w:r>
      <w:r w:rsidR="007F2A2A">
        <w:rPr>
          <w:rFonts w:ascii="Times New Roman" w:hAnsi="Times New Roman"/>
          <w:sz w:val="24"/>
          <w:szCs w:val="24"/>
        </w:rPr>
        <w:t>= 3.33</w:t>
      </w:r>
      <w:r w:rsidR="004B55CC">
        <w:rPr>
          <w:rFonts w:ascii="Times New Roman" w:hAnsi="Times New Roman"/>
          <w:sz w:val="24"/>
          <w:szCs w:val="24"/>
        </w:rPr>
        <w:t xml:space="preserve">. Search efficiency did not improve with repeated displays. </w:t>
      </w:r>
      <w:ins w:id="87" w:author="Gavin" w:date="2019-03-06T00:18:00Z">
        <w:r w:rsidR="002754DE">
          <w:rPr>
            <w:rFonts w:ascii="Times New Roman" w:hAnsi="Times New Roman"/>
            <w:sz w:val="24"/>
            <w:szCs w:val="24"/>
          </w:rPr>
          <w:t xml:space="preserve"> </w:t>
        </w:r>
      </w:ins>
    </w:p>
    <w:p w14:paraId="7A3A662F" w14:textId="2D62E598" w:rsidR="006D0664" w:rsidRDefault="00134DAF" w:rsidP="006D0664">
      <w:pPr>
        <w:pStyle w:val="NoSpacing"/>
        <w:spacing w:line="480" w:lineRule="auto"/>
        <w:rPr>
          <w:ins w:id="88" w:author="Gavin" w:date="2019-03-12T22:05:00Z"/>
          <w:rFonts w:ascii="Times New Roman" w:hAnsi="Times New Roman"/>
          <w:sz w:val="24"/>
          <w:szCs w:val="24"/>
        </w:rPr>
      </w:pPr>
      <w:ins w:id="89" w:author="Gavin" w:date="2019-03-12T21:46:00Z">
        <w:r>
          <w:rPr>
            <w:rFonts w:ascii="Times New Roman" w:hAnsi="Times New Roman"/>
            <w:sz w:val="24"/>
            <w:szCs w:val="24"/>
          </w:rPr>
          <w:tab/>
        </w:r>
      </w:ins>
      <w:ins w:id="90" w:author="Gavin" w:date="2019-03-12T21:59:00Z">
        <w:r>
          <w:rPr>
            <w:rFonts w:ascii="Times New Roman" w:hAnsi="Times New Roman"/>
            <w:sz w:val="24"/>
            <w:szCs w:val="24"/>
          </w:rPr>
          <w:t xml:space="preserve">30% </w:t>
        </w:r>
      </w:ins>
      <w:ins w:id="91" w:author="Gavin" w:date="2019-03-12T22:05:00Z">
        <w:r w:rsidR="006D0664">
          <w:rPr>
            <w:rFonts w:ascii="Times New Roman" w:hAnsi="Times New Roman"/>
            <w:sz w:val="24"/>
            <w:szCs w:val="24"/>
          </w:rPr>
          <w:t>of the participants responded “yes” when they were asked whether they noticed that some displays were repeated throughout the search experiment. On average, these participants indicated that they thought that 32.6% of the displays were repeated</w:t>
        </w:r>
      </w:ins>
      <w:ins w:id="92" w:author="Gavin" w:date="2019-03-12T22:06:00Z">
        <w:r w:rsidR="006D0664">
          <w:rPr>
            <w:rFonts w:ascii="Times New Roman" w:hAnsi="Times New Roman"/>
            <w:sz w:val="24"/>
            <w:szCs w:val="24"/>
          </w:rPr>
          <w:t xml:space="preserve"> (response from one participant was missing due to a keyboard error).</w:t>
        </w:r>
      </w:ins>
    </w:p>
    <w:p w14:paraId="08AFC8CC" w14:textId="4C5CC279"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Experiment 3</w:t>
      </w:r>
    </w:p>
    <w:p w14:paraId="5AB6DD06" w14:textId="3C3946A2" w:rsidR="002E3605" w:rsidRPr="002E3605" w:rsidRDefault="002E3605" w:rsidP="002E3605">
      <w:pPr>
        <w:pStyle w:val="NoSpacing"/>
        <w:spacing w:line="480" w:lineRule="auto"/>
        <w:rPr>
          <w:rFonts w:ascii="Times New Roman" w:hAnsi="Times New Roman"/>
          <w:sz w:val="24"/>
          <w:szCs w:val="24"/>
        </w:rPr>
      </w:pPr>
      <w:r>
        <w:rPr>
          <w:rFonts w:ascii="Times New Roman" w:hAnsi="Times New Roman"/>
          <w:sz w:val="24"/>
          <w:szCs w:val="24"/>
        </w:rPr>
        <w:tab/>
        <w:t xml:space="preserve">Experiment 2 showed that </w:t>
      </w:r>
      <w:r w:rsidR="00010B54">
        <w:rPr>
          <w:rFonts w:ascii="Times New Roman" w:hAnsi="Times New Roman"/>
          <w:sz w:val="24"/>
          <w:szCs w:val="24"/>
        </w:rPr>
        <w:t>the magnitude of the contextual cueing effect was not affected by lure set size</w:t>
      </w:r>
      <w:r w:rsidR="00D151D0">
        <w:rPr>
          <w:rFonts w:ascii="Times New Roman" w:hAnsi="Times New Roman"/>
          <w:sz w:val="24"/>
          <w:szCs w:val="24"/>
        </w:rPr>
        <w:t>, even though lures contributed to processing times</w:t>
      </w:r>
      <w:r>
        <w:rPr>
          <w:rFonts w:ascii="Times New Roman" w:hAnsi="Times New Roman"/>
          <w:sz w:val="24"/>
          <w:szCs w:val="24"/>
        </w:rPr>
        <w:t xml:space="preserve">. </w:t>
      </w:r>
      <w:r w:rsidR="0062384E">
        <w:rPr>
          <w:rFonts w:ascii="Times New Roman" w:hAnsi="Times New Roman"/>
          <w:sz w:val="24"/>
          <w:szCs w:val="24"/>
        </w:rPr>
        <w:t xml:space="preserve">That is to say, lures are processed in parallel (as indexed by the logarithmic functions), and the more there are, the longer it takes to reject all of them. That rejection process did not benefit from repeating the locations were lures were presented. </w:t>
      </w:r>
      <w:r>
        <w:rPr>
          <w:rFonts w:ascii="Times New Roman" w:hAnsi="Times New Roman"/>
          <w:sz w:val="24"/>
          <w:szCs w:val="24"/>
        </w:rPr>
        <w:t>If it is indeed true that lures do not contribute to contextual cueing despite being processed</w:t>
      </w:r>
      <w:r w:rsidR="0062384E">
        <w:rPr>
          <w:rFonts w:ascii="Times New Roman" w:hAnsi="Times New Roman"/>
          <w:sz w:val="24"/>
          <w:szCs w:val="24"/>
        </w:rPr>
        <w:t xml:space="preserve"> and rejected in parallel</w:t>
      </w:r>
      <w:r>
        <w:rPr>
          <w:rFonts w:ascii="Times New Roman" w:hAnsi="Times New Roman"/>
          <w:sz w:val="24"/>
          <w:szCs w:val="24"/>
        </w:rPr>
        <w:t>, then we should not observe any contextual cueing with lure-only displays.</w:t>
      </w:r>
      <w:r w:rsidR="00930B96">
        <w:rPr>
          <w:rFonts w:ascii="Times New Roman" w:hAnsi="Times New Roman"/>
          <w:sz w:val="24"/>
          <w:szCs w:val="24"/>
        </w:rPr>
        <w:t xml:space="preserve"> Finally, we also included a more precise memory test to assess </w:t>
      </w:r>
      <w:r w:rsidR="00930B96">
        <w:rPr>
          <w:rFonts w:ascii="Times New Roman" w:hAnsi="Times New Roman"/>
          <w:sz w:val="24"/>
          <w:szCs w:val="24"/>
        </w:rPr>
        <w:lastRenderedPageBreak/>
        <w:t>whether participants had an explicit recollection of the repeated displays. Multiple previous studies have shown that memory for candidate-repeated contexts is implicit (REFS), and we wanted to investigate whether participants had any memory traces of the repeated lure-only displays.</w:t>
      </w:r>
    </w:p>
    <w:p w14:paraId="344A21BF" w14:textId="77777777"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42BAACB4" w14:textId="54BFB3A4" w:rsidR="00E2378C" w:rsidRDefault="00B41AF8" w:rsidP="00A62662">
      <w:pPr>
        <w:pStyle w:val="NoSpacing"/>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Twenty</w:t>
      </w:r>
      <w:r w:rsidR="008A330A">
        <w:rPr>
          <w:rFonts w:ascii="Times New Roman" w:hAnsi="Times New Roman"/>
          <w:sz w:val="24"/>
          <w:szCs w:val="24"/>
        </w:rPr>
        <w:t>-</w:t>
      </w:r>
      <w:r w:rsidR="00756736">
        <w:rPr>
          <w:rFonts w:ascii="Times New Roman" w:hAnsi="Times New Roman"/>
          <w:sz w:val="24"/>
          <w:szCs w:val="24"/>
        </w:rPr>
        <w:t>two</w:t>
      </w:r>
      <w:r>
        <w:rPr>
          <w:rFonts w:ascii="Times New Roman" w:hAnsi="Times New Roman"/>
          <w:sz w:val="24"/>
          <w:szCs w:val="24"/>
        </w:rPr>
        <w:t xml:space="preserve"> participants were recruited from the same subject pool as previous experiments. </w:t>
      </w:r>
      <w:r w:rsidR="00756736">
        <w:rPr>
          <w:rFonts w:ascii="Times New Roman" w:hAnsi="Times New Roman"/>
          <w:sz w:val="24"/>
          <w:szCs w:val="24"/>
        </w:rPr>
        <w:t>One subject did not complete the experiment due to a computer error</w:t>
      </w:r>
      <w:ins w:id="93" w:author="HAL" w:date="2019-03-11T11:26:00Z">
        <w:r w:rsidR="0062384E">
          <w:rPr>
            <w:rFonts w:ascii="Times New Roman" w:hAnsi="Times New Roman"/>
            <w:sz w:val="24"/>
            <w:szCs w:val="24"/>
          </w:rPr>
          <w:t xml:space="preserve">. One </w:t>
        </w:r>
      </w:ins>
      <w:r w:rsidR="0062384E">
        <w:rPr>
          <w:rFonts w:ascii="Times New Roman" w:hAnsi="Times New Roman"/>
          <w:sz w:val="24"/>
          <w:szCs w:val="24"/>
        </w:rPr>
        <w:t>additional</w:t>
      </w:r>
      <w:r w:rsidR="008A330A">
        <w:rPr>
          <w:rFonts w:ascii="Times New Roman" w:hAnsi="Times New Roman"/>
          <w:sz w:val="24"/>
          <w:szCs w:val="24"/>
        </w:rPr>
        <w:t xml:space="preserve"> participant was </w:t>
      </w:r>
      <w:r w:rsidR="0062384E">
        <w:rPr>
          <w:rFonts w:ascii="Times New Roman" w:hAnsi="Times New Roman"/>
          <w:sz w:val="24"/>
          <w:szCs w:val="24"/>
        </w:rPr>
        <w:t>replaced</w:t>
      </w:r>
      <w:r w:rsidR="008A330A">
        <w:rPr>
          <w:rFonts w:ascii="Times New Roman" w:hAnsi="Times New Roman"/>
          <w:sz w:val="24"/>
          <w:szCs w:val="24"/>
        </w:rPr>
        <w:t xml:space="preserve"> because </w:t>
      </w:r>
      <w:r w:rsidR="0062384E">
        <w:rPr>
          <w:rFonts w:ascii="Times New Roman" w:hAnsi="Times New Roman"/>
          <w:sz w:val="24"/>
          <w:szCs w:val="24"/>
        </w:rPr>
        <w:t xml:space="preserve">their </w:t>
      </w:r>
      <w:r w:rsidR="008A330A">
        <w:rPr>
          <w:rFonts w:ascii="Times New Roman" w:hAnsi="Times New Roman"/>
          <w:sz w:val="24"/>
          <w:szCs w:val="24"/>
        </w:rPr>
        <w:t xml:space="preserve">average RT that was more than 2.5 standard deviations higher than the group mean. </w:t>
      </w:r>
      <w:r>
        <w:rPr>
          <w:rFonts w:ascii="Times New Roman" w:hAnsi="Times New Roman"/>
          <w:sz w:val="24"/>
          <w:szCs w:val="24"/>
        </w:rPr>
        <w:t>The</w:t>
      </w:r>
      <w:r w:rsidR="0062384E">
        <w:rPr>
          <w:rFonts w:ascii="Times New Roman" w:hAnsi="Times New Roman"/>
          <w:sz w:val="24"/>
          <w:szCs w:val="24"/>
        </w:rPr>
        <w:t xml:space="preserve"> included</w:t>
      </w:r>
      <w:r>
        <w:rPr>
          <w:rFonts w:ascii="Times New Roman" w:hAnsi="Times New Roman"/>
          <w:sz w:val="24"/>
          <w:szCs w:val="24"/>
        </w:rPr>
        <w:t xml:space="preserve"> participants did not take part in any of the other experiments</w:t>
      </w:r>
      <w:r w:rsidR="0062384E">
        <w:rPr>
          <w:rFonts w:ascii="Times New Roman" w:hAnsi="Times New Roman"/>
          <w:sz w:val="24"/>
          <w:szCs w:val="24"/>
        </w:rPr>
        <w:t xml:space="preserve"> in this paper</w:t>
      </w:r>
      <w:r>
        <w:rPr>
          <w:rFonts w:ascii="Times New Roman" w:hAnsi="Times New Roman"/>
          <w:sz w:val="24"/>
          <w:szCs w:val="24"/>
        </w:rPr>
        <w:t>. All methods are identical to Experiment 1, except for the following changes</w:t>
      </w:r>
      <w:r w:rsidR="0062384E">
        <w:rPr>
          <w:rFonts w:ascii="Times New Roman" w:hAnsi="Times New Roman"/>
          <w:sz w:val="24"/>
          <w:szCs w:val="24"/>
        </w:rPr>
        <w:t>. A</w:t>
      </w:r>
      <w:r w:rsidR="00C97CAE">
        <w:rPr>
          <w:rFonts w:ascii="Times New Roman" w:hAnsi="Times New Roman"/>
          <w:sz w:val="24"/>
          <w:szCs w:val="24"/>
        </w:rPr>
        <w:t xml:space="preserve">ll </w:t>
      </w:r>
      <w:r>
        <w:rPr>
          <w:rFonts w:ascii="Times New Roman" w:hAnsi="Times New Roman"/>
          <w:sz w:val="24"/>
          <w:szCs w:val="24"/>
        </w:rPr>
        <w:t xml:space="preserve">distractors were </w:t>
      </w:r>
      <w:r w:rsidR="0062384E">
        <w:rPr>
          <w:rFonts w:ascii="Times New Roman" w:hAnsi="Times New Roman"/>
          <w:sz w:val="24"/>
          <w:szCs w:val="24"/>
        </w:rPr>
        <w:t xml:space="preserve">the orange diamond lures used in Experiment 2. </w:t>
      </w:r>
      <w:r w:rsidR="00930B96">
        <w:rPr>
          <w:rFonts w:ascii="Times New Roman" w:hAnsi="Times New Roman"/>
          <w:sz w:val="24"/>
          <w:szCs w:val="24"/>
        </w:rPr>
        <w:t>There were</w:t>
      </w:r>
      <w:r>
        <w:rPr>
          <w:rFonts w:ascii="Times New Roman" w:hAnsi="Times New Roman"/>
          <w:sz w:val="24"/>
          <w:szCs w:val="24"/>
        </w:rPr>
        <w:t xml:space="preserve"> 5 different </w:t>
      </w:r>
      <w:r w:rsidR="00930B96">
        <w:rPr>
          <w:rFonts w:ascii="Times New Roman" w:hAnsi="Times New Roman"/>
          <w:sz w:val="24"/>
          <w:szCs w:val="24"/>
        </w:rPr>
        <w:t xml:space="preserve">lure </w:t>
      </w:r>
      <w:r>
        <w:rPr>
          <w:rFonts w:ascii="Times New Roman" w:hAnsi="Times New Roman"/>
          <w:sz w:val="24"/>
          <w:szCs w:val="24"/>
        </w:rPr>
        <w:t>set sizes</w:t>
      </w:r>
      <w:r w:rsidR="00930B96">
        <w:rPr>
          <w:rFonts w:ascii="Times New Roman" w:hAnsi="Times New Roman"/>
          <w:sz w:val="24"/>
          <w:szCs w:val="24"/>
        </w:rPr>
        <w:t xml:space="preserve"> (</w:t>
      </w:r>
      <w:r>
        <w:rPr>
          <w:rFonts w:ascii="Times New Roman" w:hAnsi="Times New Roman"/>
          <w:sz w:val="24"/>
          <w:szCs w:val="24"/>
        </w:rPr>
        <w:t>0, 3, 9, 19, 31</w:t>
      </w:r>
      <w:r w:rsidR="00930B96">
        <w:rPr>
          <w:rFonts w:ascii="Times New Roman" w:hAnsi="Times New Roman"/>
          <w:sz w:val="24"/>
          <w:szCs w:val="24"/>
        </w:rPr>
        <w:t>)</w:t>
      </w:r>
      <w:r>
        <w:rPr>
          <w:rFonts w:ascii="Times New Roman" w:hAnsi="Times New Roman"/>
          <w:sz w:val="24"/>
          <w:szCs w:val="24"/>
        </w:rPr>
        <w:t xml:space="preserve">. </w:t>
      </w:r>
      <w:r w:rsidR="00C97CAE">
        <w:rPr>
          <w:rFonts w:ascii="Times New Roman" w:hAnsi="Times New Roman"/>
          <w:sz w:val="24"/>
          <w:szCs w:val="24"/>
        </w:rPr>
        <w:t>There were 13 instead of 12 repeated displays</w:t>
      </w:r>
      <w:ins w:id="94" w:author="HAL" w:date="2019-03-11T11:29:00Z">
        <w:r w:rsidR="00930B96">
          <w:rPr>
            <w:rFonts w:ascii="Times New Roman" w:hAnsi="Times New Roman"/>
            <w:sz w:val="24"/>
            <w:szCs w:val="24"/>
          </w:rPr>
          <w:t xml:space="preserve">: </w:t>
        </w:r>
      </w:ins>
      <w:r w:rsidR="00C97CAE">
        <w:rPr>
          <w:rFonts w:ascii="Times New Roman" w:hAnsi="Times New Roman"/>
          <w:sz w:val="24"/>
          <w:szCs w:val="24"/>
        </w:rPr>
        <w:t xml:space="preserve">an additional one </w:t>
      </w:r>
      <w:r w:rsidR="00930B96">
        <w:rPr>
          <w:rFonts w:ascii="Times New Roman" w:hAnsi="Times New Roman"/>
          <w:sz w:val="24"/>
          <w:szCs w:val="24"/>
        </w:rPr>
        <w:t xml:space="preserve">was included </w:t>
      </w:r>
      <w:r w:rsidR="00C97CAE">
        <w:rPr>
          <w:rFonts w:ascii="Times New Roman" w:hAnsi="Times New Roman"/>
          <w:sz w:val="24"/>
          <w:szCs w:val="24"/>
        </w:rPr>
        <w:t xml:space="preserve">for the target-only </w:t>
      </w:r>
      <w:r w:rsidR="00930B96">
        <w:rPr>
          <w:rFonts w:ascii="Times New Roman" w:hAnsi="Times New Roman"/>
          <w:sz w:val="24"/>
          <w:szCs w:val="24"/>
        </w:rPr>
        <w:t>condition (lure set-size =</w:t>
      </w:r>
      <w:r w:rsidR="00A62662">
        <w:rPr>
          <w:rFonts w:ascii="Times New Roman" w:hAnsi="Times New Roman"/>
          <w:sz w:val="24"/>
          <w:szCs w:val="24"/>
        </w:rPr>
        <w:t xml:space="preserve"> </w:t>
      </w:r>
      <w:r w:rsidR="00930B96">
        <w:rPr>
          <w:rFonts w:ascii="Times New Roman" w:hAnsi="Times New Roman"/>
          <w:sz w:val="24"/>
          <w:szCs w:val="24"/>
        </w:rPr>
        <w:t>0</w:t>
      </w:r>
      <w:r w:rsidR="00C97CAE">
        <w:rPr>
          <w:rFonts w:ascii="Times New Roman" w:hAnsi="Times New Roman"/>
          <w:sz w:val="24"/>
          <w:szCs w:val="24"/>
        </w:rPr>
        <w:t xml:space="preserve">). </w:t>
      </w:r>
      <w:r w:rsidRPr="00C97CAE">
        <w:rPr>
          <w:rFonts w:ascii="Times New Roman" w:hAnsi="Times New Roman"/>
          <w:sz w:val="24"/>
          <w:szCs w:val="24"/>
        </w:rPr>
        <w:t xml:space="preserve">There were 3 repeated displays for each of the non-zero </w:t>
      </w:r>
      <w:r w:rsidR="00930B96">
        <w:rPr>
          <w:rFonts w:ascii="Times New Roman" w:hAnsi="Times New Roman"/>
          <w:sz w:val="24"/>
          <w:szCs w:val="24"/>
        </w:rPr>
        <w:t xml:space="preserve">lure </w:t>
      </w:r>
      <w:r w:rsidRPr="00C97CAE">
        <w:rPr>
          <w:rFonts w:ascii="Times New Roman" w:hAnsi="Times New Roman"/>
          <w:sz w:val="24"/>
          <w:szCs w:val="24"/>
        </w:rPr>
        <w:t>set sizes, and one for the target-only display (set size 0).</w:t>
      </w:r>
      <w:r w:rsidR="00930B96">
        <w:rPr>
          <w:rFonts w:ascii="Times New Roman" w:hAnsi="Times New Roman"/>
          <w:sz w:val="24"/>
          <w:szCs w:val="24"/>
        </w:rPr>
        <w:t xml:space="preserve"> Finally, there was also a </w:t>
      </w:r>
      <w:r w:rsidR="00E2378C">
        <w:rPr>
          <w:rFonts w:ascii="Times New Roman" w:hAnsi="Times New Roman"/>
          <w:sz w:val="24"/>
          <w:szCs w:val="24"/>
        </w:rPr>
        <w:t>recognition test at the end of the experiment</w:t>
      </w:r>
      <w:r w:rsidR="00930B96">
        <w:rPr>
          <w:rFonts w:ascii="Times New Roman" w:hAnsi="Times New Roman"/>
          <w:sz w:val="24"/>
          <w:szCs w:val="24"/>
        </w:rPr>
        <w:t xml:space="preserve">. </w:t>
      </w:r>
    </w:p>
    <w:p w14:paraId="0E805E72" w14:textId="28F62383" w:rsidR="00920276" w:rsidRDefault="00920276"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w:t>
      </w:r>
      <w:r w:rsidR="00930B96">
        <w:rPr>
          <w:rFonts w:ascii="Times New Roman" w:hAnsi="Times New Roman"/>
          <w:sz w:val="24"/>
          <w:szCs w:val="24"/>
        </w:rPr>
        <w:t>test</w:t>
      </w:r>
      <w:r>
        <w:rPr>
          <w:rFonts w:ascii="Times New Roman" w:hAnsi="Times New Roman"/>
          <w:sz w:val="24"/>
          <w:szCs w:val="24"/>
        </w:rPr>
        <w:t xml:space="preserve"> started by asking participants whether they noticed anything unusual with the experiment. If they answered ‘Yes’, they were prompted to describe it by using the keyboard. Regardless of whether they answered ‘yes’ or ‘no’, they were informed on the next screen that some of the displays were repeated, and </w:t>
      </w:r>
      <w:r w:rsidR="00C97CAE">
        <w:rPr>
          <w:rFonts w:ascii="Times New Roman" w:hAnsi="Times New Roman"/>
          <w:sz w:val="24"/>
          <w:szCs w:val="24"/>
        </w:rPr>
        <w:t xml:space="preserve">were asked </w:t>
      </w:r>
      <w:r>
        <w:rPr>
          <w:rFonts w:ascii="Times New Roman" w:hAnsi="Times New Roman"/>
          <w:sz w:val="24"/>
          <w:szCs w:val="24"/>
        </w:rPr>
        <w:t xml:space="preserve">whether they had noticed this or not. After which, they were asked what percentage of the trials they thought were repeated. Participants were then informed that they </w:t>
      </w:r>
      <w:r w:rsidR="00930B96">
        <w:rPr>
          <w:rFonts w:ascii="Times New Roman" w:hAnsi="Times New Roman"/>
          <w:sz w:val="24"/>
          <w:szCs w:val="24"/>
        </w:rPr>
        <w:t xml:space="preserve">would </w:t>
      </w:r>
      <w:r>
        <w:rPr>
          <w:rFonts w:ascii="Times New Roman" w:hAnsi="Times New Roman"/>
          <w:sz w:val="24"/>
          <w:szCs w:val="24"/>
        </w:rPr>
        <w:t>be presented with a recognition test.</w:t>
      </w:r>
    </w:p>
    <w:p w14:paraId="6DB3E1DA" w14:textId="77777777" w:rsidR="00920276" w:rsidRDefault="00920276" w:rsidP="00920276">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test consisted of 104 trials in total. Each of the 13 repeated displays was presented 4 times, twice with the target rotated 90 degrees clockwise and twice anti-clockwise. </w:t>
      </w:r>
      <w:r>
        <w:rPr>
          <w:rFonts w:ascii="Times New Roman" w:hAnsi="Times New Roman"/>
          <w:sz w:val="24"/>
          <w:szCs w:val="24"/>
        </w:rPr>
        <w:lastRenderedPageBreak/>
        <w:t xml:space="preserve">Thirteen novel displays, which were never presented in the search task, were created. These novel displays were also presented 4 times, two with the target rotated 90 degrees clockwise and twice anti-clockwise. This was to equate for learning within the recognition task. The target location for these novel displays were the same as the target locations for the novel displays in the search task to equate for target probability. The recognition test was blocked such that each repeated and novel display was presented once before it was presented again. </w:t>
      </w:r>
      <w:r>
        <w:rPr>
          <w:rFonts w:ascii="Times New Roman" w:hAnsi="Times New Roman"/>
          <w:sz w:val="24"/>
          <w:szCs w:val="24"/>
        </w:rPr>
        <w:tab/>
      </w:r>
    </w:p>
    <w:p w14:paraId="28EC4901" w14:textId="50750C39" w:rsidR="0046520B" w:rsidRPr="00B41AF8" w:rsidRDefault="0046520B"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On each trial, </w:t>
      </w:r>
      <w:r w:rsidR="00920276">
        <w:rPr>
          <w:rFonts w:ascii="Times New Roman" w:hAnsi="Times New Roman"/>
          <w:sz w:val="24"/>
          <w:szCs w:val="24"/>
        </w:rPr>
        <w:t xml:space="preserve">the display was presented until a response was made. Participants pressed the ‘z’ key to indicate </w:t>
      </w:r>
      <w:r w:rsidR="00240E7D">
        <w:rPr>
          <w:rFonts w:ascii="Times New Roman" w:hAnsi="Times New Roman"/>
          <w:sz w:val="24"/>
          <w:szCs w:val="24"/>
        </w:rPr>
        <w:t xml:space="preserve">whether </w:t>
      </w:r>
      <w:r w:rsidR="00920276">
        <w:rPr>
          <w:rFonts w:ascii="Times New Roman" w:hAnsi="Times New Roman"/>
          <w:sz w:val="24"/>
          <w:szCs w:val="24"/>
        </w:rPr>
        <w:t>they ha</w:t>
      </w:r>
      <w:r w:rsidR="00240E7D">
        <w:rPr>
          <w:rFonts w:ascii="Times New Roman" w:hAnsi="Times New Roman"/>
          <w:sz w:val="24"/>
          <w:szCs w:val="24"/>
        </w:rPr>
        <w:t>d</w:t>
      </w:r>
      <w:r w:rsidR="00920276">
        <w:rPr>
          <w:rFonts w:ascii="Times New Roman" w:hAnsi="Times New Roman"/>
          <w:sz w:val="24"/>
          <w:szCs w:val="24"/>
        </w:rPr>
        <w:t xml:space="preserve"> seen the display before during the search task, and the ‘/’ key to indicate that the current display was a novel one. Upon response, </w:t>
      </w:r>
      <w:r w:rsidR="00240E7D">
        <w:rPr>
          <w:rFonts w:ascii="Times New Roman" w:hAnsi="Times New Roman"/>
          <w:sz w:val="24"/>
          <w:szCs w:val="24"/>
        </w:rPr>
        <w:t xml:space="preserve">a </w:t>
      </w:r>
      <w:r w:rsidR="00920276">
        <w:rPr>
          <w:rFonts w:ascii="Times New Roman" w:hAnsi="Times New Roman"/>
          <w:sz w:val="24"/>
          <w:szCs w:val="24"/>
        </w:rPr>
        <w:t xml:space="preserve">confidence rating screen was presented. Participants had to indicate their level of confidence in their response, ranging from 1 (‘completely guessing’) to 5 (‘completely confident’). Upon response, a blank screen was presented for xxx </w:t>
      </w:r>
      <w:proofErr w:type="spellStart"/>
      <w:r w:rsidR="00920276">
        <w:rPr>
          <w:rFonts w:ascii="Times New Roman" w:hAnsi="Times New Roman"/>
          <w:sz w:val="24"/>
          <w:szCs w:val="24"/>
        </w:rPr>
        <w:t>ms</w:t>
      </w:r>
      <w:proofErr w:type="spellEnd"/>
      <w:r w:rsidR="00920276">
        <w:rPr>
          <w:rFonts w:ascii="Times New Roman" w:hAnsi="Times New Roman"/>
          <w:sz w:val="24"/>
          <w:szCs w:val="24"/>
        </w:rPr>
        <w:t xml:space="preserve"> before the next trial began. </w:t>
      </w:r>
    </w:p>
    <w:p w14:paraId="0BB978EB" w14:textId="77777777" w:rsidR="000755B3" w:rsidRDefault="00DF41CE" w:rsidP="00DF41CE">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656082C5" w14:textId="0C056F68" w:rsidR="000D6089" w:rsidRDefault="009A164D" w:rsidP="0087266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participant was excluded from analyses </w:t>
      </w:r>
      <w:r w:rsidR="00C213F8">
        <w:rPr>
          <w:rFonts w:ascii="Times New Roman" w:hAnsi="Times New Roman" w:cs="Times New Roman"/>
          <w:sz w:val="24"/>
          <w:szCs w:val="24"/>
        </w:rPr>
        <w:t>as they had a mean RT that was more than 2.5 standard deviations away from the overall group mean. An additional participant was r</w:t>
      </w:r>
      <w:r w:rsidR="001F04DB">
        <w:rPr>
          <w:rFonts w:ascii="Times New Roman" w:hAnsi="Times New Roman" w:cs="Times New Roman"/>
          <w:sz w:val="24"/>
          <w:szCs w:val="24"/>
        </w:rPr>
        <w:t>u</w:t>
      </w:r>
      <w:r w:rsidR="00C213F8">
        <w:rPr>
          <w:rFonts w:ascii="Times New Roman" w:hAnsi="Times New Roman" w:cs="Times New Roman"/>
          <w:sz w:val="24"/>
          <w:szCs w:val="24"/>
        </w:rPr>
        <w:t xml:space="preserve">n to replace this subject. </w:t>
      </w:r>
      <w:r w:rsidR="000D6089">
        <w:rPr>
          <w:rFonts w:ascii="Times New Roman" w:hAnsi="Times New Roman" w:cs="Times New Roman"/>
          <w:sz w:val="24"/>
          <w:szCs w:val="24"/>
        </w:rPr>
        <w:t xml:space="preserve">Response times beyond 2.5 standard deviations of the mean of each participant were excluded from analyses. Trials on which participants made an error were also excluded. This led to the removal of </w:t>
      </w:r>
      <w:r w:rsidR="00756736">
        <w:rPr>
          <w:rFonts w:ascii="Times New Roman" w:hAnsi="Times New Roman" w:cs="Times New Roman"/>
          <w:sz w:val="24"/>
          <w:szCs w:val="24"/>
        </w:rPr>
        <w:t>4.5</w:t>
      </w:r>
      <w:r w:rsidR="000D6089">
        <w:rPr>
          <w:rFonts w:ascii="Times New Roman" w:hAnsi="Times New Roman" w:cs="Times New Roman"/>
          <w:sz w:val="24"/>
          <w:szCs w:val="24"/>
        </w:rPr>
        <w:t>% of trials.</w:t>
      </w:r>
    </w:p>
    <w:p w14:paraId="0F995CFE" w14:textId="70E4063E" w:rsidR="00A15CDE" w:rsidRDefault="00B53669" w:rsidP="00B53669">
      <w:pPr>
        <w:pStyle w:val="NoSpacing"/>
        <w:spacing w:line="480" w:lineRule="auto"/>
        <w:ind w:firstLine="720"/>
        <w:rPr>
          <w:ins w:id="95" w:author="Gavin" w:date="2019-03-13T00:05:00Z"/>
          <w:rFonts w:ascii="Times New Roman" w:hAnsi="Times New Roman"/>
          <w:sz w:val="24"/>
          <w:szCs w:val="24"/>
        </w:rPr>
      </w:pPr>
      <w:ins w:id="96" w:author="Gavin" w:date="2019-03-12T23:59:00Z">
        <w:r>
          <w:rPr>
            <w:rFonts w:ascii="Times New Roman" w:hAnsi="Times New Roman" w:cs="Times New Roman"/>
            <w:sz w:val="24"/>
            <w:szCs w:val="24"/>
          </w:rPr>
          <w:t xml:space="preserve">A 2 (display type) by 5 (lure set size) by 5 (epoch) fully within ANOVA was performed. </w:t>
        </w:r>
      </w:ins>
      <w:ins w:id="97" w:author="Gavin" w:date="2019-03-13T00:05:00Z">
        <w:r w:rsidR="00A15CDE">
          <w:rPr>
            <w:rFonts w:ascii="Times New Roman" w:hAnsi="Times New Roman" w:cs="Times New Roman"/>
            <w:sz w:val="24"/>
            <w:szCs w:val="24"/>
          </w:rPr>
          <w:t xml:space="preserve">RTs increased with lure set size (set size 0, 3, 9, 19, 31, respectively: </w:t>
        </w:r>
        <w:r w:rsidR="00A15CDE">
          <w:rPr>
            <w:rFonts w:ascii="Times New Roman" w:hAnsi="Times New Roman" w:cs="Times New Roman"/>
            <w:i/>
            <w:sz w:val="24"/>
            <w:szCs w:val="24"/>
          </w:rPr>
          <w:t xml:space="preserve">M </w:t>
        </w:r>
        <w:r w:rsidR="00A15CDE">
          <w:rPr>
            <w:rFonts w:ascii="Times New Roman" w:hAnsi="Times New Roman" w:cs="Times New Roman"/>
            <w:sz w:val="24"/>
            <w:szCs w:val="24"/>
          </w:rPr>
          <w:t xml:space="preserve">= 507, 528, 548, 561, 570 </w:t>
        </w:r>
        <w:proofErr w:type="spellStart"/>
        <w:r w:rsidR="00A15CDE">
          <w:rPr>
            <w:rFonts w:ascii="Times New Roman" w:hAnsi="Times New Roman" w:cs="Times New Roman"/>
            <w:sz w:val="24"/>
            <w:szCs w:val="24"/>
          </w:rPr>
          <w:t>ms</w:t>
        </w:r>
        <w:proofErr w:type="spellEnd"/>
        <w:r w:rsidR="00A15CDE">
          <w:rPr>
            <w:rFonts w:ascii="Times New Roman" w:hAnsi="Times New Roman" w:cs="Times New Roman"/>
            <w:sz w:val="24"/>
            <w:szCs w:val="24"/>
          </w:rPr>
          <w:t xml:space="preserve">, </w:t>
        </w:r>
        <w:r w:rsidR="00A15CDE">
          <w:rPr>
            <w:rFonts w:ascii="Times New Roman" w:hAnsi="Times New Roman" w:cs="Times New Roman"/>
            <w:i/>
            <w:sz w:val="24"/>
            <w:szCs w:val="24"/>
          </w:rPr>
          <w:t xml:space="preserve">SD </w:t>
        </w:r>
        <w:r w:rsidR="00A15CDE">
          <w:rPr>
            <w:rFonts w:ascii="Times New Roman" w:hAnsi="Times New Roman" w:cs="Times New Roman"/>
            <w:sz w:val="24"/>
            <w:szCs w:val="24"/>
          </w:rPr>
          <w:t xml:space="preserve">= 110, 80, 77, 84, 83 </w:t>
        </w:r>
        <w:proofErr w:type="spellStart"/>
        <w:r w:rsidR="00A15CDE">
          <w:rPr>
            <w:rFonts w:ascii="Times New Roman" w:hAnsi="Times New Roman" w:cs="Times New Roman"/>
            <w:sz w:val="24"/>
            <w:szCs w:val="24"/>
          </w:rPr>
          <w:t>ms</w:t>
        </w:r>
        <w:proofErr w:type="spellEnd"/>
        <w:r w:rsidR="00A15CDE">
          <w:rPr>
            <w:rFonts w:ascii="Times New Roman" w:hAnsi="Times New Roman" w:cs="Times New Roman"/>
            <w:sz w:val="24"/>
            <w:szCs w:val="24"/>
          </w:rPr>
          <w:t xml:space="preserve">), </w:t>
        </w:r>
        <w:proofErr w:type="gramStart"/>
        <w:r w:rsidR="00A15CDE">
          <w:rPr>
            <w:rFonts w:ascii="Times New Roman" w:hAnsi="Times New Roman"/>
            <w:i/>
            <w:sz w:val="24"/>
            <w:szCs w:val="24"/>
          </w:rPr>
          <w:t>F</w:t>
        </w:r>
        <w:r w:rsidR="00A15CDE">
          <w:rPr>
            <w:rFonts w:ascii="Times New Roman" w:hAnsi="Times New Roman"/>
            <w:sz w:val="24"/>
            <w:szCs w:val="24"/>
          </w:rPr>
          <w:t>(</w:t>
        </w:r>
      </w:ins>
      <w:proofErr w:type="gramEnd"/>
      <w:ins w:id="98" w:author="Gavin" w:date="2019-03-13T00:06:00Z">
        <w:r w:rsidR="00A15CDE">
          <w:rPr>
            <w:rFonts w:ascii="Times New Roman" w:hAnsi="Times New Roman"/>
            <w:sz w:val="24"/>
            <w:szCs w:val="24"/>
          </w:rPr>
          <w:t>4, 76</w:t>
        </w:r>
      </w:ins>
      <w:ins w:id="99" w:author="Gavin" w:date="2019-03-13T00:05:00Z">
        <w:r w:rsidR="00A15CDE">
          <w:rPr>
            <w:rFonts w:ascii="Times New Roman" w:hAnsi="Times New Roman"/>
            <w:sz w:val="24"/>
            <w:szCs w:val="24"/>
          </w:rPr>
          <w:t xml:space="preserve">) = </w:t>
        </w:r>
      </w:ins>
      <w:ins w:id="100" w:author="Gavin" w:date="2019-03-13T00:06:00Z">
        <w:r w:rsidR="00A15CDE">
          <w:rPr>
            <w:rFonts w:ascii="Times New Roman" w:hAnsi="Times New Roman"/>
            <w:sz w:val="24"/>
            <w:szCs w:val="24"/>
          </w:rPr>
          <w:t>31.88</w:t>
        </w:r>
      </w:ins>
      <w:ins w:id="101" w:author="Gavin" w:date="2019-03-13T00:05:00Z">
        <w:r w:rsidR="00A15CDE">
          <w:rPr>
            <w:rFonts w:ascii="Times New Roman" w:hAnsi="Times New Roman"/>
            <w:sz w:val="24"/>
            <w:szCs w:val="24"/>
          </w:rPr>
          <w:t xml:space="preserve">, </w:t>
        </w:r>
        <w:r w:rsidR="00A15CDE">
          <w:rPr>
            <w:rFonts w:ascii="Times New Roman" w:hAnsi="Times New Roman"/>
            <w:i/>
            <w:sz w:val="24"/>
            <w:szCs w:val="24"/>
          </w:rPr>
          <w:t xml:space="preserve">p </w:t>
        </w:r>
        <w:r w:rsidR="00A15CDE">
          <w:rPr>
            <w:rFonts w:ascii="Times New Roman" w:hAnsi="Times New Roman"/>
            <w:sz w:val="24"/>
            <w:szCs w:val="24"/>
          </w:rPr>
          <w:t>&lt;.001, ω</w:t>
        </w:r>
        <w:r w:rsidR="00A15CDE">
          <w:rPr>
            <w:rFonts w:ascii="Times New Roman" w:hAnsi="Times New Roman"/>
            <w:sz w:val="24"/>
            <w:szCs w:val="24"/>
            <w:vertAlign w:val="subscript"/>
          </w:rPr>
          <w:t>p</w:t>
        </w:r>
        <w:r w:rsidR="00A15CDE">
          <w:rPr>
            <w:rFonts w:ascii="Times New Roman" w:hAnsi="Times New Roman"/>
            <w:sz w:val="24"/>
            <w:szCs w:val="24"/>
          </w:rPr>
          <w:t>² = xxx</w:t>
        </w:r>
        <w:r w:rsidR="00A15CDE">
          <w:rPr>
            <w:rFonts w:ascii="Times New Roman" w:hAnsi="Times New Roman" w:cs="Times New Roman"/>
            <w:sz w:val="24"/>
            <w:szCs w:val="24"/>
          </w:rPr>
          <w:t xml:space="preserve"> . </w:t>
        </w:r>
      </w:ins>
      <w:ins w:id="102" w:author="Gavin" w:date="2019-03-12T23:59:00Z">
        <w:r>
          <w:rPr>
            <w:rFonts w:ascii="Times New Roman" w:hAnsi="Times New Roman" w:cs="Times New Roman"/>
            <w:sz w:val="24"/>
            <w:szCs w:val="24"/>
          </w:rPr>
          <w:t>RTs for novel (</w:t>
        </w:r>
        <w:r>
          <w:rPr>
            <w:rFonts w:ascii="Times New Roman" w:hAnsi="Times New Roman" w:cs="Times New Roman"/>
            <w:i/>
            <w:sz w:val="24"/>
            <w:szCs w:val="24"/>
          </w:rPr>
          <w:t xml:space="preserve">M </w:t>
        </w:r>
        <w:r>
          <w:rPr>
            <w:rFonts w:ascii="Times New Roman" w:hAnsi="Times New Roman" w:cs="Times New Roman"/>
            <w:sz w:val="24"/>
            <w:szCs w:val="24"/>
          </w:rPr>
          <w:t xml:space="preserve">= </w:t>
        </w:r>
      </w:ins>
      <w:ins w:id="103" w:author="Gavin" w:date="2019-03-13T00:02:00Z">
        <w:r w:rsidR="00A15CDE">
          <w:rPr>
            <w:rFonts w:ascii="Times New Roman" w:hAnsi="Times New Roman" w:cs="Times New Roman"/>
            <w:sz w:val="24"/>
            <w:szCs w:val="24"/>
          </w:rPr>
          <w:t>545ms</w:t>
        </w:r>
      </w:ins>
      <w:ins w:id="104" w:author="Gavin" w:date="2019-03-12T23:59:00Z">
        <w:r>
          <w:rPr>
            <w:rFonts w:ascii="Times New Roman" w:hAnsi="Times New Roman" w:cs="Times New Roman"/>
            <w:sz w:val="24"/>
            <w:szCs w:val="24"/>
          </w:rPr>
          <w:t xml:space="preserve">, </w:t>
        </w:r>
        <w:r>
          <w:rPr>
            <w:rFonts w:ascii="Times New Roman" w:hAnsi="Times New Roman" w:cs="Times New Roman"/>
            <w:i/>
            <w:sz w:val="24"/>
            <w:szCs w:val="24"/>
          </w:rPr>
          <w:t xml:space="preserve">SD = </w:t>
        </w:r>
      </w:ins>
      <w:ins w:id="105" w:author="Gavin" w:date="2019-03-13T00:02:00Z">
        <w:r w:rsidR="00A15CDE">
          <w:rPr>
            <w:rFonts w:ascii="Times New Roman" w:hAnsi="Times New Roman" w:cs="Times New Roman"/>
            <w:sz w:val="24"/>
            <w:szCs w:val="24"/>
          </w:rPr>
          <w:t>91</w:t>
        </w:r>
      </w:ins>
      <w:ins w:id="106" w:author="Gavin" w:date="2019-03-12T23:59:00Z">
        <w:r>
          <w:rPr>
            <w:rFonts w:ascii="Times New Roman" w:hAnsi="Times New Roman" w:cs="Times New Roman"/>
            <w:sz w:val="24"/>
            <w:szCs w:val="24"/>
          </w:rPr>
          <w:t xml:space="preserve">ms) displays were </w:t>
        </w:r>
      </w:ins>
      <w:ins w:id="107" w:author="Gavin" w:date="2019-03-13T00:02:00Z">
        <w:r w:rsidR="00A15CDE">
          <w:rPr>
            <w:rFonts w:ascii="Times New Roman" w:hAnsi="Times New Roman" w:cs="Times New Roman"/>
            <w:sz w:val="24"/>
            <w:szCs w:val="24"/>
          </w:rPr>
          <w:t>not significantly different from</w:t>
        </w:r>
      </w:ins>
      <w:ins w:id="108" w:author="Gavin" w:date="2019-03-12T23:59:00Z">
        <w:r>
          <w:rPr>
            <w:rFonts w:ascii="Times New Roman" w:hAnsi="Times New Roman" w:cs="Times New Roman"/>
            <w:sz w:val="24"/>
            <w:szCs w:val="24"/>
          </w:rPr>
          <w:t xml:space="preserve"> repeated (</w:t>
        </w:r>
        <w:r>
          <w:rPr>
            <w:rFonts w:ascii="Times New Roman" w:hAnsi="Times New Roman" w:cs="Times New Roman"/>
            <w:i/>
            <w:sz w:val="24"/>
            <w:szCs w:val="24"/>
          </w:rPr>
          <w:t xml:space="preserve">M </w:t>
        </w:r>
        <w:r>
          <w:rPr>
            <w:rFonts w:ascii="Times New Roman" w:hAnsi="Times New Roman" w:cs="Times New Roman"/>
            <w:sz w:val="24"/>
            <w:szCs w:val="24"/>
          </w:rPr>
          <w:t xml:space="preserve">= </w:t>
        </w:r>
      </w:ins>
      <w:ins w:id="109" w:author="Gavin" w:date="2019-03-13T00:02:00Z">
        <w:r w:rsidR="00A15CDE">
          <w:rPr>
            <w:rFonts w:ascii="Times New Roman" w:hAnsi="Times New Roman" w:cs="Times New Roman"/>
            <w:sz w:val="24"/>
            <w:szCs w:val="24"/>
          </w:rPr>
          <w:t>541</w:t>
        </w:r>
      </w:ins>
      <w:ins w:id="110" w:author="Gavin" w:date="2019-03-12T23:59:00Z">
        <w:r>
          <w:rPr>
            <w:rFonts w:ascii="Times New Roman" w:hAnsi="Times New Roman" w:cs="Times New Roman"/>
            <w:sz w:val="24"/>
            <w:szCs w:val="24"/>
          </w:rPr>
          <w:t xml:space="preserve">ms, </w:t>
        </w:r>
        <w:r>
          <w:rPr>
            <w:rFonts w:ascii="Times New Roman" w:hAnsi="Times New Roman" w:cs="Times New Roman"/>
            <w:i/>
            <w:sz w:val="24"/>
            <w:szCs w:val="24"/>
          </w:rPr>
          <w:t xml:space="preserve">SD </w:t>
        </w:r>
        <w:r>
          <w:rPr>
            <w:rFonts w:ascii="Times New Roman" w:hAnsi="Times New Roman" w:cs="Times New Roman"/>
            <w:sz w:val="24"/>
            <w:szCs w:val="24"/>
          </w:rPr>
          <w:t xml:space="preserve">= </w:t>
        </w:r>
      </w:ins>
      <w:ins w:id="111" w:author="Gavin" w:date="2019-03-13T00:02:00Z">
        <w:r w:rsidR="00A15CDE">
          <w:rPr>
            <w:rFonts w:ascii="Times New Roman" w:hAnsi="Times New Roman" w:cs="Times New Roman"/>
            <w:sz w:val="24"/>
            <w:szCs w:val="24"/>
          </w:rPr>
          <w:t>90</w:t>
        </w:r>
      </w:ins>
      <w:ins w:id="112" w:author="Gavin" w:date="2019-03-12T23:59:00Z">
        <w:r>
          <w:rPr>
            <w:rFonts w:ascii="Times New Roman" w:hAnsi="Times New Roman" w:cs="Times New Roman"/>
            <w:sz w:val="24"/>
            <w:szCs w:val="24"/>
          </w:rPr>
          <w:t xml:space="preserve">ms) </w:t>
        </w:r>
        <w:r w:rsidRPr="00C648A1">
          <w:rPr>
            <w:rFonts w:ascii="Times New Roman" w:hAnsi="Times New Roman" w:cs="Times New Roman"/>
            <w:sz w:val="24"/>
            <w:szCs w:val="24"/>
          </w:rPr>
          <w:t>displays</w:t>
        </w:r>
        <w:r>
          <w:rPr>
            <w:rFonts w:ascii="Times New Roman" w:hAnsi="Times New Roman" w:cs="Times New Roman"/>
            <w:sz w:val="24"/>
            <w:szCs w:val="24"/>
          </w:rPr>
          <w:t xml:space="preserve">,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1, 19) = </w:t>
        </w:r>
      </w:ins>
      <w:ins w:id="113" w:author="Gavin" w:date="2019-03-13T00:06:00Z">
        <w:r w:rsidR="00A15CDE">
          <w:rPr>
            <w:rFonts w:ascii="Times New Roman" w:hAnsi="Times New Roman"/>
            <w:sz w:val="24"/>
            <w:szCs w:val="24"/>
          </w:rPr>
          <w:t>0</w:t>
        </w:r>
      </w:ins>
      <w:ins w:id="114" w:author="Gavin" w:date="2019-03-13T00:07:00Z">
        <w:r w:rsidR="00A15CDE">
          <w:rPr>
            <w:rFonts w:ascii="Times New Roman" w:hAnsi="Times New Roman"/>
            <w:sz w:val="24"/>
            <w:szCs w:val="24"/>
          </w:rPr>
          <w:t>.74</w:t>
        </w:r>
      </w:ins>
      <w:ins w:id="115" w:author="Gavin" w:date="2019-03-12T23:59:00Z">
        <w:r>
          <w:rPr>
            <w:rFonts w:ascii="Times New Roman" w:hAnsi="Times New Roman"/>
            <w:sz w:val="24"/>
            <w:szCs w:val="24"/>
          </w:rPr>
          <w:t xml:space="preserve">, </w:t>
        </w:r>
        <w:r>
          <w:rPr>
            <w:rFonts w:ascii="Times New Roman" w:hAnsi="Times New Roman"/>
            <w:i/>
            <w:sz w:val="24"/>
            <w:szCs w:val="24"/>
          </w:rPr>
          <w:t>p</w:t>
        </w:r>
        <w:r>
          <w:rPr>
            <w:rFonts w:ascii="Times New Roman" w:hAnsi="Times New Roman"/>
            <w:sz w:val="24"/>
            <w:szCs w:val="24"/>
          </w:rPr>
          <w:t xml:space="preserve"> = .</w:t>
        </w:r>
      </w:ins>
      <w:ins w:id="116" w:author="Gavin" w:date="2019-03-13T00:07:00Z">
        <w:r w:rsidR="00A15CDE">
          <w:rPr>
            <w:rFonts w:ascii="Times New Roman" w:hAnsi="Times New Roman"/>
            <w:sz w:val="24"/>
            <w:szCs w:val="24"/>
          </w:rPr>
          <w:t>401</w:t>
        </w:r>
      </w:ins>
      <w:ins w:id="117" w:author="Gavin" w:date="2019-03-12T23:59:00Z">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² = xxx</w:t>
        </w:r>
      </w:ins>
      <w:ins w:id="118" w:author="Gavin" w:date="2019-03-13T00:06:00Z">
        <w:r w:rsidR="00A15CDE">
          <w:rPr>
            <w:rFonts w:ascii="Times New Roman" w:hAnsi="Times New Roman"/>
            <w:sz w:val="24"/>
            <w:szCs w:val="24"/>
          </w:rPr>
          <w:t>.</w:t>
        </w:r>
      </w:ins>
      <w:ins w:id="119" w:author="Gavin" w:date="2019-03-12T23:59:00Z">
        <w:r>
          <w:rPr>
            <w:rFonts w:ascii="Times New Roman" w:hAnsi="Times New Roman"/>
            <w:sz w:val="24"/>
            <w:szCs w:val="24"/>
          </w:rPr>
          <w:t xml:space="preserve"> RTs </w:t>
        </w:r>
      </w:ins>
      <w:ins w:id="120" w:author="Gavin" w:date="2019-03-13T00:06:00Z">
        <w:r w:rsidR="00A15CDE">
          <w:rPr>
            <w:rFonts w:ascii="Times New Roman" w:hAnsi="Times New Roman"/>
            <w:sz w:val="24"/>
            <w:szCs w:val="24"/>
          </w:rPr>
          <w:t xml:space="preserve">did not differ significantly between </w:t>
        </w:r>
        <w:r w:rsidR="00A15CDE">
          <w:rPr>
            <w:rFonts w:ascii="Times New Roman" w:hAnsi="Times New Roman"/>
            <w:sz w:val="24"/>
            <w:szCs w:val="24"/>
          </w:rPr>
          <w:lastRenderedPageBreak/>
          <w:t>epochs</w:t>
        </w:r>
      </w:ins>
      <w:ins w:id="121" w:author="Gavin" w:date="2019-03-12T23:59:00Z">
        <w:r>
          <w:rPr>
            <w:rFonts w:ascii="Times New Roman" w:hAnsi="Times New Roman"/>
            <w:sz w:val="24"/>
            <w:szCs w:val="24"/>
          </w:rPr>
          <w:t xml:space="preserve"> (from epoch 1 to 5: </w:t>
        </w:r>
        <w:r>
          <w:rPr>
            <w:rFonts w:ascii="Times New Roman" w:hAnsi="Times New Roman"/>
            <w:i/>
            <w:sz w:val="24"/>
            <w:szCs w:val="24"/>
          </w:rPr>
          <w:t xml:space="preserve">M </w:t>
        </w:r>
        <w:r>
          <w:rPr>
            <w:rFonts w:ascii="Times New Roman" w:hAnsi="Times New Roman"/>
            <w:sz w:val="24"/>
            <w:szCs w:val="24"/>
          </w:rPr>
          <w:t xml:space="preserve">= </w:t>
        </w:r>
      </w:ins>
      <w:ins w:id="122" w:author="Gavin" w:date="2019-03-13T00:04:00Z">
        <w:r w:rsidR="00A15CDE">
          <w:rPr>
            <w:rFonts w:ascii="Times New Roman" w:hAnsi="Times New Roman"/>
            <w:sz w:val="24"/>
            <w:szCs w:val="24"/>
          </w:rPr>
          <w:t>560</w:t>
        </w:r>
      </w:ins>
      <w:ins w:id="123" w:author="Gavin" w:date="2019-03-12T23:59:00Z">
        <w:r>
          <w:rPr>
            <w:rFonts w:ascii="Times New Roman" w:hAnsi="Times New Roman"/>
            <w:sz w:val="24"/>
            <w:szCs w:val="24"/>
          </w:rPr>
          <w:t xml:space="preserve">, </w:t>
        </w:r>
      </w:ins>
      <w:ins w:id="124" w:author="Gavin" w:date="2019-03-13T00:04:00Z">
        <w:r w:rsidR="00A15CDE">
          <w:rPr>
            <w:rFonts w:ascii="Times New Roman" w:hAnsi="Times New Roman"/>
            <w:sz w:val="24"/>
            <w:szCs w:val="24"/>
          </w:rPr>
          <w:t>538</w:t>
        </w:r>
      </w:ins>
      <w:ins w:id="125" w:author="Gavin" w:date="2019-03-12T23:59:00Z">
        <w:r>
          <w:rPr>
            <w:rFonts w:ascii="Times New Roman" w:hAnsi="Times New Roman"/>
            <w:sz w:val="24"/>
            <w:szCs w:val="24"/>
          </w:rPr>
          <w:t xml:space="preserve">, </w:t>
        </w:r>
      </w:ins>
      <w:ins w:id="126" w:author="Gavin" w:date="2019-03-13T00:04:00Z">
        <w:r w:rsidR="00A15CDE">
          <w:rPr>
            <w:rFonts w:ascii="Times New Roman" w:hAnsi="Times New Roman"/>
            <w:sz w:val="24"/>
            <w:szCs w:val="24"/>
          </w:rPr>
          <w:t>535</w:t>
        </w:r>
      </w:ins>
      <w:ins w:id="127" w:author="Gavin" w:date="2019-03-12T23:59:00Z">
        <w:r>
          <w:rPr>
            <w:rFonts w:ascii="Times New Roman" w:hAnsi="Times New Roman"/>
            <w:sz w:val="24"/>
            <w:szCs w:val="24"/>
          </w:rPr>
          <w:t xml:space="preserve">, </w:t>
        </w:r>
      </w:ins>
      <w:ins w:id="128" w:author="Gavin" w:date="2019-03-13T00:04:00Z">
        <w:r w:rsidR="00A15CDE">
          <w:rPr>
            <w:rFonts w:ascii="Times New Roman" w:hAnsi="Times New Roman"/>
            <w:sz w:val="24"/>
            <w:szCs w:val="24"/>
          </w:rPr>
          <w:t>546</w:t>
        </w:r>
      </w:ins>
      <w:ins w:id="129" w:author="Gavin" w:date="2019-03-12T23:59:00Z">
        <w:r>
          <w:rPr>
            <w:rFonts w:ascii="Times New Roman" w:hAnsi="Times New Roman"/>
            <w:sz w:val="24"/>
            <w:szCs w:val="24"/>
          </w:rPr>
          <w:t xml:space="preserve">, </w:t>
        </w:r>
      </w:ins>
      <w:ins w:id="130" w:author="Gavin" w:date="2019-03-13T00:04:00Z">
        <w:r w:rsidR="00A15CDE">
          <w:rPr>
            <w:rFonts w:ascii="Times New Roman" w:hAnsi="Times New Roman"/>
            <w:sz w:val="24"/>
            <w:szCs w:val="24"/>
          </w:rPr>
          <w:t>536</w:t>
        </w:r>
      </w:ins>
      <w:ins w:id="131" w:author="Gavin" w:date="2019-03-12T23:59:00Z">
        <w:r>
          <w:rPr>
            <w:rFonts w:ascii="Times New Roman" w:hAnsi="Times New Roman"/>
            <w:sz w:val="24"/>
            <w:szCs w:val="24"/>
          </w:rPr>
          <w:t xml:space="preserve"> </w:t>
        </w:r>
        <w:proofErr w:type="spellStart"/>
        <w:r>
          <w:rPr>
            <w:rFonts w:ascii="Times New Roman" w:hAnsi="Times New Roman"/>
            <w:sz w:val="24"/>
            <w:szCs w:val="24"/>
          </w:rPr>
          <w:t>ms</w:t>
        </w:r>
        <w:proofErr w:type="spellEnd"/>
        <w:r>
          <w:rPr>
            <w:rFonts w:ascii="Times New Roman" w:hAnsi="Times New Roman"/>
            <w:sz w:val="24"/>
            <w:szCs w:val="24"/>
          </w:rPr>
          <w:t xml:space="preserve">, </w:t>
        </w:r>
        <w:r>
          <w:rPr>
            <w:rFonts w:ascii="Times New Roman" w:hAnsi="Times New Roman"/>
            <w:i/>
            <w:sz w:val="24"/>
            <w:szCs w:val="24"/>
          </w:rPr>
          <w:t xml:space="preserve">SD = </w:t>
        </w:r>
      </w:ins>
      <w:ins w:id="132" w:author="Gavin" w:date="2019-03-13T00:05:00Z">
        <w:r w:rsidR="00A15CDE">
          <w:rPr>
            <w:rFonts w:ascii="Times New Roman" w:hAnsi="Times New Roman"/>
            <w:sz w:val="24"/>
            <w:szCs w:val="24"/>
          </w:rPr>
          <w:t>95</w:t>
        </w:r>
      </w:ins>
      <w:ins w:id="133" w:author="Gavin" w:date="2019-03-12T23:59:00Z">
        <w:r>
          <w:rPr>
            <w:rFonts w:ascii="Times New Roman" w:hAnsi="Times New Roman"/>
            <w:sz w:val="24"/>
            <w:szCs w:val="24"/>
          </w:rPr>
          <w:t xml:space="preserve">, </w:t>
        </w:r>
      </w:ins>
      <w:ins w:id="134" w:author="Gavin" w:date="2019-03-13T00:05:00Z">
        <w:r w:rsidR="00A15CDE">
          <w:rPr>
            <w:rFonts w:ascii="Times New Roman" w:hAnsi="Times New Roman"/>
            <w:sz w:val="24"/>
            <w:szCs w:val="24"/>
          </w:rPr>
          <w:t>79</w:t>
        </w:r>
      </w:ins>
      <w:ins w:id="135" w:author="Gavin" w:date="2019-03-12T23:59:00Z">
        <w:r>
          <w:rPr>
            <w:rFonts w:ascii="Times New Roman" w:hAnsi="Times New Roman"/>
            <w:sz w:val="24"/>
            <w:szCs w:val="24"/>
          </w:rPr>
          <w:t xml:space="preserve">, </w:t>
        </w:r>
      </w:ins>
      <w:ins w:id="136" w:author="Gavin" w:date="2019-03-13T00:05:00Z">
        <w:r w:rsidR="00A15CDE">
          <w:rPr>
            <w:rFonts w:ascii="Times New Roman" w:hAnsi="Times New Roman"/>
            <w:sz w:val="24"/>
            <w:szCs w:val="24"/>
          </w:rPr>
          <w:t>76</w:t>
        </w:r>
      </w:ins>
      <w:ins w:id="137" w:author="Gavin" w:date="2019-03-12T23:59:00Z">
        <w:r>
          <w:rPr>
            <w:rFonts w:ascii="Times New Roman" w:hAnsi="Times New Roman"/>
            <w:sz w:val="24"/>
            <w:szCs w:val="24"/>
          </w:rPr>
          <w:t xml:space="preserve">, </w:t>
        </w:r>
      </w:ins>
      <w:ins w:id="138" w:author="Gavin" w:date="2019-03-13T00:05:00Z">
        <w:r w:rsidR="00A15CDE">
          <w:rPr>
            <w:rFonts w:ascii="Times New Roman" w:hAnsi="Times New Roman"/>
            <w:sz w:val="24"/>
            <w:szCs w:val="24"/>
          </w:rPr>
          <w:t>103</w:t>
        </w:r>
      </w:ins>
      <w:ins w:id="139" w:author="Gavin" w:date="2019-03-12T23:59:00Z">
        <w:r>
          <w:rPr>
            <w:rFonts w:ascii="Times New Roman" w:hAnsi="Times New Roman"/>
            <w:sz w:val="24"/>
            <w:szCs w:val="24"/>
          </w:rPr>
          <w:t xml:space="preserve">, </w:t>
        </w:r>
      </w:ins>
      <w:ins w:id="140" w:author="Gavin" w:date="2019-03-13T00:05:00Z">
        <w:r w:rsidR="00A15CDE">
          <w:rPr>
            <w:rFonts w:ascii="Times New Roman" w:hAnsi="Times New Roman"/>
            <w:sz w:val="24"/>
            <w:szCs w:val="24"/>
          </w:rPr>
          <w:t>94</w:t>
        </w:r>
      </w:ins>
      <w:ins w:id="141" w:author="Gavin" w:date="2019-03-12T23:59:00Z">
        <w:r>
          <w:rPr>
            <w:rFonts w:ascii="Times New Roman" w:hAnsi="Times New Roman"/>
            <w:sz w:val="24"/>
            <w:szCs w:val="24"/>
          </w:rPr>
          <w:t xml:space="preserve"> </w:t>
        </w:r>
        <w:proofErr w:type="spellStart"/>
        <w:r>
          <w:rPr>
            <w:rFonts w:ascii="Times New Roman" w:hAnsi="Times New Roman"/>
            <w:sz w:val="24"/>
            <w:szCs w:val="24"/>
          </w:rPr>
          <w:t>ms</w:t>
        </w:r>
        <w:proofErr w:type="spellEnd"/>
        <w:proofErr w:type="gramStart"/>
        <w:r>
          <w:rPr>
            <w:rFonts w:ascii="Times New Roman" w:hAnsi="Times New Roman"/>
            <w:sz w:val="24"/>
            <w:szCs w:val="24"/>
          </w:rPr>
          <w:t xml:space="preserve">),  </w:t>
        </w:r>
        <w:r>
          <w:rPr>
            <w:rFonts w:ascii="Times New Roman" w:hAnsi="Times New Roman"/>
            <w:i/>
            <w:sz w:val="24"/>
            <w:szCs w:val="24"/>
          </w:rPr>
          <w:t>F</w:t>
        </w:r>
        <w:proofErr w:type="gramEnd"/>
        <w:r>
          <w:rPr>
            <w:rFonts w:ascii="Times New Roman" w:hAnsi="Times New Roman"/>
            <w:sz w:val="24"/>
            <w:szCs w:val="24"/>
          </w:rPr>
          <w:t xml:space="preserve">(4, 76) = </w:t>
        </w:r>
      </w:ins>
      <w:ins w:id="142" w:author="Gavin" w:date="2019-03-13T00:07:00Z">
        <w:r w:rsidR="00A15CDE">
          <w:rPr>
            <w:rFonts w:ascii="Times New Roman" w:hAnsi="Times New Roman"/>
            <w:sz w:val="24"/>
            <w:szCs w:val="24"/>
          </w:rPr>
          <w:t>2.17</w:t>
        </w:r>
      </w:ins>
      <w:ins w:id="143" w:author="Gavin" w:date="2019-03-12T23:59:00Z">
        <w:r>
          <w:rPr>
            <w:rFonts w:ascii="Times New Roman" w:hAnsi="Times New Roman"/>
            <w:sz w:val="24"/>
            <w:szCs w:val="24"/>
          </w:rPr>
          <w:t xml:space="preserve">,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w:t>
        </w:r>
      </w:ins>
      <w:ins w:id="144" w:author="Gavin" w:date="2019-03-13T00:08:00Z">
        <w:r w:rsidR="00A15CDE">
          <w:rPr>
            <w:rFonts w:ascii="Times New Roman" w:hAnsi="Times New Roman"/>
            <w:sz w:val="24"/>
            <w:szCs w:val="24"/>
          </w:rPr>
          <w:t>= .0798</w:t>
        </w:r>
      </w:ins>
      <w:ins w:id="145" w:author="Gavin" w:date="2019-03-12T23:59:00Z">
        <w:r>
          <w:rPr>
            <w:rFonts w:ascii="Times New Roman" w:hAnsi="Times New Roman"/>
            <w:sz w:val="24"/>
            <w:szCs w:val="24"/>
          </w:rPr>
          <w:t xml:space="preserve">, </w:t>
        </w:r>
      </w:ins>
      <w:ins w:id="146" w:author="Gavin" w:date="2019-03-13T00:11:00Z">
        <w:r w:rsidR="007775B9">
          <w:rPr>
            <w:rFonts w:ascii="Times New Roman" w:hAnsi="Times New Roman"/>
            <w:sz w:val="24"/>
            <w:szCs w:val="24"/>
          </w:rPr>
          <w:t>ε</w:t>
        </w:r>
      </w:ins>
      <w:ins w:id="147" w:author="Gavin" w:date="2019-03-12T23:59:00Z">
        <w:r>
          <w:rPr>
            <w:rFonts w:ascii="Times New Roman" w:hAnsi="Times New Roman"/>
            <w:sz w:val="24"/>
            <w:szCs w:val="24"/>
          </w:rPr>
          <w:t xml:space="preserve"> = xxx, ω</w:t>
        </w:r>
        <w:r>
          <w:rPr>
            <w:rFonts w:ascii="Times New Roman" w:hAnsi="Times New Roman"/>
            <w:sz w:val="24"/>
            <w:szCs w:val="24"/>
            <w:vertAlign w:val="subscript"/>
          </w:rPr>
          <w:t>p</w:t>
        </w:r>
        <w:r>
          <w:rPr>
            <w:rFonts w:ascii="Times New Roman" w:hAnsi="Times New Roman"/>
            <w:sz w:val="24"/>
            <w:szCs w:val="24"/>
          </w:rPr>
          <w:t xml:space="preserve">² = xxx. </w:t>
        </w:r>
      </w:ins>
    </w:p>
    <w:p w14:paraId="6E0F5F6F" w14:textId="273FC6DA" w:rsidR="00B53669" w:rsidRDefault="00B53669" w:rsidP="0087266F">
      <w:pPr>
        <w:pStyle w:val="NoSpacing"/>
        <w:spacing w:line="480" w:lineRule="auto"/>
        <w:ind w:firstLine="720"/>
        <w:rPr>
          <w:ins w:id="148" w:author="Gavin" w:date="2019-03-12T23:59:00Z"/>
          <w:rFonts w:ascii="Times New Roman" w:hAnsi="Times New Roman" w:cs="Times New Roman"/>
          <w:sz w:val="24"/>
          <w:szCs w:val="24"/>
        </w:rPr>
      </w:pPr>
      <w:ins w:id="149" w:author="Gavin" w:date="2019-03-12T23:59:00Z">
        <w:r>
          <w:rPr>
            <w:rFonts w:ascii="Times New Roman" w:hAnsi="Times New Roman"/>
            <w:sz w:val="24"/>
            <w:szCs w:val="24"/>
          </w:rPr>
          <w:t>The</w:t>
        </w:r>
      </w:ins>
      <w:ins w:id="150" w:author="Gavin" w:date="2019-03-13T00:12:00Z">
        <w:r w:rsidR="007775B9">
          <w:rPr>
            <w:rFonts w:ascii="Times New Roman" w:hAnsi="Times New Roman"/>
            <w:sz w:val="24"/>
            <w:szCs w:val="24"/>
          </w:rPr>
          <w:t>re was no significant interaction</w:t>
        </w:r>
      </w:ins>
      <w:ins w:id="151" w:author="Gavin" w:date="2019-03-12T23:59:00Z">
        <w:r>
          <w:rPr>
            <w:rFonts w:ascii="Times New Roman" w:hAnsi="Times New Roman"/>
            <w:sz w:val="24"/>
            <w:szCs w:val="24"/>
          </w:rPr>
          <w:t xml:space="preserve"> between set size and display, </w:t>
        </w:r>
        <w:r>
          <w:rPr>
            <w:rFonts w:ascii="Times New Roman" w:hAnsi="Times New Roman"/>
            <w:i/>
            <w:sz w:val="24"/>
            <w:szCs w:val="24"/>
          </w:rPr>
          <w:t>F</w:t>
        </w:r>
        <w:r>
          <w:rPr>
            <w:rFonts w:ascii="Times New Roman" w:hAnsi="Times New Roman"/>
            <w:sz w:val="24"/>
            <w:szCs w:val="24"/>
          </w:rPr>
          <w:t>(</w:t>
        </w:r>
      </w:ins>
      <w:ins w:id="152" w:author="Gavin" w:date="2019-03-13T00:15:00Z">
        <w:r w:rsidR="007775B9">
          <w:rPr>
            <w:rFonts w:ascii="Times New Roman" w:hAnsi="Times New Roman"/>
            <w:sz w:val="24"/>
            <w:szCs w:val="24"/>
          </w:rPr>
          <w:t>4</w:t>
        </w:r>
      </w:ins>
      <w:ins w:id="153" w:author="Gavin" w:date="2019-03-12T23:59:00Z">
        <w:r>
          <w:rPr>
            <w:rFonts w:ascii="Times New Roman" w:hAnsi="Times New Roman"/>
            <w:sz w:val="24"/>
            <w:szCs w:val="24"/>
          </w:rPr>
          <w:t xml:space="preserve">, </w:t>
        </w:r>
      </w:ins>
      <w:ins w:id="154" w:author="Gavin" w:date="2019-03-13T00:15:00Z">
        <w:r w:rsidR="007775B9">
          <w:rPr>
            <w:rFonts w:ascii="Times New Roman" w:hAnsi="Times New Roman"/>
            <w:sz w:val="24"/>
            <w:szCs w:val="24"/>
          </w:rPr>
          <w:t>76</w:t>
        </w:r>
      </w:ins>
      <w:ins w:id="155" w:author="Gavin" w:date="2019-03-12T23:59:00Z">
        <w:r>
          <w:rPr>
            <w:rFonts w:ascii="Times New Roman" w:hAnsi="Times New Roman"/>
            <w:sz w:val="24"/>
            <w:szCs w:val="24"/>
          </w:rPr>
          <w:t xml:space="preserve">) = </w:t>
        </w:r>
      </w:ins>
      <w:ins w:id="156" w:author="Gavin" w:date="2019-03-13T00:09:00Z">
        <w:r w:rsidR="007775B9">
          <w:rPr>
            <w:rFonts w:ascii="Times New Roman" w:hAnsi="Times New Roman"/>
            <w:sz w:val="24"/>
            <w:szCs w:val="24"/>
          </w:rPr>
          <w:t>0.</w:t>
        </w:r>
      </w:ins>
      <w:ins w:id="157" w:author="Gavin" w:date="2019-03-13T00:16:00Z">
        <w:r w:rsidR="007775B9">
          <w:rPr>
            <w:rFonts w:ascii="Times New Roman" w:hAnsi="Times New Roman"/>
            <w:sz w:val="24"/>
            <w:szCs w:val="24"/>
          </w:rPr>
          <w:t>72</w:t>
        </w:r>
      </w:ins>
      <w:ins w:id="158" w:author="Gavin" w:date="2019-03-12T23:59:00Z">
        <w:r>
          <w:rPr>
            <w:rFonts w:ascii="Times New Roman" w:hAnsi="Times New Roman"/>
            <w:sz w:val="24"/>
            <w:szCs w:val="24"/>
          </w:rPr>
          <w:t xml:space="preserve">, </w:t>
        </w:r>
      </w:ins>
      <w:ins w:id="159" w:author="Gavin" w:date="2019-03-13T00:14:00Z">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w:t>
        </w:r>
      </w:ins>
      <w:ins w:id="160" w:author="Gavin" w:date="2019-03-12T23:59:00Z">
        <w:r>
          <w:rPr>
            <w:rFonts w:ascii="Times New Roman" w:hAnsi="Times New Roman"/>
            <w:sz w:val="24"/>
            <w:szCs w:val="24"/>
          </w:rPr>
          <w:t>= .</w:t>
        </w:r>
      </w:ins>
      <w:ins w:id="161" w:author="Gavin" w:date="2019-03-13T00:16:00Z">
        <w:r w:rsidR="007775B9">
          <w:rPr>
            <w:rFonts w:ascii="Times New Roman" w:hAnsi="Times New Roman"/>
            <w:sz w:val="24"/>
            <w:szCs w:val="24"/>
          </w:rPr>
          <w:t>579</w:t>
        </w:r>
      </w:ins>
      <w:ins w:id="162" w:author="Gavin" w:date="2019-03-12T23:59:00Z">
        <w:r>
          <w:rPr>
            <w:rFonts w:ascii="Times New Roman" w:hAnsi="Times New Roman"/>
            <w:sz w:val="24"/>
            <w:szCs w:val="24"/>
          </w:rPr>
          <w:t xml:space="preserve">, </w:t>
        </w:r>
      </w:ins>
      <w:ins w:id="163" w:author="Gavin" w:date="2019-03-13T00:11:00Z">
        <w:r w:rsidR="007775B9">
          <w:rPr>
            <w:rFonts w:ascii="Times New Roman" w:hAnsi="Times New Roman"/>
            <w:sz w:val="24"/>
            <w:szCs w:val="24"/>
          </w:rPr>
          <w:t xml:space="preserve">ε = </w:t>
        </w:r>
      </w:ins>
      <w:ins w:id="164" w:author="Gavin" w:date="2019-03-13T00:13:00Z">
        <w:r w:rsidR="007775B9">
          <w:rPr>
            <w:rFonts w:ascii="Times New Roman" w:hAnsi="Times New Roman"/>
            <w:sz w:val="24"/>
            <w:szCs w:val="24"/>
          </w:rPr>
          <w:t>.554</w:t>
        </w:r>
      </w:ins>
      <w:ins w:id="165" w:author="Gavin" w:date="2019-03-13T00:12:00Z">
        <w:r w:rsidR="007775B9">
          <w:rPr>
            <w:rFonts w:ascii="Times New Roman" w:hAnsi="Times New Roman"/>
            <w:sz w:val="24"/>
            <w:szCs w:val="24"/>
          </w:rPr>
          <w:t xml:space="preserve">, </w:t>
        </w:r>
      </w:ins>
      <w:ins w:id="166" w:author="Gavin" w:date="2019-03-12T23:59:00Z">
        <w:r>
          <w:rPr>
            <w:rFonts w:ascii="Times New Roman" w:hAnsi="Times New Roman"/>
            <w:sz w:val="24"/>
            <w:szCs w:val="24"/>
          </w:rPr>
          <w:t>ω</w:t>
        </w:r>
        <w:r>
          <w:rPr>
            <w:rFonts w:ascii="Times New Roman" w:hAnsi="Times New Roman"/>
            <w:sz w:val="24"/>
            <w:szCs w:val="24"/>
            <w:vertAlign w:val="subscript"/>
          </w:rPr>
          <w:t>p</w:t>
        </w:r>
        <w:r>
          <w:rPr>
            <w:rFonts w:ascii="Times New Roman" w:hAnsi="Times New Roman"/>
            <w:sz w:val="24"/>
            <w:szCs w:val="24"/>
          </w:rPr>
          <w:t xml:space="preserve">² = xxx; </w:t>
        </w:r>
      </w:ins>
      <w:ins w:id="167" w:author="Gavin" w:date="2019-03-13T00:12:00Z">
        <w:r w:rsidR="007775B9">
          <w:rPr>
            <w:rFonts w:ascii="Times New Roman" w:hAnsi="Times New Roman"/>
            <w:sz w:val="24"/>
            <w:szCs w:val="24"/>
          </w:rPr>
          <w:t>set size and epoch</w:t>
        </w:r>
      </w:ins>
      <w:ins w:id="168" w:author="Gavin" w:date="2019-03-12T23:59:00Z">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w:t>
        </w:r>
      </w:ins>
      <w:ins w:id="169" w:author="Gavin" w:date="2019-03-13T00:16:00Z">
        <w:r w:rsidR="007775B9">
          <w:rPr>
            <w:rFonts w:ascii="Times New Roman" w:hAnsi="Times New Roman"/>
            <w:sz w:val="24"/>
            <w:szCs w:val="24"/>
          </w:rPr>
          <w:t>16</w:t>
        </w:r>
      </w:ins>
      <w:ins w:id="170" w:author="Gavin" w:date="2019-03-12T23:59:00Z">
        <w:r>
          <w:rPr>
            <w:rFonts w:ascii="Times New Roman" w:hAnsi="Times New Roman"/>
            <w:sz w:val="24"/>
            <w:szCs w:val="24"/>
          </w:rPr>
          <w:t xml:space="preserve">, </w:t>
        </w:r>
      </w:ins>
      <w:ins w:id="171" w:author="Gavin" w:date="2019-03-13T00:16:00Z">
        <w:r w:rsidR="007775B9">
          <w:rPr>
            <w:rFonts w:ascii="Times New Roman" w:hAnsi="Times New Roman"/>
            <w:sz w:val="24"/>
            <w:szCs w:val="24"/>
          </w:rPr>
          <w:t>304</w:t>
        </w:r>
      </w:ins>
      <w:ins w:id="172" w:author="Gavin" w:date="2019-03-12T23:59:00Z">
        <w:r>
          <w:rPr>
            <w:rFonts w:ascii="Times New Roman" w:hAnsi="Times New Roman"/>
            <w:sz w:val="24"/>
            <w:szCs w:val="24"/>
          </w:rPr>
          <w:t xml:space="preserve">) = </w:t>
        </w:r>
      </w:ins>
      <w:ins w:id="173" w:author="Gavin" w:date="2019-03-13T00:16:00Z">
        <w:r w:rsidR="007775B9">
          <w:rPr>
            <w:rFonts w:ascii="Times New Roman" w:hAnsi="Times New Roman"/>
            <w:sz w:val="24"/>
            <w:szCs w:val="24"/>
          </w:rPr>
          <w:t>0.779</w:t>
        </w:r>
      </w:ins>
      <w:ins w:id="174" w:author="Gavin" w:date="2019-03-12T23:59:00Z">
        <w:r>
          <w:rPr>
            <w:rFonts w:ascii="Times New Roman" w:hAnsi="Times New Roman"/>
            <w:sz w:val="24"/>
            <w:szCs w:val="24"/>
          </w:rPr>
          <w:t xml:space="preserve">, </w:t>
        </w:r>
        <w:r>
          <w:rPr>
            <w:rFonts w:ascii="Times New Roman" w:hAnsi="Times New Roman"/>
            <w:i/>
            <w:sz w:val="24"/>
            <w:szCs w:val="24"/>
          </w:rPr>
          <w:t>p</w:t>
        </w:r>
        <w:r>
          <w:rPr>
            <w:rFonts w:ascii="Times New Roman" w:hAnsi="Times New Roman"/>
            <w:sz w:val="24"/>
            <w:szCs w:val="24"/>
          </w:rPr>
          <w:t xml:space="preserve"> = .</w:t>
        </w:r>
      </w:ins>
      <w:ins w:id="175" w:author="Gavin" w:date="2019-03-13T00:17:00Z">
        <w:r w:rsidR="007775B9">
          <w:rPr>
            <w:rFonts w:ascii="Times New Roman" w:hAnsi="Times New Roman"/>
            <w:sz w:val="24"/>
            <w:szCs w:val="24"/>
          </w:rPr>
          <w:t>71</w:t>
        </w:r>
      </w:ins>
      <w:ins w:id="176" w:author="Gavin" w:date="2019-03-12T23:59:00Z">
        <w:r>
          <w:rPr>
            <w:rFonts w:ascii="Times New Roman" w:hAnsi="Times New Roman"/>
            <w:sz w:val="24"/>
            <w:szCs w:val="24"/>
          </w:rPr>
          <w:t xml:space="preserve">, </w:t>
        </w:r>
      </w:ins>
      <w:ins w:id="177" w:author="Gavin" w:date="2019-03-13T00:13:00Z">
        <w:r w:rsidR="007775B9">
          <w:rPr>
            <w:rFonts w:ascii="Times New Roman" w:hAnsi="Times New Roman"/>
            <w:sz w:val="24"/>
            <w:szCs w:val="24"/>
          </w:rPr>
          <w:t xml:space="preserve">ε = .279, </w:t>
        </w:r>
      </w:ins>
      <w:ins w:id="178" w:author="Gavin" w:date="2019-03-12T23:59:00Z">
        <w:r>
          <w:rPr>
            <w:rFonts w:ascii="Times New Roman" w:hAnsi="Times New Roman"/>
            <w:sz w:val="24"/>
            <w:szCs w:val="24"/>
          </w:rPr>
          <w:t>ω</w:t>
        </w:r>
        <w:r>
          <w:rPr>
            <w:rFonts w:ascii="Times New Roman" w:hAnsi="Times New Roman"/>
            <w:sz w:val="24"/>
            <w:szCs w:val="24"/>
            <w:vertAlign w:val="subscript"/>
          </w:rPr>
          <w:t>p</w:t>
        </w:r>
        <w:r>
          <w:rPr>
            <w:rFonts w:ascii="Times New Roman" w:hAnsi="Times New Roman"/>
            <w:sz w:val="24"/>
            <w:szCs w:val="24"/>
          </w:rPr>
          <w:t>² = xxx</w:t>
        </w:r>
      </w:ins>
      <w:ins w:id="179" w:author="Gavin" w:date="2019-03-13T00:13:00Z">
        <w:r w:rsidR="007775B9">
          <w:rPr>
            <w:rFonts w:ascii="Times New Roman" w:hAnsi="Times New Roman"/>
            <w:sz w:val="24"/>
            <w:szCs w:val="24"/>
          </w:rPr>
          <w:t xml:space="preserve">; and epoch and display, </w:t>
        </w:r>
      </w:ins>
      <w:ins w:id="180" w:author="Gavin" w:date="2019-03-13T00:14:00Z">
        <w:r w:rsidR="007775B9">
          <w:rPr>
            <w:rFonts w:ascii="Times New Roman" w:hAnsi="Times New Roman"/>
            <w:i/>
            <w:sz w:val="24"/>
            <w:szCs w:val="24"/>
          </w:rPr>
          <w:t>F</w:t>
        </w:r>
        <w:r w:rsidR="007775B9">
          <w:rPr>
            <w:rFonts w:ascii="Times New Roman" w:hAnsi="Times New Roman"/>
            <w:sz w:val="24"/>
            <w:szCs w:val="24"/>
          </w:rPr>
          <w:t xml:space="preserve">(4, 76) = </w:t>
        </w:r>
      </w:ins>
      <w:ins w:id="181" w:author="Gavin" w:date="2019-03-13T00:15:00Z">
        <w:r w:rsidR="007775B9">
          <w:rPr>
            <w:rFonts w:ascii="Times New Roman" w:hAnsi="Times New Roman"/>
            <w:sz w:val="24"/>
            <w:szCs w:val="24"/>
          </w:rPr>
          <w:t>1.15</w:t>
        </w:r>
      </w:ins>
      <w:ins w:id="182" w:author="Gavin" w:date="2019-03-13T00:14:00Z">
        <w:r w:rsidR="007775B9">
          <w:rPr>
            <w:rFonts w:ascii="Times New Roman" w:hAnsi="Times New Roman"/>
            <w:sz w:val="24"/>
            <w:szCs w:val="24"/>
          </w:rPr>
          <w:t xml:space="preserve">,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 .3</w:t>
        </w:r>
      </w:ins>
      <w:ins w:id="183" w:author="Gavin" w:date="2019-03-13T00:15:00Z">
        <w:r w:rsidR="007775B9">
          <w:rPr>
            <w:rFonts w:ascii="Times New Roman" w:hAnsi="Times New Roman"/>
            <w:sz w:val="24"/>
            <w:szCs w:val="24"/>
          </w:rPr>
          <w:t>42</w:t>
        </w:r>
      </w:ins>
      <w:ins w:id="184" w:author="Gavin" w:date="2019-03-13T00:14:00Z">
        <w:r w:rsidR="007775B9">
          <w:rPr>
            <w:rFonts w:ascii="Times New Roman" w:hAnsi="Times New Roman"/>
            <w:sz w:val="24"/>
            <w:szCs w:val="24"/>
          </w:rPr>
          <w:t>, ε = .279, ω</w:t>
        </w:r>
        <w:r w:rsidR="007775B9">
          <w:rPr>
            <w:rFonts w:ascii="Times New Roman" w:hAnsi="Times New Roman"/>
            <w:sz w:val="24"/>
            <w:szCs w:val="24"/>
            <w:vertAlign w:val="subscript"/>
          </w:rPr>
          <w:t>p</w:t>
        </w:r>
        <w:r w:rsidR="007775B9">
          <w:rPr>
            <w:rFonts w:ascii="Times New Roman" w:hAnsi="Times New Roman"/>
            <w:sz w:val="24"/>
            <w:szCs w:val="24"/>
          </w:rPr>
          <w:t>² = xxx</w:t>
        </w:r>
      </w:ins>
      <w:ins w:id="185" w:author="Gavin" w:date="2019-03-12T23:59:00Z">
        <w:r>
          <w:rPr>
            <w:rFonts w:ascii="Times New Roman" w:hAnsi="Times New Roman"/>
            <w:sz w:val="24"/>
            <w:szCs w:val="24"/>
          </w:rPr>
          <w:t>.</w:t>
        </w:r>
      </w:ins>
      <w:ins w:id="186" w:author="Gavin" w:date="2019-03-13T00:14:00Z">
        <w:r w:rsidR="007775B9">
          <w:rPr>
            <w:rFonts w:ascii="Times New Roman" w:hAnsi="Times New Roman"/>
            <w:sz w:val="24"/>
            <w:szCs w:val="24"/>
          </w:rPr>
          <w:t xml:space="preserve"> T</w:t>
        </w:r>
      </w:ins>
      <w:ins w:id="187" w:author="Gavin" w:date="2019-03-12T23:59:00Z">
        <w:r>
          <w:rPr>
            <w:rFonts w:ascii="Times New Roman" w:hAnsi="Times New Roman"/>
            <w:sz w:val="24"/>
            <w:szCs w:val="24"/>
          </w:rPr>
          <w:t xml:space="preserve">he three-way interaction between display type, set size and epoch was </w:t>
        </w:r>
      </w:ins>
      <w:ins w:id="188" w:author="Gavin" w:date="2019-03-13T00:14:00Z">
        <w:r w:rsidR="007775B9">
          <w:rPr>
            <w:rFonts w:ascii="Times New Roman" w:hAnsi="Times New Roman"/>
            <w:sz w:val="24"/>
            <w:szCs w:val="24"/>
          </w:rPr>
          <w:t xml:space="preserve">also </w:t>
        </w:r>
      </w:ins>
      <w:ins w:id="189" w:author="Gavin" w:date="2019-03-12T23:59:00Z">
        <w:r>
          <w:rPr>
            <w:rFonts w:ascii="Times New Roman" w:hAnsi="Times New Roman"/>
            <w:sz w:val="24"/>
            <w:szCs w:val="24"/>
          </w:rPr>
          <w:t xml:space="preserve">not significant, </w:t>
        </w:r>
      </w:ins>
      <w:proofErr w:type="gramStart"/>
      <w:ins w:id="190" w:author="Gavin" w:date="2019-03-13T00:14:00Z">
        <w:r w:rsidR="007775B9">
          <w:rPr>
            <w:rFonts w:ascii="Times New Roman" w:hAnsi="Times New Roman"/>
            <w:i/>
            <w:sz w:val="24"/>
            <w:szCs w:val="24"/>
          </w:rPr>
          <w:t>F</w:t>
        </w:r>
        <w:r w:rsidR="007775B9">
          <w:rPr>
            <w:rFonts w:ascii="Times New Roman" w:hAnsi="Times New Roman"/>
            <w:sz w:val="24"/>
            <w:szCs w:val="24"/>
          </w:rPr>
          <w:t>(</w:t>
        </w:r>
      </w:ins>
      <w:proofErr w:type="gramEnd"/>
      <w:ins w:id="191" w:author="Gavin" w:date="2019-03-13T00:17:00Z">
        <w:r w:rsidR="007775B9">
          <w:rPr>
            <w:rFonts w:ascii="Times New Roman" w:hAnsi="Times New Roman"/>
            <w:sz w:val="24"/>
            <w:szCs w:val="24"/>
          </w:rPr>
          <w:t>16</w:t>
        </w:r>
      </w:ins>
      <w:ins w:id="192" w:author="Gavin" w:date="2019-03-13T00:14:00Z">
        <w:r w:rsidR="007775B9">
          <w:rPr>
            <w:rFonts w:ascii="Times New Roman" w:hAnsi="Times New Roman"/>
            <w:sz w:val="24"/>
            <w:szCs w:val="24"/>
          </w:rPr>
          <w:t xml:space="preserve">, </w:t>
        </w:r>
      </w:ins>
      <w:ins w:id="193" w:author="Gavin" w:date="2019-03-13T00:17:00Z">
        <w:r w:rsidR="007775B9">
          <w:rPr>
            <w:rFonts w:ascii="Times New Roman" w:hAnsi="Times New Roman"/>
            <w:sz w:val="24"/>
            <w:szCs w:val="24"/>
          </w:rPr>
          <w:t>304</w:t>
        </w:r>
      </w:ins>
      <w:ins w:id="194" w:author="Gavin" w:date="2019-03-13T00:14:00Z">
        <w:r w:rsidR="007775B9">
          <w:rPr>
            <w:rFonts w:ascii="Times New Roman" w:hAnsi="Times New Roman"/>
            <w:sz w:val="24"/>
            <w:szCs w:val="24"/>
          </w:rPr>
          <w:t xml:space="preserve">) = </w:t>
        </w:r>
      </w:ins>
      <w:ins w:id="195" w:author="Gavin" w:date="2019-03-13T00:17:00Z">
        <w:r w:rsidR="007775B9">
          <w:rPr>
            <w:rFonts w:ascii="Times New Roman" w:hAnsi="Times New Roman"/>
            <w:sz w:val="24"/>
            <w:szCs w:val="24"/>
          </w:rPr>
          <w:t>0.553</w:t>
        </w:r>
      </w:ins>
      <w:ins w:id="196" w:author="Gavin" w:date="2019-03-13T00:14:00Z">
        <w:r w:rsidR="007775B9">
          <w:rPr>
            <w:rFonts w:ascii="Times New Roman" w:hAnsi="Times New Roman"/>
            <w:sz w:val="24"/>
            <w:szCs w:val="24"/>
          </w:rPr>
          <w:t xml:space="preserve">,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 .</w:t>
        </w:r>
      </w:ins>
      <w:ins w:id="197" w:author="Gavin" w:date="2019-03-13T00:17:00Z">
        <w:r w:rsidR="007775B9">
          <w:rPr>
            <w:rFonts w:ascii="Times New Roman" w:hAnsi="Times New Roman"/>
            <w:sz w:val="24"/>
            <w:szCs w:val="24"/>
          </w:rPr>
          <w:t>917</w:t>
        </w:r>
      </w:ins>
      <w:ins w:id="198" w:author="Gavin" w:date="2019-03-13T00:14:00Z">
        <w:r w:rsidR="007775B9">
          <w:rPr>
            <w:rFonts w:ascii="Times New Roman" w:hAnsi="Times New Roman"/>
            <w:sz w:val="24"/>
            <w:szCs w:val="24"/>
          </w:rPr>
          <w:t>, ε = .262, ω</w:t>
        </w:r>
        <w:r w:rsidR="007775B9">
          <w:rPr>
            <w:rFonts w:ascii="Times New Roman" w:hAnsi="Times New Roman"/>
            <w:sz w:val="24"/>
            <w:szCs w:val="24"/>
            <w:vertAlign w:val="subscript"/>
          </w:rPr>
          <w:t>p</w:t>
        </w:r>
        <w:r w:rsidR="007775B9">
          <w:rPr>
            <w:rFonts w:ascii="Times New Roman" w:hAnsi="Times New Roman"/>
            <w:sz w:val="24"/>
            <w:szCs w:val="24"/>
          </w:rPr>
          <w:t>² = xxx</w:t>
        </w:r>
      </w:ins>
    </w:p>
    <w:p w14:paraId="1DD6145D" w14:textId="478FA134" w:rsidR="00702D14" w:rsidRDefault="00ED2150" w:rsidP="0087266F">
      <w:pPr>
        <w:pStyle w:val="NoSpacing"/>
        <w:spacing w:line="480" w:lineRule="auto"/>
        <w:ind w:firstLine="720"/>
        <w:rPr>
          <w:rFonts w:ascii="Times New Roman" w:eastAsiaTheme="minorEastAsia" w:hAnsi="Times New Roman" w:cs="Times New Roman"/>
          <w:iCs/>
          <w:sz w:val="24"/>
          <w:szCs w:val="24"/>
        </w:rPr>
      </w:pPr>
      <w:r>
        <w:rPr>
          <w:rFonts w:ascii="Times New Roman" w:hAnsi="Times New Roman" w:cs="Times New Roman"/>
          <w:sz w:val="24"/>
          <w:szCs w:val="24"/>
        </w:rPr>
        <w:t>The lack of a significant difference in response times between repeated and novel displays suggest that lure processing d</w:t>
      </w:r>
      <w:r w:rsidR="00044E2E">
        <w:rPr>
          <w:rFonts w:ascii="Times New Roman" w:hAnsi="Times New Roman" w:cs="Times New Roman"/>
          <w:sz w:val="24"/>
          <w:szCs w:val="24"/>
        </w:rPr>
        <w:t>id</w:t>
      </w:r>
      <w:r>
        <w:rPr>
          <w:rFonts w:ascii="Times New Roman" w:hAnsi="Times New Roman" w:cs="Times New Roman"/>
          <w:sz w:val="24"/>
          <w:szCs w:val="24"/>
        </w:rPr>
        <w:t xml:space="preserve"> not contribute to contextual cueing. </w:t>
      </w:r>
      <w:r w:rsidR="008341F2">
        <w:rPr>
          <w:rFonts w:ascii="Times New Roman" w:hAnsi="Times New Roman" w:cs="Times New Roman"/>
          <w:sz w:val="24"/>
          <w:szCs w:val="24"/>
        </w:rPr>
        <w:t xml:space="preserve">The Bayes factor for a model with display type as a factor indicated that there was strong evidence (CITE) that the response times for repeated and novel displays were not meaningfully different, </w:t>
      </w:r>
      <w:r w:rsidR="008341F2">
        <w:rPr>
          <w:rFonts w:ascii="Times New Roman" w:eastAsiaTheme="minorEastAsia" w:hAnsi="Times New Roman" w:cs="Times New Roman"/>
          <w:iCs/>
          <w:sz w:val="24"/>
          <w:szCs w:val="24"/>
        </w:rPr>
        <w:t>BF</w:t>
      </w:r>
      <w:r w:rsidR="008341F2">
        <w:rPr>
          <w:rFonts w:ascii="Times New Roman" w:eastAsiaTheme="minorEastAsia" w:hAnsi="Times New Roman" w:cs="Times New Roman"/>
          <w:iCs/>
          <w:sz w:val="24"/>
          <w:szCs w:val="24"/>
          <w:vertAlign w:val="subscript"/>
        </w:rPr>
        <w:t>01</w:t>
      </w:r>
      <w:r w:rsidR="008341F2">
        <w:rPr>
          <w:rFonts w:ascii="Times New Roman" w:eastAsiaTheme="minorEastAsia" w:hAnsi="Times New Roman" w:cs="Times New Roman"/>
          <w:iCs/>
          <w:sz w:val="24"/>
          <w:szCs w:val="24"/>
        </w:rPr>
        <w:t xml:space="preserve"> = 1</w:t>
      </w:r>
      <w:r w:rsidR="003D3A72">
        <w:rPr>
          <w:rFonts w:ascii="Times New Roman" w:eastAsiaTheme="minorEastAsia" w:hAnsi="Times New Roman" w:cs="Times New Roman"/>
          <w:iCs/>
          <w:sz w:val="24"/>
          <w:szCs w:val="24"/>
        </w:rPr>
        <w:t>3.757</w:t>
      </w:r>
    </w:p>
    <w:p w14:paraId="38D801A3" w14:textId="645975B7" w:rsidR="008341F2" w:rsidRDefault="00343246" w:rsidP="008341F2">
      <w:pPr>
        <w:pStyle w:val="NoSpacing"/>
        <w:spacing w:line="480" w:lineRule="auto"/>
        <w:jc w:val="center"/>
        <w:rPr>
          <w:rFonts w:ascii="Times New Roman" w:eastAsiaTheme="minorEastAsia" w:hAnsi="Times New Roman" w:cs="Times New Roman"/>
          <w:iCs/>
          <w:sz w:val="24"/>
          <w:szCs w:val="24"/>
        </w:rPr>
      </w:pPr>
      <w:commentRangeStart w:id="199"/>
      <w:r>
        <w:rPr>
          <w:rStyle w:val="CommentReference"/>
        </w:rPr>
        <w:commentReference w:id="200"/>
      </w:r>
      <w:commentRangeEnd w:id="199"/>
      <w:r w:rsidR="00CB1E98">
        <w:rPr>
          <w:rStyle w:val="CommentReference"/>
        </w:rPr>
        <w:commentReference w:id="199"/>
      </w:r>
    </w:p>
    <w:p w14:paraId="3918207B" w14:textId="4DF15BD4" w:rsidR="00F45D03" w:rsidRDefault="004A6849" w:rsidP="004A6849">
      <w:pPr>
        <w:pStyle w:val="NoSpacing"/>
        <w:spacing w:line="480" w:lineRule="auto"/>
        <w:jc w:val="center"/>
        <w:rPr>
          <w:rFonts w:ascii="Times New Roman" w:hAnsi="Times New Roman" w:cs="Times New Roman"/>
          <w:sz w:val="24"/>
          <w:szCs w:val="24"/>
        </w:rPr>
      </w:pPr>
      <w:ins w:id="201" w:author="Gavin" w:date="2019-03-13T00:34:00Z">
        <w:r>
          <w:rPr>
            <w:rFonts w:ascii="Times New Roman" w:hAnsi="Times New Roman" w:cs="Times New Roman"/>
            <w:noProof/>
            <w:sz w:val="24"/>
            <w:szCs w:val="24"/>
          </w:rPr>
          <w:drawing>
            <wp:inline distT="0" distB="0" distL="0" distR="0" wp14:anchorId="49133F60" wp14:editId="4F07C1E2">
              <wp:extent cx="5790719"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3977" cy="1766293"/>
                      </a:xfrm>
                      <a:prstGeom prst="rect">
                        <a:avLst/>
                      </a:prstGeom>
                      <a:noFill/>
                    </pic:spPr>
                  </pic:pic>
                </a:graphicData>
              </a:graphic>
            </wp:inline>
          </w:drawing>
        </w:r>
      </w:ins>
    </w:p>
    <w:p w14:paraId="30D61E41" w14:textId="27BBAB61" w:rsidR="00CB1E98" w:rsidRDefault="00CB1E98" w:rsidP="00CB1E98">
      <w:pPr>
        <w:pStyle w:val="NoSpacing"/>
        <w:spacing w:line="480" w:lineRule="auto"/>
        <w:rPr>
          <w:ins w:id="202" w:author="HAL" w:date="2019-03-11T14:05:00Z"/>
          <w:rFonts w:ascii="Times New Roman" w:hAnsi="Times New Roman" w:cs="Times New Roman"/>
          <w:i/>
          <w:sz w:val="24"/>
          <w:szCs w:val="24"/>
        </w:rPr>
      </w:pPr>
      <w:commentRangeStart w:id="203"/>
      <w:commentRangeStart w:id="204"/>
      <w:r w:rsidRPr="00CB1E98">
        <w:rPr>
          <w:rFonts w:ascii="Times New Roman" w:hAnsi="Times New Roman" w:cs="Times New Roman"/>
          <w:i/>
          <w:sz w:val="24"/>
          <w:szCs w:val="24"/>
          <w:rPrChange w:id="205" w:author="Gavin" w:date="2019-03-11T00:01:00Z">
            <w:rPr>
              <w:rFonts w:ascii="Times New Roman" w:hAnsi="Times New Roman" w:cs="Times New Roman"/>
              <w:sz w:val="24"/>
              <w:szCs w:val="24"/>
            </w:rPr>
          </w:rPrChange>
        </w:rPr>
        <w:t xml:space="preserve">Figure </w:t>
      </w:r>
      <w:r w:rsidR="00FC17C6">
        <w:rPr>
          <w:rFonts w:ascii="Times New Roman" w:hAnsi="Times New Roman" w:cs="Times New Roman"/>
          <w:i/>
          <w:sz w:val="24"/>
          <w:szCs w:val="24"/>
        </w:rPr>
        <w:t>3</w:t>
      </w:r>
      <w:r w:rsidRPr="00CB1E98">
        <w:rPr>
          <w:rFonts w:ascii="Times New Roman" w:hAnsi="Times New Roman" w:cs="Times New Roman"/>
          <w:i/>
          <w:sz w:val="24"/>
          <w:szCs w:val="24"/>
          <w:rPrChange w:id="206" w:author="Gavin" w:date="2019-03-11T00:01:00Z">
            <w:rPr>
              <w:rFonts w:ascii="Times New Roman" w:hAnsi="Times New Roman" w:cs="Times New Roman"/>
              <w:sz w:val="24"/>
              <w:szCs w:val="24"/>
            </w:rPr>
          </w:rPrChange>
        </w:rPr>
        <w:t>.</w:t>
      </w:r>
      <w:r>
        <w:rPr>
          <w:rFonts w:ascii="Times New Roman" w:hAnsi="Times New Roman" w:cs="Times New Roman"/>
          <w:i/>
          <w:sz w:val="24"/>
          <w:szCs w:val="24"/>
        </w:rPr>
        <w:t xml:space="preserve"> </w:t>
      </w:r>
      <w:r>
        <w:rPr>
          <w:rFonts w:ascii="Times New Roman" w:hAnsi="Times New Roman" w:cs="Times New Roman"/>
          <w:sz w:val="24"/>
          <w:szCs w:val="24"/>
        </w:rPr>
        <w:t xml:space="preserve">Response times </w:t>
      </w:r>
      <w:r w:rsidR="00995A18">
        <w:rPr>
          <w:rFonts w:ascii="Times New Roman" w:hAnsi="Times New Roman" w:cs="Times New Roman"/>
          <w:sz w:val="24"/>
          <w:szCs w:val="24"/>
        </w:rPr>
        <w:t xml:space="preserve">(in </w:t>
      </w:r>
      <w:proofErr w:type="spellStart"/>
      <w:r w:rsidR="00995A18">
        <w:rPr>
          <w:rFonts w:ascii="Times New Roman" w:hAnsi="Times New Roman" w:cs="Times New Roman"/>
          <w:sz w:val="24"/>
          <w:szCs w:val="24"/>
        </w:rPr>
        <w:t>ms</w:t>
      </w:r>
      <w:proofErr w:type="spellEnd"/>
      <w:r w:rsidR="00995A18">
        <w:rPr>
          <w:rFonts w:ascii="Times New Roman" w:hAnsi="Times New Roman" w:cs="Times New Roman"/>
          <w:sz w:val="24"/>
          <w:szCs w:val="24"/>
        </w:rPr>
        <w:t xml:space="preserve">) as a function of lure set size. Repeated displays are represented by the solid line, while novel displays are represented by the dashed line. </w:t>
      </w:r>
      <w:ins w:id="207" w:author="Gavin" w:date="2019-03-13T00:35:00Z">
        <w:r w:rsidR="004A6849">
          <w:rPr>
            <w:rFonts w:ascii="Times New Roman" w:hAnsi="Times New Roman" w:cs="Times New Roman"/>
            <w:i/>
            <w:sz w:val="24"/>
            <w:szCs w:val="24"/>
          </w:rPr>
          <w:t xml:space="preserve">(A) </w:t>
        </w:r>
        <w:r w:rsidR="004A6849">
          <w:rPr>
            <w:rFonts w:ascii="Times New Roman" w:hAnsi="Times New Roman" w:cs="Times New Roman"/>
            <w:sz w:val="24"/>
            <w:szCs w:val="24"/>
          </w:rPr>
          <w:t xml:space="preserve">Response times did not significantly differ with epoch or display type. </w:t>
        </w:r>
      </w:ins>
      <w:ins w:id="208" w:author="Gavin" w:date="2019-03-13T00:34:00Z">
        <w:r w:rsidR="004A6849" w:rsidRPr="004A6849">
          <w:rPr>
            <w:rFonts w:ascii="Times New Roman" w:hAnsi="Times New Roman" w:cs="Times New Roman"/>
            <w:i/>
            <w:sz w:val="24"/>
            <w:szCs w:val="24"/>
            <w:rPrChange w:id="209" w:author="Gavin" w:date="2019-03-13T00:34:00Z">
              <w:rPr>
                <w:rFonts w:ascii="Times New Roman" w:hAnsi="Times New Roman" w:cs="Times New Roman"/>
                <w:sz w:val="24"/>
                <w:szCs w:val="24"/>
              </w:rPr>
            </w:rPrChange>
          </w:rPr>
          <w:t>(B)</w:t>
        </w:r>
      </w:ins>
      <w:r w:rsidR="00995A18">
        <w:rPr>
          <w:rFonts w:ascii="Times New Roman" w:hAnsi="Times New Roman" w:cs="Times New Roman"/>
          <w:sz w:val="24"/>
          <w:szCs w:val="24"/>
        </w:rPr>
        <w:t xml:space="preserve">Although response times increased logarithmically as a function of set size, suggesting that </w:t>
      </w:r>
      <w:commentRangeEnd w:id="203"/>
      <w:r w:rsidR="00044E2E">
        <w:rPr>
          <w:rStyle w:val="CommentReference"/>
        </w:rPr>
        <w:commentReference w:id="203"/>
      </w:r>
      <w:commentRangeEnd w:id="204"/>
      <w:r w:rsidR="007846D8">
        <w:rPr>
          <w:rStyle w:val="CommentReference"/>
        </w:rPr>
        <w:commentReference w:id="204"/>
      </w:r>
      <w:r w:rsidR="00995A18">
        <w:rPr>
          <w:rFonts w:ascii="Times New Roman" w:hAnsi="Times New Roman" w:cs="Times New Roman"/>
          <w:sz w:val="24"/>
          <w:szCs w:val="24"/>
        </w:rPr>
        <w:t>lures were processed, there was no statistically significant contextual cueing effect.</w:t>
      </w:r>
      <w:r w:rsidRPr="00CB1E98">
        <w:rPr>
          <w:rFonts w:ascii="Times New Roman" w:hAnsi="Times New Roman" w:cs="Times New Roman"/>
          <w:i/>
          <w:sz w:val="24"/>
          <w:szCs w:val="24"/>
          <w:rPrChange w:id="210" w:author="Gavin" w:date="2019-03-11T00:01:00Z">
            <w:rPr>
              <w:rFonts w:ascii="Times New Roman" w:hAnsi="Times New Roman" w:cs="Times New Roman"/>
              <w:sz w:val="24"/>
              <w:szCs w:val="24"/>
            </w:rPr>
          </w:rPrChange>
        </w:rPr>
        <w:t xml:space="preserve"> </w:t>
      </w:r>
    </w:p>
    <w:p w14:paraId="0D5534DE" w14:textId="593EAB95" w:rsidR="00B507F8" w:rsidRDefault="002B2D95" w:rsidP="00B507F8">
      <w:pPr>
        <w:pStyle w:val="NoSpacing"/>
        <w:spacing w:line="480" w:lineRule="auto"/>
        <w:ind w:firstLine="720"/>
        <w:rPr>
          <w:ins w:id="211" w:author="Gavin" w:date="2019-03-12T22:09:00Z"/>
          <w:rFonts w:ascii="Times New Roman" w:hAnsi="Times New Roman"/>
          <w:sz w:val="24"/>
          <w:szCs w:val="24"/>
        </w:rPr>
        <w:pPrChange w:id="212" w:author="Gavin" w:date="2019-03-12T22:09:00Z">
          <w:pPr>
            <w:pStyle w:val="NoSpacing"/>
            <w:spacing w:line="480" w:lineRule="auto"/>
          </w:pPr>
        </w:pPrChange>
      </w:pPr>
      <w:ins w:id="213" w:author="Gavin" w:date="2019-03-12T22:50:00Z">
        <w:r>
          <w:rPr>
            <w:rFonts w:ascii="Times New Roman" w:hAnsi="Times New Roman"/>
            <w:sz w:val="24"/>
            <w:szCs w:val="24"/>
          </w:rPr>
          <w:lastRenderedPageBreak/>
          <w:t xml:space="preserve">One participant responded “yes” when asked whether they noticed anything strange about the </w:t>
        </w:r>
      </w:ins>
      <w:ins w:id="214" w:author="Gavin" w:date="2019-03-13T00:35:00Z">
        <w:r w:rsidR="004A6849">
          <w:rPr>
            <w:rFonts w:ascii="Times New Roman" w:hAnsi="Times New Roman"/>
            <w:sz w:val="24"/>
            <w:szCs w:val="24"/>
          </w:rPr>
          <w:t>experiment but</w:t>
        </w:r>
      </w:ins>
      <w:ins w:id="215" w:author="Gavin" w:date="2019-03-12T22:50:00Z">
        <w:r>
          <w:rPr>
            <w:rFonts w:ascii="Times New Roman" w:hAnsi="Times New Roman"/>
            <w:sz w:val="24"/>
            <w:szCs w:val="24"/>
          </w:rPr>
          <w:t xml:space="preserve"> did not give any response when prompted.</w:t>
        </w:r>
      </w:ins>
      <w:ins w:id="216" w:author="Gavin" w:date="2019-03-12T22:39:00Z">
        <w:r>
          <w:rPr>
            <w:rFonts w:ascii="Times New Roman" w:hAnsi="Times New Roman"/>
            <w:sz w:val="24"/>
            <w:szCs w:val="24"/>
          </w:rPr>
          <w:t>10.5</w:t>
        </w:r>
      </w:ins>
      <w:ins w:id="217" w:author="Gavin" w:date="2019-03-12T22:09:00Z">
        <w:r w:rsidR="00B507F8">
          <w:rPr>
            <w:rFonts w:ascii="Times New Roman" w:hAnsi="Times New Roman"/>
            <w:sz w:val="24"/>
            <w:szCs w:val="24"/>
          </w:rPr>
          <w:t>%</w:t>
        </w:r>
      </w:ins>
      <w:ins w:id="218" w:author="Gavin" w:date="2019-03-12T22:39:00Z">
        <w:r>
          <w:rPr>
            <w:rFonts w:ascii="Times New Roman" w:hAnsi="Times New Roman"/>
            <w:sz w:val="24"/>
            <w:szCs w:val="24"/>
          </w:rPr>
          <w:t xml:space="preserve"> (2 out of 19)</w:t>
        </w:r>
      </w:ins>
      <w:ins w:id="219" w:author="Gavin" w:date="2019-03-12T22:09:00Z">
        <w:r w:rsidR="00B507F8">
          <w:rPr>
            <w:rFonts w:ascii="Times New Roman" w:hAnsi="Times New Roman"/>
            <w:sz w:val="24"/>
            <w:szCs w:val="24"/>
          </w:rPr>
          <w:t xml:space="preserve"> of the participants responded “yes” when they were asked whether they noticed that some displays were repeated throughout the search experiment</w:t>
        </w:r>
      </w:ins>
      <w:ins w:id="220" w:author="Gavin" w:date="2019-03-12T22:50:00Z">
        <w:r>
          <w:rPr>
            <w:rFonts w:ascii="Times New Roman" w:hAnsi="Times New Roman"/>
            <w:sz w:val="24"/>
            <w:szCs w:val="24"/>
          </w:rPr>
          <w:t xml:space="preserve"> (this included the</w:t>
        </w:r>
      </w:ins>
      <w:ins w:id="221" w:author="Gavin" w:date="2019-03-12T22:51:00Z">
        <w:r>
          <w:rPr>
            <w:rFonts w:ascii="Times New Roman" w:hAnsi="Times New Roman"/>
            <w:sz w:val="24"/>
            <w:szCs w:val="24"/>
          </w:rPr>
          <w:t xml:space="preserve"> aforementioned participant)</w:t>
        </w:r>
      </w:ins>
      <w:ins w:id="222" w:author="Gavin" w:date="2019-03-12T22:09:00Z">
        <w:r w:rsidR="00B507F8">
          <w:rPr>
            <w:rFonts w:ascii="Times New Roman" w:hAnsi="Times New Roman"/>
            <w:sz w:val="24"/>
            <w:szCs w:val="24"/>
          </w:rPr>
          <w:t xml:space="preserve">. On average, these participants indicated that they thought that </w:t>
        </w:r>
      </w:ins>
      <w:ins w:id="223" w:author="Gavin" w:date="2019-03-12T22:40:00Z">
        <w:r>
          <w:rPr>
            <w:rFonts w:ascii="Times New Roman" w:hAnsi="Times New Roman"/>
            <w:sz w:val="24"/>
            <w:szCs w:val="24"/>
          </w:rPr>
          <w:t>26</w:t>
        </w:r>
      </w:ins>
      <w:ins w:id="224" w:author="Gavin" w:date="2019-03-12T22:09:00Z">
        <w:r w:rsidR="00B507F8">
          <w:rPr>
            <w:rFonts w:ascii="Times New Roman" w:hAnsi="Times New Roman"/>
            <w:sz w:val="24"/>
            <w:szCs w:val="24"/>
          </w:rPr>
          <w:t>% of the displays were repeated.</w:t>
        </w:r>
      </w:ins>
    </w:p>
    <w:p w14:paraId="2F0FCD3A" w14:textId="5F8B2644" w:rsidR="00AD0A30" w:rsidRPr="00073316" w:rsidRDefault="00B83ED0" w:rsidP="002B2D95">
      <w:pPr>
        <w:pStyle w:val="NoSpacing"/>
        <w:spacing w:line="480" w:lineRule="auto"/>
        <w:rPr>
          <w:ins w:id="225" w:author="Gavin" w:date="2019-03-10T23:01:00Z"/>
          <w:rFonts w:ascii="Times New Roman" w:hAnsi="Times New Roman" w:cs="Times New Roman"/>
          <w:sz w:val="24"/>
          <w:szCs w:val="24"/>
        </w:rPr>
      </w:pPr>
      <w:ins w:id="226" w:author="HAL" w:date="2019-03-11T14:05:00Z">
        <w:del w:id="227" w:author="Gavin" w:date="2019-03-12T22:40:00Z">
          <w:r w:rsidDel="002B2D95">
            <w:rPr>
              <w:rFonts w:ascii="Times New Roman" w:hAnsi="Times New Roman" w:cs="Times New Roman"/>
              <w:i/>
              <w:sz w:val="24"/>
              <w:szCs w:val="24"/>
            </w:rPr>
            <w:tab/>
          </w:r>
        </w:del>
      </w:ins>
      <w:commentRangeStart w:id="228"/>
      <w:commentRangeStart w:id="229"/>
      <w:ins w:id="230" w:author="Gavin" w:date="2019-03-10T21:46:00Z">
        <w:r w:rsidR="00026C10">
          <w:rPr>
            <w:rFonts w:ascii="Times New Roman" w:hAnsi="Times New Roman" w:cs="Times New Roman"/>
            <w:sz w:val="24"/>
            <w:szCs w:val="24"/>
          </w:rPr>
          <w:t xml:space="preserve">We next turn to the results of the recognition test in. </w:t>
        </w:r>
      </w:ins>
      <w:ins w:id="231" w:author="Gavin" w:date="2019-03-10T20:55:00Z">
        <w:r w:rsidR="00AD0A30">
          <w:rPr>
            <w:rFonts w:ascii="Times New Roman" w:hAnsi="Times New Roman" w:cs="Times New Roman"/>
            <w:sz w:val="24"/>
            <w:szCs w:val="24"/>
          </w:rPr>
          <w:t>One-sample t-tests</w:t>
        </w:r>
      </w:ins>
      <w:ins w:id="232" w:author="Gavin" w:date="2019-03-10T20:59:00Z">
        <w:r w:rsidR="00086CBD">
          <w:rPr>
            <w:rFonts w:ascii="Times New Roman" w:hAnsi="Times New Roman" w:cs="Times New Roman"/>
            <w:sz w:val="24"/>
            <w:szCs w:val="24"/>
          </w:rPr>
          <w:t xml:space="preserve"> were </w:t>
        </w:r>
      </w:ins>
      <w:ins w:id="233" w:author="Gavin" w:date="2019-03-10T21:46:00Z">
        <w:r w:rsidR="00026C10">
          <w:rPr>
            <w:rFonts w:ascii="Times New Roman" w:hAnsi="Times New Roman" w:cs="Times New Roman"/>
            <w:sz w:val="24"/>
            <w:szCs w:val="24"/>
          </w:rPr>
          <w:t>conducted for each of the lure set sizes (0, 3, 9 ,19, 31)</w:t>
        </w:r>
      </w:ins>
      <w:ins w:id="234" w:author="Gavin" w:date="2019-03-10T23:08:00Z">
        <w:r w:rsidR="00073316">
          <w:rPr>
            <w:rFonts w:ascii="Times New Roman" w:hAnsi="Times New Roman" w:cs="Times New Roman"/>
            <w:sz w:val="24"/>
            <w:szCs w:val="24"/>
          </w:rPr>
          <w:t xml:space="preserve"> to determine whether </w:t>
        </w:r>
        <w:r w:rsidR="00073316">
          <w:rPr>
            <w:rFonts w:ascii="Times New Roman" w:hAnsi="Times New Roman" w:cs="Times New Roman"/>
            <w:i/>
            <w:sz w:val="24"/>
            <w:szCs w:val="24"/>
          </w:rPr>
          <w:t>d</w:t>
        </w:r>
      </w:ins>
      <w:ins w:id="235" w:author="Gavin" w:date="2019-03-10T23:09:00Z">
        <w:r w:rsidR="00073316">
          <w:rPr>
            <w:rFonts w:ascii="Times New Roman" w:hAnsi="Times New Roman" w:cs="Times New Roman"/>
            <w:i/>
            <w:sz w:val="24"/>
            <w:szCs w:val="24"/>
          </w:rPr>
          <w:t xml:space="preserve">’ </w:t>
        </w:r>
        <w:r w:rsidR="00073316">
          <w:rPr>
            <w:rFonts w:ascii="Times New Roman" w:hAnsi="Times New Roman" w:cs="Times New Roman"/>
            <w:sz w:val="24"/>
            <w:szCs w:val="24"/>
          </w:rPr>
          <w:t xml:space="preserve">was significantly different from zero. Table 2 shows the results. None of the comparisons were statistically significant at </w:t>
        </w:r>
        <w:r w:rsidR="00073316" w:rsidRPr="00073316">
          <w:rPr>
            <w:rFonts w:ascii="Times New Roman" w:hAnsi="Times New Roman" w:cs="Times New Roman"/>
            <w:sz w:val="24"/>
            <w:szCs w:val="24"/>
          </w:rPr>
          <w:t>α</w:t>
        </w:r>
        <w:r w:rsidR="00073316">
          <w:rPr>
            <w:rFonts w:ascii="Times New Roman" w:hAnsi="Times New Roman" w:cs="Times New Roman"/>
            <w:sz w:val="24"/>
            <w:szCs w:val="24"/>
          </w:rPr>
          <w:t xml:space="preserve"> = .01 (after Bonferroni correction), suggesting that </w:t>
        </w:r>
      </w:ins>
      <w:ins w:id="236" w:author="Gavin" w:date="2019-03-10T23:10:00Z">
        <w:r w:rsidR="00073316">
          <w:rPr>
            <w:rFonts w:ascii="Times New Roman" w:hAnsi="Times New Roman" w:cs="Times New Roman"/>
            <w:sz w:val="24"/>
            <w:szCs w:val="24"/>
          </w:rPr>
          <w:t xml:space="preserve">participants, </w:t>
        </w:r>
        <w:r w:rsidR="00073316">
          <w:rPr>
            <w:rFonts w:ascii="Times New Roman" w:hAnsi="Times New Roman" w:cs="Times New Roman"/>
            <w:i/>
            <w:sz w:val="24"/>
            <w:szCs w:val="24"/>
          </w:rPr>
          <w:t>on average</w:t>
        </w:r>
        <w:r w:rsidR="00073316">
          <w:rPr>
            <w:rFonts w:ascii="Times New Roman" w:hAnsi="Times New Roman" w:cs="Times New Roman"/>
            <w:sz w:val="24"/>
            <w:szCs w:val="24"/>
          </w:rPr>
          <w:t>, did not report any conscious awareness of the repeated display</w:t>
        </w:r>
      </w:ins>
      <w:ins w:id="237" w:author="HAL" w:date="2019-03-11T13:58:00Z">
        <w:r w:rsidR="002F62EC">
          <w:rPr>
            <w:rFonts w:ascii="Times New Roman" w:hAnsi="Times New Roman" w:cs="Times New Roman"/>
            <w:sz w:val="24"/>
            <w:szCs w:val="24"/>
          </w:rPr>
          <w:t>s</w:t>
        </w:r>
        <w:commentRangeEnd w:id="228"/>
        <w:r w:rsidR="002F62EC">
          <w:rPr>
            <w:rStyle w:val="CommentReference"/>
          </w:rPr>
          <w:commentReference w:id="228"/>
        </w:r>
      </w:ins>
      <w:commentRangeEnd w:id="229"/>
      <w:r w:rsidR="00B521EF">
        <w:rPr>
          <w:rStyle w:val="CommentReference"/>
        </w:rPr>
        <w:commentReference w:id="229"/>
      </w:r>
      <w:ins w:id="238" w:author="Gavin" w:date="2019-03-10T23:10:00Z">
        <w:r w:rsidR="00073316">
          <w:rPr>
            <w:rFonts w:ascii="Times New Roman" w:hAnsi="Times New Roman" w:cs="Times New Roman"/>
            <w:sz w:val="24"/>
            <w:szCs w:val="24"/>
          </w:rPr>
          <w:t>.</w:t>
        </w:r>
      </w:ins>
    </w:p>
    <w:tbl>
      <w:tblPr>
        <w:tblStyle w:val="TableGrid"/>
        <w:tblW w:w="0" w:type="auto"/>
        <w:jc w:val="center"/>
        <w:tblLook w:val="04A0" w:firstRow="1" w:lastRow="0" w:firstColumn="1" w:lastColumn="0" w:noHBand="0" w:noVBand="1"/>
      </w:tblPr>
      <w:tblGrid>
        <w:gridCol w:w="1558"/>
        <w:gridCol w:w="1558"/>
        <w:gridCol w:w="1558"/>
        <w:gridCol w:w="1558"/>
        <w:gridCol w:w="1559"/>
      </w:tblGrid>
      <w:tr w:rsidR="00F0105F" w14:paraId="10E304E5" w14:textId="77777777" w:rsidTr="002F62EC">
        <w:trPr>
          <w:jc w:val="center"/>
          <w:ins w:id="239" w:author="Gavin" w:date="2019-03-10T23:01:00Z"/>
        </w:trPr>
        <w:tc>
          <w:tcPr>
            <w:tcW w:w="1558" w:type="dxa"/>
          </w:tcPr>
          <w:p w14:paraId="065955AE" w14:textId="0B358CE0" w:rsidR="00F0105F" w:rsidRDefault="00F0105F" w:rsidP="002F62EC">
            <w:pPr>
              <w:pStyle w:val="NoSpacing"/>
              <w:spacing w:line="480" w:lineRule="auto"/>
              <w:rPr>
                <w:ins w:id="240" w:author="Gavin" w:date="2019-03-10T23:01:00Z"/>
                <w:rFonts w:ascii="Times New Roman" w:hAnsi="Times New Roman"/>
                <w:sz w:val="24"/>
                <w:szCs w:val="24"/>
              </w:rPr>
            </w:pPr>
            <w:ins w:id="241" w:author="Gavin" w:date="2019-03-10T23:01:00Z">
              <w:r>
                <w:rPr>
                  <w:rFonts w:ascii="Times New Roman" w:hAnsi="Times New Roman"/>
                  <w:sz w:val="24"/>
                  <w:szCs w:val="24"/>
                </w:rPr>
                <w:t>Lure se</w:t>
              </w:r>
            </w:ins>
            <w:ins w:id="242" w:author="Gavin" w:date="2019-03-10T23:02:00Z">
              <w:r>
                <w:rPr>
                  <w:rFonts w:ascii="Times New Roman" w:hAnsi="Times New Roman"/>
                  <w:sz w:val="24"/>
                  <w:szCs w:val="24"/>
                </w:rPr>
                <w:t>t size</w:t>
              </w:r>
            </w:ins>
          </w:p>
        </w:tc>
        <w:tc>
          <w:tcPr>
            <w:tcW w:w="1558" w:type="dxa"/>
          </w:tcPr>
          <w:p w14:paraId="2C389E3F" w14:textId="70034D91" w:rsidR="00F0105F" w:rsidRDefault="00F0105F" w:rsidP="002F62EC">
            <w:pPr>
              <w:pStyle w:val="NoSpacing"/>
              <w:spacing w:line="480" w:lineRule="auto"/>
              <w:rPr>
                <w:ins w:id="243" w:author="Gavin" w:date="2019-03-10T23:01:00Z"/>
                <w:rFonts w:ascii="Times New Roman" w:hAnsi="Times New Roman"/>
                <w:sz w:val="24"/>
                <w:szCs w:val="24"/>
              </w:rPr>
            </w:pPr>
            <w:ins w:id="244" w:author="Gavin" w:date="2019-03-10T23:01:00Z">
              <w:r w:rsidRPr="00663992">
                <w:rPr>
                  <w:rFonts w:ascii="Times New Roman" w:hAnsi="Times New Roman"/>
                  <w:i/>
                  <w:sz w:val="24"/>
                  <w:szCs w:val="24"/>
                </w:rPr>
                <w:t>t</w:t>
              </w:r>
              <w:r>
                <w:rPr>
                  <w:rFonts w:ascii="Times New Roman" w:hAnsi="Times New Roman"/>
                  <w:sz w:val="24"/>
                  <w:szCs w:val="24"/>
                </w:rPr>
                <w:t>(</w:t>
              </w:r>
            </w:ins>
            <w:ins w:id="245" w:author="Gavin" w:date="2019-03-10T23:03:00Z">
              <w:r w:rsidR="00073316">
                <w:rPr>
                  <w:rFonts w:ascii="Times New Roman" w:hAnsi="Times New Roman"/>
                  <w:sz w:val="24"/>
                  <w:szCs w:val="24"/>
                </w:rPr>
                <w:t>18</w:t>
              </w:r>
            </w:ins>
            <w:ins w:id="246" w:author="Gavin" w:date="2019-03-10T23:01:00Z">
              <w:r>
                <w:rPr>
                  <w:rFonts w:ascii="Times New Roman" w:hAnsi="Times New Roman"/>
                  <w:sz w:val="24"/>
                  <w:szCs w:val="24"/>
                </w:rPr>
                <w:t>)</w:t>
              </w:r>
            </w:ins>
          </w:p>
        </w:tc>
        <w:tc>
          <w:tcPr>
            <w:tcW w:w="1558" w:type="dxa"/>
          </w:tcPr>
          <w:p w14:paraId="131BACE8" w14:textId="77777777" w:rsidR="00F0105F" w:rsidRPr="00663992" w:rsidRDefault="00F0105F" w:rsidP="002F62EC">
            <w:pPr>
              <w:pStyle w:val="NoSpacing"/>
              <w:spacing w:line="480" w:lineRule="auto"/>
              <w:rPr>
                <w:ins w:id="247" w:author="Gavin" w:date="2019-03-10T23:01:00Z"/>
                <w:rFonts w:ascii="Times New Roman" w:hAnsi="Times New Roman"/>
                <w:i/>
                <w:sz w:val="24"/>
                <w:szCs w:val="24"/>
              </w:rPr>
            </w:pPr>
            <w:ins w:id="248" w:author="Gavin" w:date="2019-03-10T23:01:00Z">
              <w:r>
                <w:rPr>
                  <w:rFonts w:ascii="Times New Roman" w:hAnsi="Times New Roman"/>
                  <w:sz w:val="24"/>
                  <w:szCs w:val="24"/>
                </w:rPr>
                <w:t>p</w:t>
              </w:r>
            </w:ins>
          </w:p>
        </w:tc>
        <w:tc>
          <w:tcPr>
            <w:tcW w:w="1558" w:type="dxa"/>
          </w:tcPr>
          <w:p w14:paraId="27C507D7" w14:textId="622307A5" w:rsidR="00F0105F" w:rsidRPr="002754DE" w:rsidRDefault="00F0105F" w:rsidP="002F62EC">
            <w:pPr>
              <w:pStyle w:val="NoSpacing"/>
              <w:spacing w:line="480" w:lineRule="auto"/>
              <w:rPr>
                <w:ins w:id="249" w:author="Gavin" w:date="2019-03-10T23:01:00Z"/>
                <w:rFonts w:ascii="Times New Roman" w:hAnsi="Times New Roman"/>
                <w:sz w:val="24"/>
                <w:szCs w:val="24"/>
              </w:rPr>
            </w:pPr>
            <w:ins w:id="250" w:author="Gavin" w:date="2019-03-10T23:02:00Z">
              <w:r>
                <w:rPr>
                  <w:rFonts w:ascii="Times New Roman" w:hAnsi="Times New Roman"/>
                  <w:i/>
                  <w:sz w:val="24"/>
                  <w:szCs w:val="24"/>
                </w:rPr>
                <w:t>d’</w:t>
              </w:r>
            </w:ins>
          </w:p>
        </w:tc>
        <w:tc>
          <w:tcPr>
            <w:tcW w:w="1559" w:type="dxa"/>
          </w:tcPr>
          <w:p w14:paraId="4CCA887D" w14:textId="77777777" w:rsidR="00F0105F" w:rsidRDefault="00F0105F" w:rsidP="002F62EC">
            <w:pPr>
              <w:pStyle w:val="NoSpacing"/>
              <w:spacing w:line="480" w:lineRule="auto"/>
              <w:rPr>
                <w:ins w:id="251" w:author="Gavin" w:date="2019-03-10T23:01:00Z"/>
                <w:rFonts w:ascii="Times New Roman" w:hAnsi="Times New Roman"/>
                <w:sz w:val="24"/>
                <w:szCs w:val="24"/>
              </w:rPr>
            </w:pPr>
            <w:ins w:id="252" w:author="Gavin" w:date="2019-03-10T23:01:00Z">
              <w:r>
                <w:rPr>
                  <w:rFonts w:ascii="Times New Roman" w:hAnsi="Times New Roman"/>
                  <w:sz w:val="24"/>
                  <w:szCs w:val="24"/>
                </w:rPr>
                <w:t>Effect size</w:t>
              </w:r>
            </w:ins>
          </w:p>
        </w:tc>
      </w:tr>
      <w:tr w:rsidR="00F0105F" w14:paraId="5F92A374" w14:textId="77777777" w:rsidTr="002F62EC">
        <w:trPr>
          <w:jc w:val="center"/>
          <w:ins w:id="253" w:author="Gavin" w:date="2019-03-10T23:01:00Z"/>
        </w:trPr>
        <w:tc>
          <w:tcPr>
            <w:tcW w:w="1558" w:type="dxa"/>
          </w:tcPr>
          <w:p w14:paraId="703F84BA" w14:textId="234733B0" w:rsidR="00F0105F" w:rsidRDefault="00F0105F" w:rsidP="002F62EC">
            <w:pPr>
              <w:pStyle w:val="NoSpacing"/>
              <w:spacing w:line="480" w:lineRule="auto"/>
              <w:rPr>
                <w:ins w:id="254" w:author="Gavin" w:date="2019-03-10T23:01:00Z"/>
                <w:rFonts w:ascii="Times New Roman" w:hAnsi="Times New Roman"/>
                <w:sz w:val="24"/>
                <w:szCs w:val="24"/>
              </w:rPr>
            </w:pPr>
            <w:ins w:id="255" w:author="Gavin" w:date="2019-03-10T23:02:00Z">
              <w:r>
                <w:rPr>
                  <w:rFonts w:ascii="Times New Roman" w:hAnsi="Times New Roman"/>
                  <w:sz w:val="24"/>
                  <w:szCs w:val="24"/>
                </w:rPr>
                <w:t>0</w:t>
              </w:r>
            </w:ins>
          </w:p>
        </w:tc>
        <w:tc>
          <w:tcPr>
            <w:tcW w:w="1558" w:type="dxa"/>
          </w:tcPr>
          <w:p w14:paraId="4FD3D4F9" w14:textId="3274FC15" w:rsidR="00F0105F" w:rsidRDefault="00073316" w:rsidP="002F62EC">
            <w:pPr>
              <w:pStyle w:val="NoSpacing"/>
              <w:spacing w:line="480" w:lineRule="auto"/>
              <w:rPr>
                <w:ins w:id="256" w:author="Gavin" w:date="2019-03-10T23:01:00Z"/>
                <w:rFonts w:ascii="Times New Roman" w:hAnsi="Times New Roman"/>
                <w:sz w:val="24"/>
                <w:szCs w:val="24"/>
              </w:rPr>
            </w:pPr>
            <w:ins w:id="257" w:author="Gavin" w:date="2019-03-10T23:05:00Z">
              <w:r>
                <w:rPr>
                  <w:rFonts w:ascii="Times New Roman" w:hAnsi="Times New Roman"/>
                  <w:sz w:val="24"/>
                  <w:szCs w:val="24"/>
                </w:rPr>
                <w:t>2.21</w:t>
              </w:r>
            </w:ins>
          </w:p>
        </w:tc>
        <w:tc>
          <w:tcPr>
            <w:tcW w:w="1558" w:type="dxa"/>
          </w:tcPr>
          <w:p w14:paraId="0C9E229C" w14:textId="2F7A4081" w:rsidR="00F0105F" w:rsidRDefault="00073316" w:rsidP="002F62EC">
            <w:pPr>
              <w:pStyle w:val="NoSpacing"/>
              <w:spacing w:line="480" w:lineRule="auto"/>
              <w:rPr>
                <w:ins w:id="258" w:author="Gavin" w:date="2019-03-10T23:01:00Z"/>
                <w:rFonts w:ascii="Times New Roman" w:hAnsi="Times New Roman"/>
                <w:sz w:val="24"/>
                <w:szCs w:val="24"/>
              </w:rPr>
            </w:pPr>
            <w:ins w:id="259" w:author="Gavin" w:date="2019-03-10T23:05:00Z">
              <w:r>
                <w:rPr>
                  <w:rFonts w:ascii="Times New Roman" w:hAnsi="Times New Roman"/>
                  <w:sz w:val="24"/>
                  <w:szCs w:val="24"/>
                </w:rPr>
                <w:t>.0407</w:t>
              </w:r>
            </w:ins>
          </w:p>
        </w:tc>
        <w:tc>
          <w:tcPr>
            <w:tcW w:w="1558" w:type="dxa"/>
          </w:tcPr>
          <w:p w14:paraId="29A27F75" w14:textId="7DDDEC1A" w:rsidR="00F0105F" w:rsidRDefault="00073316" w:rsidP="002F62EC">
            <w:pPr>
              <w:pStyle w:val="NoSpacing"/>
              <w:spacing w:line="480" w:lineRule="auto"/>
              <w:rPr>
                <w:ins w:id="260" w:author="Gavin" w:date="2019-03-10T23:01:00Z"/>
                <w:rFonts w:ascii="Times New Roman" w:hAnsi="Times New Roman"/>
                <w:sz w:val="24"/>
                <w:szCs w:val="24"/>
              </w:rPr>
            </w:pPr>
            <w:ins w:id="261" w:author="Gavin" w:date="2019-03-10T23:05:00Z">
              <w:r>
                <w:rPr>
                  <w:rFonts w:ascii="Times New Roman" w:hAnsi="Times New Roman"/>
                  <w:sz w:val="24"/>
                  <w:szCs w:val="24"/>
                </w:rPr>
                <w:t>.457</w:t>
              </w:r>
            </w:ins>
          </w:p>
        </w:tc>
        <w:tc>
          <w:tcPr>
            <w:tcW w:w="1559" w:type="dxa"/>
          </w:tcPr>
          <w:p w14:paraId="5A007B9A" w14:textId="77777777" w:rsidR="00F0105F" w:rsidRDefault="00F0105F" w:rsidP="002F62EC">
            <w:pPr>
              <w:pStyle w:val="NoSpacing"/>
              <w:spacing w:line="480" w:lineRule="auto"/>
              <w:rPr>
                <w:ins w:id="262" w:author="Gavin" w:date="2019-03-10T23:01:00Z"/>
                <w:rFonts w:ascii="Times New Roman" w:hAnsi="Times New Roman"/>
                <w:sz w:val="24"/>
                <w:szCs w:val="24"/>
              </w:rPr>
            </w:pPr>
          </w:p>
        </w:tc>
      </w:tr>
      <w:tr w:rsidR="00F0105F" w14:paraId="0B2B75A0" w14:textId="77777777" w:rsidTr="002F62EC">
        <w:trPr>
          <w:jc w:val="center"/>
          <w:ins w:id="263" w:author="Gavin" w:date="2019-03-10T23:01:00Z"/>
        </w:trPr>
        <w:tc>
          <w:tcPr>
            <w:tcW w:w="1558" w:type="dxa"/>
          </w:tcPr>
          <w:p w14:paraId="1795712F" w14:textId="1247E50E" w:rsidR="00F0105F" w:rsidRDefault="00F0105F" w:rsidP="002F62EC">
            <w:pPr>
              <w:pStyle w:val="NoSpacing"/>
              <w:spacing w:line="480" w:lineRule="auto"/>
              <w:rPr>
                <w:ins w:id="264" w:author="Gavin" w:date="2019-03-10T23:01:00Z"/>
                <w:rFonts w:ascii="Times New Roman" w:hAnsi="Times New Roman"/>
                <w:sz w:val="24"/>
                <w:szCs w:val="24"/>
              </w:rPr>
            </w:pPr>
            <w:ins w:id="265" w:author="Gavin" w:date="2019-03-10T23:02:00Z">
              <w:r>
                <w:rPr>
                  <w:rFonts w:ascii="Times New Roman" w:hAnsi="Times New Roman"/>
                  <w:sz w:val="24"/>
                  <w:szCs w:val="24"/>
                </w:rPr>
                <w:t>3</w:t>
              </w:r>
            </w:ins>
          </w:p>
        </w:tc>
        <w:tc>
          <w:tcPr>
            <w:tcW w:w="1558" w:type="dxa"/>
          </w:tcPr>
          <w:p w14:paraId="5B23DBF5" w14:textId="7316F67C" w:rsidR="00F0105F" w:rsidRDefault="00073316" w:rsidP="00073316">
            <w:pPr>
              <w:pStyle w:val="NoSpacing"/>
              <w:spacing w:line="480" w:lineRule="auto"/>
              <w:rPr>
                <w:ins w:id="266" w:author="Gavin" w:date="2019-03-10T23:01:00Z"/>
                <w:rFonts w:ascii="Times New Roman" w:hAnsi="Times New Roman"/>
                <w:sz w:val="24"/>
                <w:szCs w:val="24"/>
              </w:rPr>
            </w:pPr>
            <w:ins w:id="267" w:author="Gavin" w:date="2019-03-10T23:05:00Z">
              <w:r>
                <w:rPr>
                  <w:rFonts w:ascii="Times New Roman" w:hAnsi="Times New Roman"/>
                  <w:sz w:val="24"/>
                  <w:szCs w:val="24"/>
                </w:rPr>
                <w:t>-0.725</w:t>
              </w:r>
            </w:ins>
          </w:p>
        </w:tc>
        <w:tc>
          <w:tcPr>
            <w:tcW w:w="1558" w:type="dxa"/>
          </w:tcPr>
          <w:p w14:paraId="09BA3593" w14:textId="3D846571" w:rsidR="00F0105F" w:rsidRDefault="00073316" w:rsidP="002F62EC">
            <w:pPr>
              <w:pStyle w:val="NoSpacing"/>
              <w:spacing w:line="480" w:lineRule="auto"/>
              <w:rPr>
                <w:ins w:id="268" w:author="Gavin" w:date="2019-03-10T23:01:00Z"/>
                <w:rFonts w:ascii="Times New Roman" w:hAnsi="Times New Roman"/>
                <w:sz w:val="24"/>
                <w:szCs w:val="24"/>
              </w:rPr>
            </w:pPr>
            <w:ins w:id="269" w:author="Gavin" w:date="2019-03-10T23:06:00Z">
              <w:r>
                <w:rPr>
                  <w:rFonts w:ascii="Times New Roman" w:hAnsi="Times New Roman"/>
                  <w:sz w:val="24"/>
                  <w:szCs w:val="24"/>
                </w:rPr>
                <w:t>.478</w:t>
              </w:r>
            </w:ins>
          </w:p>
        </w:tc>
        <w:tc>
          <w:tcPr>
            <w:tcW w:w="1558" w:type="dxa"/>
          </w:tcPr>
          <w:p w14:paraId="47A60DA3" w14:textId="07100CCF" w:rsidR="00F0105F" w:rsidRDefault="00073316" w:rsidP="002F62EC">
            <w:pPr>
              <w:pStyle w:val="NoSpacing"/>
              <w:spacing w:line="480" w:lineRule="auto"/>
              <w:rPr>
                <w:ins w:id="270" w:author="Gavin" w:date="2019-03-10T23:01:00Z"/>
                <w:rFonts w:ascii="Times New Roman" w:hAnsi="Times New Roman"/>
                <w:sz w:val="24"/>
                <w:szCs w:val="24"/>
              </w:rPr>
            </w:pPr>
            <w:ins w:id="271" w:author="Gavin" w:date="2019-03-10T23:06:00Z">
              <w:r>
                <w:rPr>
                  <w:rFonts w:ascii="Times New Roman" w:hAnsi="Times New Roman"/>
                  <w:sz w:val="24"/>
                  <w:szCs w:val="24"/>
                </w:rPr>
                <w:t>-0.0709</w:t>
              </w:r>
            </w:ins>
          </w:p>
        </w:tc>
        <w:tc>
          <w:tcPr>
            <w:tcW w:w="1559" w:type="dxa"/>
          </w:tcPr>
          <w:p w14:paraId="4865F9C2" w14:textId="77777777" w:rsidR="00F0105F" w:rsidRDefault="00F0105F" w:rsidP="002F62EC">
            <w:pPr>
              <w:pStyle w:val="NoSpacing"/>
              <w:spacing w:line="480" w:lineRule="auto"/>
              <w:rPr>
                <w:ins w:id="272" w:author="Gavin" w:date="2019-03-10T23:01:00Z"/>
                <w:rFonts w:ascii="Times New Roman" w:hAnsi="Times New Roman"/>
                <w:sz w:val="24"/>
                <w:szCs w:val="24"/>
              </w:rPr>
            </w:pPr>
          </w:p>
        </w:tc>
      </w:tr>
      <w:tr w:rsidR="00F0105F" w14:paraId="683382C1" w14:textId="77777777" w:rsidTr="002F62EC">
        <w:trPr>
          <w:jc w:val="center"/>
          <w:ins w:id="273" w:author="Gavin" w:date="2019-03-10T23:01:00Z"/>
        </w:trPr>
        <w:tc>
          <w:tcPr>
            <w:tcW w:w="1558" w:type="dxa"/>
          </w:tcPr>
          <w:p w14:paraId="1D4C2F0E" w14:textId="6E6D6B07" w:rsidR="00F0105F" w:rsidRDefault="00F0105F" w:rsidP="002F62EC">
            <w:pPr>
              <w:pStyle w:val="NoSpacing"/>
              <w:spacing w:line="480" w:lineRule="auto"/>
              <w:rPr>
                <w:ins w:id="274" w:author="Gavin" w:date="2019-03-10T23:01:00Z"/>
                <w:rFonts w:ascii="Times New Roman" w:hAnsi="Times New Roman"/>
                <w:sz w:val="24"/>
                <w:szCs w:val="24"/>
              </w:rPr>
            </w:pPr>
            <w:ins w:id="275" w:author="Gavin" w:date="2019-03-10T23:02:00Z">
              <w:r>
                <w:rPr>
                  <w:rFonts w:ascii="Times New Roman" w:hAnsi="Times New Roman"/>
                  <w:sz w:val="24"/>
                  <w:szCs w:val="24"/>
                </w:rPr>
                <w:t>9</w:t>
              </w:r>
            </w:ins>
          </w:p>
        </w:tc>
        <w:tc>
          <w:tcPr>
            <w:tcW w:w="1558" w:type="dxa"/>
          </w:tcPr>
          <w:p w14:paraId="0EB5DAD8" w14:textId="6016B798" w:rsidR="00F0105F" w:rsidRDefault="00073316" w:rsidP="002F62EC">
            <w:pPr>
              <w:pStyle w:val="NoSpacing"/>
              <w:spacing w:line="480" w:lineRule="auto"/>
              <w:rPr>
                <w:ins w:id="276" w:author="Gavin" w:date="2019-03-10T23:01:00Z"/>
                <w:rFonts w:ascii="Times New Roman" w:hAnsi="Times New Roman"/>
                <w:sz w:val="24"/>
                <w:szCs w:val="24"/>
              </w:rPr>
            </w:pPr>
            <w:ins w:id="277" w:author="Gavin" w:date="2019-03-10T23:06:00Z">
              <w:r>
                <w:rPr>
                  <w:rFonts w:ascii="Times New Roman" w:hAnsi="Times New Roman"/>
                  <w:sz w:val="24"/>
                  <w:szCs w:val="24"/>
                </w:rPr>
                <w:t>-0.266</w:t>
              </w:r>
            </w:ins>
          </w:p>
        </w:tc>
        <w:tc>
          <w:tcPr>
            <w:tcW w:w="1558" w:type="dxa"/>
          </w:tcPr>
          <w:p w14:paraId="71995121" w14:textId="7A0C8FFD" w:rsidR="00F0105F" w:rsidRDefault="00073316" w:rsidP="002F62EC">
            <w:pPr>
              <w:pStyle w:val="NoSpacing"/>
              <w:spacing w:line="480" w:lineRule="auto"/>
              <w:rPr>
                <w:ins w:id="278" w:author="Gavin" w:date="2019-03-10T23:01:00Z"/>
                <w:rFonts w:ascii="Times New Roman" w:hAnsi="Times New Roman"/>
                <w:sz w:val="24"/>
                <w:szCs w:val="24"/>
              </w:rPr>
            </w:pPr>
            <w:ins w:id="279" w:author="Gavin" w:date="2019-03-10T23:05:00Z">
              <w:r>
                <w:rPr>
                  <w:rFonts w:ascii="Times New Roman" w:hAnsi="Times New Roman"/>
                  <w:sz w:val="24"/>
                  <w:szCs w:val="24"/>
                </w:rPr>
                <w:t>.794</w:t>
              </w:r>
            </w:ins>
          </w:p>
        </w:tc>
        <w:tc>
          <w:tcPr>
            <w:tcW w:w="1558" w:type="dxa"/>
          </w:tcPr>
          <w:p w14:paraId="21CA55D4" w14:textId="7DF8DA9B" w:rsidR="00F0105F" w:rsidRDefault="00073316" w:rsidP="002F62EC">
            <w:pPr>
              <w:pStyle w:val="NoSpacing"/>
              <w:spacing w:line="480" w:lineRule="auto"/>
              <w:rPr>
                <w:ins w:id="280" w:author="Gavin" w:date="2019-03-10T23:01:00Z"/>
                <w:rFonts w:ascii="Times New Roman" w:hAnsi="Times New Roman"/>
                <w:sz w:val="24"/>
                <w:szCs w:val="24"/>
              </w:rPr>
            </w:pPr>
            <w:ins w:id="281" w:author="Gavin" w:date="2019-03-10T23:05:00Z">
              <w:r>
                <w:rPr>
                  <w:rFonts w:ascii="Times New Roman" w:hAnsi="Times New Roman"/>
                  <w:sz w:val="24"/>
                  <w:szCs w:val="24"/>
                </w:rPr>
                <w:t>-0.02</w:t>
              </w:r>
            </w:ins>
          </w:p>
        </w:tc>
        <w:tc>
          <w:tcPr>
            <w:tcW w:w="1559" w:type="dxa"/>
          </w:tcPr>
          <w:p w14:paraId="6A4B5CC9" w14:textId="77777777" w:rsidR="00F0105F" w:rsidRDefault="00F0105F" w:rsidP="002F62EC">
            <w:pPr>
              <w:pStyle w:val="NoSpacing"/>
              <w:spacing w:line="480" w:lineRule="auto"/>
              <w:rPr>
                <w:ins w:id="282" w:author="Gavin" w:date="2019-03-10T23:01:00Z"/>
                <w:rFonts w:ascii="Times New Roman" w:hAnsi="Times New Roman"/>
                <w:sz w:val="24"/>
                <w:szCs w:val="24"/>
              </w:rPr>
            </w:pPr>
          </w:p>
        </w:tc>
      </w:tr>
      <w:tr w:rsidR="00F0105F" w14:paraId="266E1F5C" w14:textId="77777777" w:rsidTr="002F62EC">
        <w:trPr>
          <w:jc w:val="center"/>
          <w:ins w:id="283" w:author="Gavin" w:date="2019-03-10T23:01:00Z"/>
        </w:trPr>
        <w:tc>
          <w:tcPr>
            <w:tcW w:w="1558" w:type="dxa"/>
          </w:tcPr>
          <w:p w14:paraId="1B2C09FF" w14:textId="171F01CA" w:rsidR="00F0105F" w:rsidRDefault="00F0105F" w:rsidP="002F62EC">
            <w:pPr>
              <w:pStyle w:val="NoSpacing"/>
              <w:spacing w:line="480" w:lineRule="auto"/>
              <w:rPr>
                <w:ins w:id="284" w:author="Gavin" w:date="2019-03-10T23:01:00Z"/>
                <w:rFonts w:ascii="Times New Roman" w:hAnsi="Times New Roman"/>
                <w:sz w:val="24"/>
                <w:szCs w:val="24"/>
              </w:rPr>
            </w:pPr>
            <w:ins w:id="285" w:author="Gavin" w:date="2019-03-10T23:02:00Z">
              <w:r>
                <w:rPr>
                  <w:rFonts w:ascii="Times New Roman" w:hAnsi="Times New Roman"/>
                  <w:sz w:val="24"/>
                  <w:szCs w:val="24"/>
                </w:rPr>
                <w:t>19</w:t>
              </w:r>
            </w:ins>
          </w:p>
        </w:tc>
        <w:tc>
          <w:tcPr>
            <w:tcW w:w="1558" w:type="dxa"/>
          </w:tcPr>
          <w:p w14:paraId="038833FD" w14:textId="1EFD5B52" w:rsidR="00F0105F" w:rsidRDefault="00073316" w:rsidP="002F62EC">
            <w:pPr>
              <w:pStyle w:val="NoSpacing"/>
              <w:spacing w:line="480" w:lineRule="auto"/>
              <w:rPr>
                <w:ins w:id="286" w:author="Gavin" w:date="2019-03-10T23:01:00Z"/>
                <w:rFonts w:ascii="Times New Roman" w:hAnsi="Times New Roman"/>
                <w:sz w:val="24"/>
                <w:szCs w:val="24"/>
              </w:rPr>
            </w:pPr>
            <w:ins w:id="287" w:author="Gavin" w:date="2019-03-10T23:06:00Z">
              <w:r>
                <w:rPr>
                  <w:rFonts w:ascii="Times New Roman" w:hAnsi="Times New Roman"/>
                  <w:sz w:val="24"/>
                  <w:szCs w:val="24"/>
                </w:rPr>
                <w:t>-0.161</w:t>
              </w:r>
            </w:ins>
          </w:p>
        </w:tc>
        <w:tc>
          <w:tcPr>
            <w:tcW w:w="1558" w:type="dxa"/>
          </w:tcPr>
          <w:p w14:paraId="1B3F14CE" w14:textId="1F3730A2" w:rsidR="00F0105F" w:rsidRDefault="00073316" w:rsidP="002F62EC">
            <w:pPr>
              <w:pStyle w:val="NoSpacing"/>
              <w:spacing w:line="480" w:lineRule="auto"/>
              <w:rPr>
                <w:ins w:id="288" w:author="Gavin" w:date="2019-03-10T23:01:00Z"/>
                <w:rFonts w:ascii="Times New Roman" w:hAnsi="Times New Roman"/>
                <w:sz w:val="24"/>
                <w:szCs w:val="24"/>
              </w:rPr>
            </w:pPr>
            <w:ins w:id="289" w:author="Gavin" w:date="2019-03-10T23:06:00Z">
              <w:r>
                <w:rPr>
                  <w:rFonts w:ascii="Times New Roman" w:hAnsi="Times New Roman"/>
                  <w:sz w:val="24"/>
                  <w:szCs w:val="24"/>
                </w:rPr>
                <w:t>.874</w:t>
              </w:r>
            </w:ins>
          </w:p>
        </w:tc>
        <w:tc>
          <w:tcPr>
            <w:tcW w:w="1558" w:type="dxa"/>
          </w:tcPr>
          <w:p w14:paraId="5E0DD689" w14:textId="2E4A31B7" w:rsidR="00F0105F" w:rsidRDefault="00073316" w:rsidP="002F62EC">
            <w:pPr>
              <w:pStyle w:val="NoSpacing"/>
              <w:spacing w:line="480" w:lineRule="auto"/>
              <w:rPr>
                <w:ins w:id="290" w:author="Gavin" w:date="2019-03-10T23:01:00Z"/>
                <w:rFonts w:ascii="Times New Roman" w:hAnsi="Times New Roman"/>
                <w:sz w:val="24"/>
                <w:szCs w:val="24"/>
              </w:rPr>
            </w:pPr>
            <w:ins w:id="291" w:author="Gavin" w:date="2019-03-10T23:06:00Z">
              <w:r>
                <w:rPr>
                  <w:rFonts w:ascii="Times New Roman" w:hAnsi="Times New Roman"/>
                  <w:sz w:val="24"/>
                  <w:szCs w:val="24"/>
                </w:rPr>
                <w:t>-0.</w:t>
              </w:r>
            </w:ins>
            <w:ins w:id="292" w:author="Gavin" w:date="2019-03-10T23:07:00Z">
              <w:r>
                <w:rPr>
                  <w:rFonts w:ascii="Times New Roman" w:hAnsi="Times New Roman"/>
                  <w:sz w:val="24"/>
                  <w:szCs w:val="24"/>
                </w:rPr>
                <w:t>0168</w:t>
              </w:r>
            </w:ins>
          </w:p>
        </w:tc>
        <w:tc>
          <w:tcPr>
            <w:tcW w:w="1559" w:type="dxa"/>
          </w:tcPr>
          <w:p w14:paraId="53EC2C58" w14:textId="77777777" w:rsidR="00F0105F" w:rsidRDefault="00F0105F" w:rsidP="002F62EC">
            <w:pPr>
              <w:pStyle w:val="NoSpacing"/>
              <w:spacing w:line="480" w:lineRule="auto"/>
              <w:rPr>
                <w:ins w:id="293" w:author="Gavin" w:date="2019-03-10T23:01:00Z"/>
                <w:rFonts w:ascii="Times New Roman" w:hAnsi="Times New Roman"/>
                <w:sz w:val="24"/>
                <w:szCs w:val="24"/>
              </w:rPr>
            </w:pPr>
          </w:p>
        </w:tc>
      </w:tr>
      <w:tr w:rsidR="00F0105F" w14:paraId="3E336A37" w14:textId="77777777" w:rsidTr="002F62EC">
        <w:trPr>
          <w:jc w:val="center"/>
          <w:ins w:id="294" w:author="Gavin" w:date="2019-03-10T23:01:00Z"/>
        </w:trPr>
        <w:tc>
          <w:tcPr>
            <w:tcW w:w="1558" w:type="dxa"/>
          </w:tcPr>
          <w:p w14:paraId="69B5DBC5" w14:textId="4DA95A6A" w:rsidR="00F0105F" w:rsidRDefault="00F0105F" w:rsidP="002F62EC">
            <w:pPr>
              <w:pStyle w:val="NoSpacing"/>
              <w:spacing w:line="480" w:lineRule="auto"/>
              <w:rPr>
                <w:ins w:id="295" w:author="Gavin" w:date="2019-03-10T23:01:00Z"/>
                <w:rFonts w:ascii="Times New Roman" w:hAnsi="Times New Roman"/>
                <w:sz w:val="24"/>
                <w:szCs w:val="24"/>
              </w:rPr>
            </w:pPr>
            <w:ins w:id="296" w:author="Gavin" w:date="2019-03-10T23:02:00Z">
              <w:r>
                <w:rPr>
                  <w:rFonts w:ascii="Times New Roman" w:hAnsi="Times New Roman"/>
                  <w:sz w:val="24"/>
                  <w:szCs w:val="24"/>
                </w:rPr>
                <w:t>31</w:t>
              </w:r>
            </w:ins>
          </w:p>
        </w:tc>
        <w:tc>
          <w:tcPr>
            <w:tcW w:w="1558" w:type="dxa"/>
          </w:tcPr>
          <w:p w14:paraId="00BCFC1F" w14:textId="5C367477" w:rsidR="00F0105F" w:rsidRDefault="003C06BB" w:rsidP="002F62EC">
            <w:pPr>
              <w:pStyle w:val="NoSpacing"/>
              <w:spacing w:line="480" w:lineRule="auto"/>
              <w:rPr>
                <w:ins w:id="297" w:author="Gavin" w:date="2019-03-10T23:01:00Z"/>
                <w:rFonts w:ascii="Times New Roman" w:hAnsi="Times New Roman"/>
                <w:sz w:val="24"/>
                <w:szCs w:val="24"/>
              </w:rPr>
            </w:pPr>
            <w:ins w:id="298" w:author="Gavin" w:date="2019-03-12T23:17:00Z">
              <w:r>
                <w:rPr>
                  <w:rFonts w:ascii="Times New Roman" w:hAnsi="Times New Roman"/>
                  <w:sz w:val="24"/>
                  <w:szCs w:val="24"/>
                </w:rPr>
                <w:t>2.21</w:t>
              </w:r>
            </w:ins>
          </w:p>
        </w:tc>
        <w:tc>
          <w:tcPr>
            <w:tcW w:w="1558" w:type="dxa"/>
          </w:tcPr>
          <w:p w14:paraId="6D20E5C9" w14:textId="070481DD" w:rsidR="00F0105F" w:rsidRDefault="00073316" w:rsidP="002F62EC">
            <w:pPr>
              <w:pStyle w:val="NoSpacing"/>
              <w:spacing w:line="480" w:lineRule="auto"/>
              <w:rPr>
                <w:ins w:id="299" w:author="Gavin" w:date="2019-03-10T23:01:00Z"/>
                <w:rFonts w:ascii="Times New Roman" w:hAnsi="Times New Roman"/>
                <w:sz w:val="24"/>
                <w:szCs w:val="24"/>
              </w:rPr>
            </w:pPr>
            <w:ins w:id="300" w:author="Gavin" w:date="2019-03-10T23:07:00Z">
              <w:r>
                <w:rPr>
                  <w:rFonts w:ascii="Times New Roman" w:hAnsi="Times New Roman"/>
                  <w:sz w:val="24"/>
                  <w:szCs w:val="24"/>
                </w:rPr>
                <w:t>.08</w:t>
              </w:r>
            </w:ins>
          </w:p>
        </w:tc>
        <w:tc>
          <w:tcPr>
            <w:tcW w:w="1558" w:type="dxa"/>
          </w:tcPr>
          <w:p w14:paraId="221C3686" w14:textId="14157BB3" w:rsidR="00F0105F" w:rsidRDefault="00073316" w:rsidP="002F62EC">
            <w:pPr>
              <w:pStyle w:val="NoSpacing"/>
              <w:spacing w:line="480" w:lineRule="auto"/>
              <w:rPr>
                <w:ins w:id="301" w:author="Gavin" w:date="2019-03-10T23:01:00Z"/>
                <w:rFonts w:ascii="Times New Roman" w:hAnsi="Times New Roman"/>
                <w:sz w:val="24"/>
                <w:szCs w:val="24"/>
              </w:rPr>
            </w:pPr>
            <w:ins w:id="302" w:author="Gavin" w:date="2019-03-10T23:07:00Z">
              <w:r>
                <w:rPr>
                  <w:rFonts w:ascii="Times New Roman" w:hAnsi="Times New Roman"/>
                  <w:sz w:val="24"/>
                  <w:szCs w:val="24"/>
                </w:rPr>
                <w:t>0.127</w:t>
              </w:r>
            </w:ins>
          </w:p>
        </w:tc>
        <w:tc>
          <w:tcPr>
            <w:tcW w:w="1559" w:type="dxa"/>
          </w:tcPr>
          <w:p w14:paraId="2F648447" w14:textId="77777777" w:rsidR="00F0105F" w:rsidRDefault="00F0105F" w:rsidP="002F62EC">
            <w:pPr>
              <w:pStyle w:val="NoSpacing"/>
              <w:spacing w:line="480" w:lineRule="auto"/>
              <w:rPr>
                <w:ins w:id="303" w:author="Gavin" w:date="2019-03-10T23:01:00Z"/>
                <w:rFonts w:ascii="Times New Roman" w:hAnsi="Times New Roman"/>
                <w:sz w:val="24"/>
                <w:szCs w:val="24"/>
              </w:rPr>
            </w:pPr>
          </w:p>
        </w:tc>
      </w:tr>
    </w:tbl>
    <w:p w14:paraId="46F67B88" w14:textId="51AAF775" w:rsidR="00731DFF" w:rsidRDefault="00731DFF">
      <w:pPr>
        <w:pStyle w:val="NoSpacing"/>
        <w:spacing w:line="480" w:lineRule="auto"/>
        <w:rPr>
          <w:ins w:id="304" w:author="Gavin" w:date="2019-03-12T23:15:00Z"/>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58"/>
        <w:gridCol w:w="1558"/>
        <w:gridCol w:w="1558"/>
        <w:gridCol w:w="1558"/>
        <w:gridCol w:w="1559"/>
      </w:tblGrid>
      <w:tr w:rsidR="006018BC" w14:paraId="1B180178" w14:textId="77777777" w:rsidTr="00E06097">
        <w:trPr>
          <w:jc w:val="center"/>
          <w:ins w:id="305" w:author="Gavin" w:date="2019-03-12T23:15:00Z"/>
        </w:trPr>
        <w:tc>
          <w:tcPr>
            <w:tcW w:w="1558" w:type="dxa"/>
          </w:tcPr>
          <w:p w14:paraId="189CC6C3" w14:textId="77777777" w:rsidR="006018BC" w:rsidRDefault="006018BC" w:rsidP="00E06097">
            <w:pPr>
              <w:pStyle w:val="NoSpacing"/>
              <w:spacing w:line="480" w:lineRule="auto"/>
              <w:rPr>
                <w:ins w:id="306" w:author="Gavin" w:date="2019-03-12T23:15:00Z"/>
                <w:rFonts w:ascii="Times New Roman" w:hAnsi="Times New Roman"/>
                <w:sz w:val="24"/>
                <w:szCs w:val="24"/>
              </w:rPr>
            </w:pPr>
            <w:ins w:id="307" w:author="Gavin" w:date="2019-03-12T23:15:00Z">
              <w:r>
                <w:rPr>
                  <w:rFonts w:ascii="Times New Roman" w:hAnsi="Times New Roman"/>
                  <w:sz w:val="24"/>
                  <w:szCs w:val="24"/>
                </w:rPr>
                <w:t>Lure set size</w:t>
              </w:r>
            </w:ins>
          </w:p>
        </w:tc>
        <w:tc>
          <w:tcPr>
            <w:tcW w:w="1558" w:type="dxa"/>
          </w:tcPr>
          <w:p w14:paraId="5181F7B0" w14:textId="77777777" w:rsidR="006018BC" w:rsidRDefault="006018BC" w:rsidP="00E06097">
            <w:pPr>
              <w:pStyle w:val="NoSpacing"/>
              <w:spacing w:line="480" w:lineRule="auto"/>
              <w:rPr>
                <w:ins w:id="308" w:author="Gavin" w:date="2019-03-12T23:15:00Z"/>
                <w:rFonts w:ascii="Times New Roman" w:hAnsi="Times New Roman"/>
                <w:sz w:val="24"/>
                <w:szCs w:val="24"/>
              </w:rPr>
            </w:pPr>
            <w:proofErr w:type="gramStart"/>
            <w:ins w:id="309" w:author="Gavin" w:date="2019-03-12T23:15:00Z">
              <w:r w:rsidRPr="00663992">
                <w:rPr>
                  <w:rFonts w:ascii="Times New Roman" w:hAnsi="Times New Roman"/>
                  <w:i/>
                  <w:sz w:val="24"/>
                  <w:szCs w:val="24"/>
                </w:rPr>
                <w:t>t</w:t>
              </w:r>
              <w:r>
                <w:rPr>
                  <w:rFonts w:ascii="Times New Roman" w:hAnsi="Times New Roman"/>
                  <w:sz w:val="24"/>
                  <w:szCs w:val="24"/>
                </w:rPr>
                <w:t>(</w:t>
              </w:r>
              <w:proofErr w:type="gramEnd"/>
              <w:r>
                <w:rPr>
                  <w:rFonts w:ascii="Times New Roman" w:hAnsi="Times New Roman"/>
                  <w:sz w:val="24"/>
                  <w:szCs w:val="24"/>
                </w:rPr>
                <w:t>18)</w:t>
              </w:r>
            </w:ins>
          </w:p>
        </w:tc>
        <w:tc>
          <w:tcPr>
            <w:tcW w:w="1558" w:type="dxa"/>
          </w:tcPr>
          <w:p w14:paraId="0207F468" w14:textId="77777777" w:rsidR="006018BC" w:rsidRPr="00663992" w:rsidRDefault="006018BC" w:rsidP="00E06097">
            <w:pPr>
              <w:pStyle w:val="NoSpacing"/>
              <w:spacing w:line="480" w:lineRule="auto"/>
              <w:rPr>
                <w:ins w:id="310" w:author="Gavin" w:date="2019-03-12T23:15:00Z"/>
                <w:rFonts w:ascii="Times New Roman" w:hAnsi="Times New Roman"/>
                <w:i/>
                <w:sz w:val="24"/>
                <w:szCs w:val="24"/>
              </w:rPr>
            </w:pPr>
            <w:ins w:id="311" w:author="Gavin" w:date="2019-03-12T23:15:00Z">
              <w:r>
                <w:rPr>
                  <w:rFonts w:ascii="Times New Roman" w:hAnsi="Times New Roman"/>
                  <w:sz w:val="24"/>
                  <w:szCs w:val="24"/>
                </w:rPr>
                <w:t>p</w:t>
              </w:r>
            </w:ins>
          </w:p>
        </w:tc>
        <w:tc>
          <w:tcPr>
            <w:tcW w:w="1558" w:type="dxa"/>
          </w:tcPr>
          <w:p w14:paraId="0637E89E" w14:textId="77777777" w:rsidR="006018BC" w:rsidRPr="002754DE" w:rsidRDefault="006018BC" w:rsidP="00E06097">
            <w:pPr>
              <w:pStyle w:val="NoSpacing"/>
              <w:spacing w:line="480" w:lineRule="auto"/>
              <w:rPr>
                <w:ins w:id="312" w:author="Gavin" w:date="2019-03-12T23:15:00Z"/>
                <w:rFonts w:ascii="Times New Roman" w:hAnsi="Times New Roman"/>
                <w:sz w:val="24"/>
                <w:szCs w:val="24"/>
              </w:rPr>
            </w:pPr>
            <w:ins w:id="313" w:author="Gavin" w:date="2019-03-12T23:15:00Z">
              <w:r>
                <w:rPr>
                  <w:rFonts w:ascii="Times New Roman" w:hAnsi="Times New Roman"/>
                  <w:i/>
                  <w:sz w:val="24"/>
                  <w:szCs w:val="24"/>
                </w:rPr>
                <w:t>d’</w:t>
              </w:r>
            </w:ins>
          </w:p>
        </w:tc>
        <w:tc>
          <w:tcPr>
            <w:tcW w:w="1559" w:type="dxa"/>
          </w:tcPr>
          <w:p w14:paraId="29E396AC" w14:textId="77777777" w:rsidR="006018BC" w:rsidRDefault="006018BC" w:rsidP="00E06097">
            <w:pPr>
              <w:pStyle w:val="NoSpacing"/>
              <w:spacing w:line="480" w:lineRule="auto"/>
              <w:rPr>
                <w:ins w:id="314" w:author="Gavin" w:date="2019-03-12T23:15:00Z"/>
                <w:rFonts w:ascii="Times New Roman" w:hAnsi="Times New Roman"/>
                <w:sz w:val="24"/>
                <w:szCs w:val="24"/>
              </w:rPr>
            </w:pPr>
            <w:ins w:id="315" w:author="Gavin" w:date="2019-03-12T23:15:00Z">
              <w:r>
                <w:rPr>
                  <w:rFonts w:ascii="Times New Roman" w:hAnsi="Times New Roman"/>
                  <w:sz w:val="24"/>
                  <w:szCs w:val="24"/>
                </w:rPr>
                <w:t>Effect size</w:t>
              </w:r>
            </w:ins>
          </w:p>
        </w:tc>
      </w:tr>
      <w:tr w:rsidR="006018BC" w14:paraId="15B36AB8" w14:textId="77777777" w:rsidTr="00E06097">
        <w:trPr>
          <w:jc w:val="center"/>
          <w:ins w:id="316" w:author="Gavin" w:date="2019-03-12T23:15:00Z"/>
        </w:trPr>
        <w:tc>
          <w:tcPr>
            <w:tcW w:w="1558" w:type="dxa"/>
          </w:tcPr>
          <w:p w14:paraId="02FD1DA5" w14:textId="77777777" w:rsidR="006018BC" w:rsidRDefault="006018BC" w:rsidP="00E06097">
            <w:pPr>
              <w:pStyle w:val="NoSpacing"/>
              <w:spacing w:line="480" w:lineRule="auto"/>
              <w:rPr>
                <w:ins w:id="317" w:author="Gavin" w:date="2019-03-12T23:15:00Z"/>
                <w:rFonts w:ascii="Times New Roman" w:hAnsi="Times New Roman"/>
                <w:sz w:val="24"/>
                <w:szCs w:val="24"/>
              </w:rPr>
            </w:pPr>
            <w:ins w:id="318" w:author="Gavin" w:date="2019-03-12T23:15:00Z">
              <w:r>
                <w:rPr>
                  <w:rFonts w:ascii="Times New Roman" w:hAnsi="Times New Roman"/>
                  <w:sz w:val="24"/>
                  <w:szCs w:val="24"/>
                </w:rPr>
                <w:t>0</w:t>
              </w:r>
            </w:ins>
          </w:p>
        </w:tc>
        <w:tc>
          <w:tcPr>
            <w:tcW w:w="1558" w:type="dxa"/>
          </w:tcPr>
          <w:p w14:paraId="4366F1E2" w14:textId="2B0105AB" w:rsidR="006018BC" w:rsidRDefault="003C06BB" w:rsidP="00E06097">
            <w:pPr>
              <w:pStyle w:val="NoSpacing"/>
              <w:spacing w:line="480" w:lineRule="auto"/>
              <w:rPr>
                <w:ins w:id="319" w:author="Gavin" w:date="2019-03-12T23:15:00Z"/>
                <w:rFonts w:ascii="Times New Roman" w:hAnsi="Times New Roman"/>
                <w:sz w:val="24"/>
                <w:szCs w:val="24"/>
              </w:rPr>
            </w:pPr>
            <w:ins w:id="320" w:author="Gavin" w:date="2019-03-12T23:20:00Z">
              <w:r>
                <w:rPr>
                  <w:rFonts w:ascii="Times New Roman" w:hAnsi="Times New Roman"/>
                  <w:sz w:val="24"/>
                  <w:szCs w:val="24"/>
                </w:rPr>
                <w:t>3.024</w:t>
              </w:r>
            </w:ins>
          </w:p>
        </w:tc>
        <w:tc>
          <w:tcPr>
            <w:tcW w:w="1558" w:type="dxa"/>
          </w:tcPr>
          <w:p w14:paraId="5F5A505E" w14:textId="19ECD6AA" w:rsidR="006018BC" w:rsidRDefault="003C06BB" w:rsidP="00E06097">
            <w:pPr>
              <w:pStyle w:val="NoSpacing"/>
              <w:spacing w:line="480" w:lineRule="auto"/>
              <w:rPr>
                <w:ins w:id="321" w:author="Gavin" w:date="2019-03-12T23:15:00Z"/>
                <w:rFonts w:ascii="Times New Roman" w:hAnsi="Times New Roman"/>
                <w:sz w:val="24"/>
                <w:szCs w:val="24"/>
              </w:rPr>
            </w:pPr>
            <w:ins w:id="322" w:author="Gavin" w:date="2019-03-12T23:20:00Z">
              <w:r>
                <w:rPr>
                  <w:rFonts w:ascii="Times New Roman" w:hAnsi="Times New Roman"/>
                  <w:sz w:val="24"/>
                  <w:szCs w:val="24"/>
                </w:rPr>
                <w:t>.0073</w:t>
              </w:r>
            </w:ins>
          </w:p>
        </w:tc>
        <w:tc>
          <w:tcPr>
            <w:tcW w:w="1558" w:type="dxa"/>
          </w:tcPr>
          <w:p w14:paraId="26CA1678" w14:textId="730EFFDE" w:rsidR="006018BC" w:rsidRDefault="003C06BB" w:rsidP="00E06097">
            <w:pPr>
              <w:pStyle w:val="NoSpacing"/>
              <w:spacing w:line="480" w:lineRule="auto"/>
              <w:rPr>
                <w:ins w:id="323" w:author="Gavin" w:date="2019-03-12T23:15:00Z"/>
                <w:rFonts w:ascii="Times New Roman" w:hAnsi="Times New Roman"/>
                <w:sz w:val="24"/>
                <w:szCs w:val="24"/>
              </w:rPr>
            </w:pPr>
            <w:ins w:id="324" w:author="Gavin" w:date="2019-03-12T23:20:00Z">
              <w:r>
                <w:rPr>
                  <w:rFonts w:ascii="Times New Roman" w:hAnsi="Times New Roman"/>
                  <w:sz w:val="24"/>
                  <w:szCs w:val="24"/>
                </w:rPr>
                <w:t>.484</w:t>
              </w:r>
            </w:ins>
          </w:p>
        </w:tc>
        <w:tc>
          <w:tcPr>
            <w:tcW w:w="1559" w:type="dxa"/>
          </w:tcPr>
          <w:p w14:paraId="31CCB7C9" w14:textId="77777777" w:rsidR="006018BC" w:rsidRDefault="006018BC" w:rsidP="00E06097">
            <w:pPr>
              <w:pStyle w:val="NoSpacing"/>
              <w:spacing w:line="480" w:lineRule="auto"/>
              <w:rPr>
                <w:ins w:id="325" w:author="Gavin" w:date="2019-03-12T23:15:00Z"/>
                <w:rFonts w:ascii="Times New Roman" w:hAnsi="Times New Roman"/>
                <w:sz w:val="24"/>
                <w:szCs w:val="24"/>
              </w:rPr>
            </w:pPr>
          </w:p>
        </w:tc>
      </w:tr>
      <w:tr w:rsidR="006018BC" w14:paraId="71E485E2" w14:textId="77777777" w:rsidTr="00E06097">
        <w:trPr>
          <w:jc w:val="center"/>
          <w:ins w:id="326" w:author="Gavin" w:date="2019-03-12T23:15:00Z"/>
        </w:trPr>
        <w:tc>
          <w:tcPr>
            <w:tcW w:w="1558" w:type="dxa"/>
          </w:tcPr>
          <w:p w14:paraId="1F11E060" w14:textId="77777777" w:rsidR="006018BC" w:rsidRDefault="006018BC" w:rsidP="00E06097">
            <w:pPr>
              <w:pStyle w:val="NoSpacing"/>
              <w:spacing w:line="480" w:lineRule="auto"/>
              <w:rPr>
                <w:ins w:id="327" w:author="Gavin" w:date="2019-03-12T23:15:00Z"/>
                <w:rFonts w:ascii="Times New Roman" w:hAnsi="Times New Roman"/>
                <w:sz w:val="24"/>
                <w:szCs w:val="24"/>
              </w:rPr>
            </w:pPr>
            <w:ins w:id="328" w:author="Gavin" w:date="2019-03-12T23:15:00Z">
              <w:r>
                <w:rPr>
                  <w:rFonts w:ascii="Times New Roman" w:hAnsi="Times New Roman"/>
                  <w:sz w:val="24"/>
                  <w:szCs w:val="24"/>
                </w:rPr>
                <w:t>3</w:t>
              </w:r>
            </w:ins>
          </w:p>
        </w:tc>
        <w:tc>
          <w:tcPr>
            <w:tcW w:w="1558" w:type="dxa"/>
          </w:tcPr>
          <w:p w14:paraId="0BD979F3" w14:textId="416629F1" w:rsidR="006018BC" w:rsidRDefault="006018BC" w:rsidP="00E06097">
            <w:pPr>
              <w:pStyle w:val="NoSpacing"/>
              <w:spacing w:line="480" w:lineRule="auto"/>
              <w:rPr>
                <w:ins w:id="329" w:author="Gavin" w:date="2019-03-12T23:15:00Z"/>
                <w:rFonts w:ascii="Times New Roman" w:hAnsi="Times New Roman"/>
                <w:sz w:val="24"/>
                <w:szCs w:val="24"/>
              </w:rPr>
            </w:pPr>
            <w:ins w:id="330" w:author="Gavin" w:date="2019-03-12T23:15:00Z">
              <w:r>
                <w:rPr>
                  <w:rFonts w:ascii="Times New Roman" w:hAnsi="Times New Roman"/>
                  <w:sz w:val="24"/>
                  <w:szCs w:val="24"/>
                </w:rPr>
                <w:t>-</w:t>
              </w:r>
            </w:ins>
            <w:ins w:id="331" w:author="Gavin" w:date="2019-03-12T23:21:00Z">
              <w:r w:rsidR="003C06BB">
                <w:rPr>
                  <w:rFonts w:ascii="Times New Roman" w:hAnsi="Times New Roman"/>
                  <w:sz w:val="24"/>
                  <w:szCs w:val="24"/>
                </w:rPr>
                <w:t>1.422</w:t>
              </w:r>
            </w:ins>
          </w:p>
        </w:tc>
        <w:tc>
          <w:tcPr>
            <w:tcW w:w="1558" w:type="dxa"/>
          </w:tcPr>
          <w:p w14:paraId="31282629" w14:textId="04B27CF8" w:rsidR="006018BC" w:rsidRDefault="006018BC" w:rsidP="00E06097">
            <w:pPr>
              <w:pStyle w:val="NoSpacing"/>
              <w:spacing w:line="480" w:lineRule="auto"/>
              <w:rPr>
                <w:ins w:id="332" w:author="Gavin" w:date="2019-03-12T23:15:00Z"/>
                <w:rFonts w:ascii="Times New Roman" w:hAnsi="Times New Roman"/>
                <w:sz w:val="24"/>
                <w:szCs w:val="24"/>
              </w:rPr>
            </w:pPr>
            <w:ins w:id="333" w:author="Gavin" w:date="2019-03-12T23:15:00Z">
              <w:r>
                <w:rPr>
                  <w:rFonts w:ascii="Times New Roman" w:hAnsi="Times New Roman"/>
                  <w:sz w:val="24"/>
                  <w:szCs w:val="24"/>
                </w:rPr>
                <w:t>.</w:t>
              </w:r>
            </w:ins>
            <w:ins w:id="334" w:author="Gavin" w:date="2019-03-12T23:22:00Z">
              <w:r w:rsidR="003C06BB">
                <w:rPr>
                  <w:rFonts w:ascii="Times New Roman" w:hAnsi="Times New Roman"/>
                  <w:sz w:val="24"/>
                  <w:szCs w:val="24"/>
                </w:rPr>
                <w:t>172</w:t>
              </w:r>
            </w:ins>
          </w:p>
        </w:tc>
        <w:tc>
          <w:tcPr>
            <w:tcW w:w="1558" w:type="dxa"/>
          </w:tcPr>
          <w:p w14:paraId="6C4CC64A" w14:textId="52898CEB" w:rsidR="006018BC" w:rsidRDefault="003C06BB" w:rsidP="00E06097">
            <w:pPr>
              <w:pStyle w:val="NoSpacing"/>
              <w:spacing w:line="480" w:lineRule="auto"/>
              <w:rPr>
                <w:ins w:id="335" w:author="Gavin" w:date="2019-03-12T23:15:00Z"/>
                <w:rFonts w:ascii="Times New Roman" w:hAnsi="Times New Roman"/>
                <w:sz w:val="24"/>
                <w:szCs w:val="24"/>
              </w:rPr>
            </w:pPr>
            <w:ins w:id="336" w:author="Gavin" w:date="2019-03-12T23:22:00Z">
              <w:r>
                <w:rPr>
                  <w:rFonts w:ascii="Times New Roman" w:hAnsi="Times New Roman"/>
                  <w:sz w:val="24"/>
                  <w:szCs w:val="24"/>
                </w:rPr>
                <w:t>-0.132</w:t>
              </w:r>
            </w:ins>
          </w:p>
        </w:tc>
        <w:tc>
          <w:tcPr>
            <w:tcW w:w="1559" w:type="dxa"/>
          </w:tcPr>
          <w:p w14:paraId="585FE517" w14:textId="77777777" w:rsidR="006018BC" w:rsidRDefault="006018BC" w:rsidP="00E06097">
            <w:pPr>
              <w:pStyle w:val="NoSpacing"/>
              <w:spacing w:line="480" w:lineRule="auto"/>
              <w:rPr>
                <w:ins w:id="337" w:author="Gavin" w:date="2019-03-12T23:15:00Z"/>
                <w:rFonts w:ascii="Times New Roman" w:hAnsi="Times New Roman"/>
                <w:sz w:val="24"/>
                <w:szCs w:val="24"/>
              </w:rPr>
            </w:pPr>
          </w:p>
        </w:tc>
      </w:tr>
      <w:tr w:rsidR="006018BC" w14:paraId="267EA2C9" w14:textId="77777777" w:rsidTr="00E06097">
        <w:trPr>
          <w:jc w:val="center"/>
          <w:ins w:id="338" w:author="Gavin" w:date="2019-03-12T23:15:00Z"/>
        </w:trPr>
        <w:tc>
          <w:tcPr>
            <w:tcW w:w="1558" w:type="dxa"/>
          </w:tcPr>
          <w:p w14:paraId="66F129D5" w14:textId="77777777" w:rsidR="006018BC" w:rsidRDefault="006018BC" w:rsidP="00E06097">
            <w:pPr>
              <w:pStyle w:val="NoSpacing"/>
              <w:spacing w:line="480" w:lineRule="auto"/>
              <w:rPr>
                <w:ins w:id="339" w:author="Gavin" w:date="2019-03-12T23:15:00Z"/>
                <w:rFonts w:ascii="Times New Roman" w:hAnsi="Times New Roman"/>
                <w:sz w:val="24"/>
                <w:szCs w:val="24"/>
              </w:rPr>
            </w:pPr>
            <w:ins w:id="340" w:author="Gavin" w:date="2019-03-12T23:15:00Z">
              <w:r>
                <w:rPr>
                  <w:rFonts w:ascii="Times New Roman" w:hAnsi="Times New Roman"/>
                  <w:sz w:val="24"/>
                  <w:szCs w:val="24"/>
                </w:rPr>
                <w:t>9</w:t>
              </w:r>
            </w:ins>
          </w:p>
        </w:tc>
        <w:tc>
          <w:tcPr>
            <w:tcW w:w="1558" w:type="dxa"/>
          </w:tcPr>
          <w:p w14:paraId="4CDEBE99" w14:textId="24AAAC34" w:rsidR="006018BC" w:rsidRDefault="006018BC" w:rsidP="00E06097">
            <w:pPr>
              <w:pStyle w:val="NoSpacing"/>
              <w:spacing w:line="480" w:lineRule="auto"/>
              <w:rPr>
                <w:ins w:id="341" w:author="Gavin" w:date="2019-03-12T23:15:00Z"/>
                <w:rFonts w:ascii="Times New Roman" w:hAnsi="Times New Roman"/>
                <w:sz w:val="24"/>
                <w:szCs w:val="24"/>
              </w:rPr>
            </w:pPr>
            <w:ins w:id="342" w:author="Gavin" w:date="2019-03-12T23:15:00Z">
              <w:r>
                <w:rPr>
                  <w:rFonts w:ascii="Times New Roman" w:hAnsi="Times New Roman"/>
                  <w:sz w:val="24"/>
                  <w:szCs w:val="24"/>
                </w:rPr>
                <w:t>-</w:t>
              </w:r>
            </w:ins>
            <w:ins w:id="343" w:author="Gavin" w:date="2019-03-12T23:22:00Z">
              <w:r w:rsidR="003C06BB">
                <w:rPr>
                  <w:rFonts w:ascii="Times New Roman" w:hAnsi="Times New Roman"/>
                  <w:sz w:val="24"/>
                  <w:szCs w:val="24"/>
                </w:rPr>
                <w:t>1.18</w:t>
              </w:r>
            </w:ins>
          </w:p>
        </w:tc>
        <w:tc>
          <w:tcPr>
            <w:tcW w:w="1558" w:type="dxa"/>
          </w:tcPr>
          <w:p w14:paraId="1842D4D7" w14:textId="2603281E" w:rsidR="006018BC" w:rsidRDefault="003C06BB" w:rsidP="00E06097">
            <w:pPr>
              <w:pStyle w:val="NoSpacing"/>
              <w:spacing w:line="480" w:lineRule="auto"/>
              <w:rPr>
                <w:ins w:id="344" w:author="Gavin" w:date="2019-03-12T23:15:00Z"/>
                <w:rFonts w:ascii="Times New Roman" w:hAnsi="Times New Roman"/>
                <w:sz w:val="24"/>
                <w:szCs w:val="24"/>
              </w:rPr>
            </w:pPr>
            <w:ins w:id="345" w:author="Gavin" w:date="2019-03-12T23:22:00Z">
              <w:r>
                <w:rPr>
                  <w:rFonts w:ascii="Times New Roman" w:hAnsi="Times New Roman"/>
                  <w:sz w:val="24"/>
                  <w:szCs w:val="24"/>
                </w:rPr>
                <w:t>.253</w:t>
              </w:r>
            </w:ins>
          </w:p>
        </w:tc>
        <w:tc>
          <w:tcPr>
            <w:tcW w:w="1558" w:type="dxa"/>
          </w:tcPr>
          <w:p w14:paraId="56EC0D1A" w14:textId="7649B8AE" w:rsidR="006018BC" w:rsidRDefault="003C06BB" w:rsidP="00E06097">
            <w:pPr>
              <w:pStyle w:val="NoSpacing"/>
              <w:spacing w:line="480" w:lineRule="auto"/>
              <w:rPr>
                <w:ins w:id="346" w:author="Gavin" w:date="2019-03-12T23:15:00Z"/>
                <w:rFonts w:ascii="Times New Roman" w:hAnsi="Times New Roman"/>
                <w:sz w:val="24"/>
                <w:szCs w:val="24"/>
              </w:rPr>
            </w:pPr>
            <w:ins w:id="347" w:author="Gavin" w:date="2019-03-12T23:22:00Z">
              <w:r>
                <w:rPr>
                  <w:rFonts w:ascii="Times New Roman" w:hAnsi="Times New Roman"/>
                  <w:sz w:val="24"/>
                  <w:szCs w:val="24"/>
                </w:rPr>
                <w:t>-.102</w:t>
              </w:r>
            </w:ins>
          </w:p>
        </w:tc>
        <w:tc>
          <w:tcPr>
            <w:tcW w:w="1559" w:type="dxa"/>
          </w:tcPr>
          <w:p w14:paraId="38BF85D9" w14:textId="77777777" w:rsidR="006018BC" w:rsidRDefault="006018BC" w:rsidP="00E06097">
            <w:pPr>
              <w:pStyle w:val="NoSpacing"/>
              <w:spacing w:line="480" w:lineRule="auto"/>
              <w:rPr>
                <w:ins w:id="348" w:author="Gavin" w:date="2019-03-12T23:15:00Z"/>
                <w:rFonts w:ascii="Times New Roman" w:hAnsi="Times New Roman"/>
                <w:sz w:val="24"/>
                <w:szCs w:val="24"/>
              </w:rPr>
            </w:pPr>
          </w:p>
        </w:tc>
      </w:tr>
      <w:tr w:rsidR="006018BC" w14:paraId="7F58D59F" w14:textId="77777777" w:rsidTr="00E06097">
        <w:trPr>
          <w:jc w:val="center"/>
          <w:ins w:id="349" w:author="Gavin" w:date="2019-03-12T23:15:00Z"/>
        </w:trPr>
        <w:tc>
          <w:tcPr>
            <w:tcW w:w="1558" w:type="dxa"/>
          </w:tcPr>
          <w:p w14:paraId="6337C166" w14:textId="77777777" w:rsidR="006018BC" w:rsidRDefault="006018BC" w:rsidP="00E06097">
            <w:pPr>
              <w:pStyle w:val="NoSpacing"/>
              <w:spacing w:line="480" w:lineRule="auto"/>
              <w:rPr>
                <w:ins w:id="350" w:author="Gavin" w:date="2019-03-12T23:15:00Z"/>
                <w:rFonts w:ascii="Times New Roman" w:hAnsi="Times New Roman"/>
                <w:sz w:val="24"/>
                <w:szCs w:val="24"/>
              </w:rPr>
            </w:pPr>
            <w:ins w:id="351" w:author="Gavin" w:date="2019-03-12T23:15:00Z">
              <w:r>
                <w:rPr>
                  <w:rFonts w:ascii="Times New Roman" w:hAnsi="Times New Roman"/>
                  <w:sz w:val="24"/>
                  <w:szCs w:val="24"/>
                </w:rPr>
                <w:t>19</w:t>
              </w:r>
            </w:ins>
          </w:p>
        </w:tc>
        <w:tc>
          <w:tcPr>
            <w:tcW w:w="1558" w:type="dxa"/>
          </w:tcPr>
          <w:p w14:paraId="6D0351B9" w14:textId="1D7172CC" w:rsidR="006018BC" w:rsidRDefault="006018BC" w:rsidP="00E06097">
            <w:pPr>
              <w:pStyle w:val="NoSpacing"/>
              <w:spacing w:line="480" w:lineRule="auto"/>
              <w:rPr>
                <w:ins w:id="352" w:author="Gavin" w:date="2019-03-12T23:15:00Z"/>
                <w:rFonts w:ascii="Times New Roman" w:hAnsi="Times New Roman"/>
                <w:sz w:val="24"/>
                <w:szCs w:val="24"/>
              </w:rPr>
            </w:pPr>
            <w:ins w:id="353" w:author="Gavin" w:date="2019-03-12T23:15:00Z">
              <w:r>
                <w:rPr>
                  <w:rFonts w:ascii="Times New Roman" w:hAnsi="Times New Roman"/>
                  <w:sz w:val="24"/>
                  <w:szCs w:val="24"/>
                </w:rPr>
                <w:t>-0.</w:t>
              </w:r>
            </w:ins>
            <w:ins w:id="354" w:author="Gavin" w:date="2019-03-12T23:22:00Z">
              <w:r w:rsidR="003C06BB">
                <w:rPr>
                  <w:rFonts w:ascii="Times New Roman" w:hAnsi="Times New Roman"/>
                  <w:sz w:val="24"/>
                  <w:szCs w:val="24"/>
                </w:rPr>
                <w:t>378</w:t>
              </w:r>
            </w:ins>
          </w:p>
        </w:tc>
        <w:tc>
          <w:tcPr>
            <w:tcW w:w="1558" w:type="dxa"/>
          </w:tcPr>
          <w:p w14:paraId="33632716" w14:textId="4C08267D" w:rsidR="006018BC" w:rsidRDefault="003C06BB" w:rsidP="00E06097">
            <w:pPr>
              <w:pStyle w:val="NoSpacing"/>
              <w:spacing w:line="480" w:lineRule="auto"/>
              <w:rPr>
                <w:ins w:id="355" w:author="Gavin" w:date="2019-03-12T23:15:00Z"/>
                <w:rFonts w:ascii="Times New Roman" w:hAnsi="Times New Roman"/>
                <w:sz w:val="24"/>
                <w:szCs w:val="24"/>
              </w:rPr>
            </w:pPr>
            <w:ins w:id="356" w:author="Gavin" w:date="2019-03-12T23:22:00Z">
              <w:r>
                <w:rPr>
                  <w:rFonts w:ascii="Times New Roman" w:hAnsi="Times New Roman"/>
                  <w:sz w:val="24"/>
                  <w:szCs w:val="24"/>
                </w:rPr>
                <w:t>.</w:t>
              </w:r>
            </w:ins>
            <w:ins w:id="357" w:author="Gavin" w:date="2019-03-12T23:23:00Z">
              <w:r>
                <w:rPr>
                  <w:rFonts w:ascii="Times New Roman" w:hAnsi="Times New Roman"/>
                  <w:sz w:val="24"/>
                  <w:szCs w:val="24"/>
                </w:rPr>
                <w:t>71</w:t>
              </w:r>
            </w:ins>
          </w:p>
        </w:tc>
        <w:tc>
          <w:tcPr>
            <w:tcW w:w="1558" w:type="dxa"/>
          </w:tcPr>
          <w:p w14:paraId="7DDF3AA6" w14:textId="53856CD1" w:rsidR="006018BC" w:rsidRDefault="003C06BB" w:rsidP="00E06097">
            <w:pPr>
              <w:pStyle w:val="NoSpacing"/>
              <w:spacing w:line="480" w:lineRule="auto"/>
              <w:rPr>
                <w:ins w:id="358" w:author="Gavin" w:date="2019-03-12T23:15:00Z"/>
                <w:rFonts w:ascii="Times New Roman" w:hAnsi="Times New Roman"/>
                <w:sz w:val="24"/>
                <w:szCs w:val="24"/>
              </w:rPr>
            </w:pPr>
            <w:ins w:id="359" w:author="Gavin" w:date="2019-03-12T23:23:00Z">
              <w:r>
                <w:rPr>
                  <w:rFonts w:ascii="Times New Roman" w:hAnsi="Times New Roman"/>
                  <w:sz w:val="24"/>
                  <w:szCs w:val="24"/>
                </w:rPr>
                <w:t>-0.0528</w:t>
              </w:r>
            </w:ins>
          </w:p>
        </w:tc>
        <w:tc>
          <w:tcPr>
            <w:tcW w:w="1559" w:type="dxa"/>
          </w:tcPr>
          <w:p w14:paraId="77D9F354" w14:textId="77777777" w:rsidR="006018BC" w:rsidRDefault="006018BC" w:rsidP="00E06097">
            <w:pPr>
              <w:pStyle w:val="NoSpacing"/>
              <w:spacing w:line="480" w:lineRule="auto"/>
              <w:rPr>
                <w:ins w:id="360" w:author="Gavin" w:date="2019-03-12T23:15:00Z"/>
                <w:rFonts w:ascii="Times New Roman" w:hAnsi="Times New Roman"/>
                <w:sz w:val="24"/>
                <w:szCs w:val="24"/>
              </w:rPr>
            </w:pPr>
          </w:p>
        </w:tc>
      </w:tr>
      <w:tr w:rsidR="006018BC" w14:paraId="5F110C97" w14:textId="77777777" w:rsidTr="00E06097">
        <w:trPr>
          <w:jc w:val="center"/>
          <w:ins w:id="361" w:author="Gavin" w:date="2019-03-12T23:15:00Z"/>
        </w:trPr>
        <w:tc>
          <w:tcPr>
            <w:tcW w:w="1558" w:type="dxa"/>
          </w:tcPr>
          <w:p w14:paraId="0E083B90" w14:textId="77777777" w:rsidR="006018BC" w:rsidRDefault="006018BC" w:rsidP="00E06097">
            <w:pPr>
              <w:pStyle w:val="NoSpacing"/>
              <w:spacing w:line="480" w:lineRule="auto"/>
              <w:rPr>
                <w:ins w:id="362" w:author="Gavin" w:date="2019-03-12T23:15:00Z"/>
                <w:rFonts w:ascii="Times New Roman" w:hAnsi="Times New Roman"/>
                <w:sz w:val="24"/>
                <w:szCs w:val="24"/>
              </w:rPr>
            </w:pPr>
            <w:ins w:id="363" w:author="Gavin" w:date="2019-03-12T23:15:00Z">
              <w:r>
                <w:rPr>
                  <w:rFonts w:ascii="Times New Roman" w:hAnsi="Times New Roman"/>
                  <w:sz w:val="24"/>
                  <w:szCs w:val="24"/>
                </w:rPr>
                <w:t>31</w:t>
              </w:r>
            </w:ins>
          </w:p>
        </w:tc>
        <w:tc>
          <w:tcPr>
            <w:tcW w:w="1558" w:type="dxa"/>
          </w:tcPr>
          <w:p w14:paraId="6CE1AE18" w14:textId="150D6702" w:rsidR="006018BC" w:rsidRDefault="003C06BB" w:rsidP="00E06097">
            <w:pPr>
              <w:pStyle w:val="NoSpacing"/>
              <w:spacing w:line="480" w:lineRule="auto"/>
              <w:rPr>
                <w:ins w:id="364" w:author="Gavin" w:date="2019-03-12T23:15:00Z"/>
                <w:rFonts w:ascii="Times New Roman" w:hAnsi="Times New Roman"/>
                <w:sz w:val="24"/>
                <w:szCs w:val="24"/>
              </w:rPr>
            </w:pPr>
            <w:ins w:id="365" w:author="Gavin" w:date="2019-03-12T23:23:00Z">
              <w:r>
                <w:rPr>
                  <w:rFonts w:ascii="Times New Roman" w:hAnsi="Times New Roman"/>
                  <w:sz w:val="24"/>
                  <w:szCs w:val="24"/>
                </w:rPr>
                <w:t>0.039</w:t>
              </w:r>
            </w:ins>
          </w:p>
        </w:tc>
        <w:tc>
          <w:tcPr>
            <w:tcW w:w="1558" w:type="dxa"/>
          </w:tcPr>
          <w:p w14:paraId="28E0C40F" w14:textId="47F4335B" w:rsidR="006018BC" w:rsidRDefault="003C06BB" w:rsidP="00E06097">
            <w:pPr>
              <w:pStyle w:val="NoSpacing"/>
              <w:spacing w:line="480" w:lineRule="auto"/>
              <w:rPr>
                <w:ins w:id="366" w:author="Gavin" w:date="2019-03-12T23:15:00Z"/>
                <w:rFonts w:ascii="Times New Roman" w:hAnsi="Times New Roman"/>
                <w:sz w:val="24"/>
                <w:szCs w:val="24"/>
              </w:rPr>
            </w:pPr>
            <w:ins w:id="367" w:author="Gavin" w:date="2019-03-12T23:23:00Z">
              <w:r>
                <w:rPr>
                  <w:rFonts w:ascii="Times New Roman" w:hAnsi="Times New Roman"/>
                  <w:sz w:val="24"/>
                  <w:szCs w:val="24"/>
                </w:rPr>
                <w:t>.969</w:t>
              </w:r>
            </w:ins>
          </w:p>
        </w:tc>
        <w:tc>
          <w:tcPr>
            <w:tcW w:w="1558" w:type="dxa"/>
          </w:tcPr>
          <w:p w14:paraId="51CE384F" w14:textId="6028ECE7" w:rsidR="006018BC" w:rsidRDefault="003C06BB" w:rsidP="00E06097">
            <w:pPr>
              <w:pStyle w:val="NoSpacing"/>
              <w:spacing w:line="480" w:lineRule="auto"/>
              <w:rPr>
                <w:ins w:id="368" w:author="Gavin" w:date="2019-03-12T23:15:00Z"/>
                <w:rFonts w:ascii="Times New Roman" w:hAnsi="Times New Roman"/>
                <w:sz w:val="24"/>
                <w:szCs w:val="24"/>
              </w:rPr>
            </w:pPr>
            <w:ins w:id="369" w:author="Gavin" w:date="2019-03-12T23:23:00Z">
              <w:r>
                <w:rPr>
                  <w:rFonts w:ascii="Times New Roman" w:hAnsi="Times New Roman"/>
                  <w:sz w:val="24"/>
                  <w:szCs w:val="24"/>
                </w:rPr>
                <w:t>0.00558</w:t>
              </w:r>
            </w:ins>
          </w:p>
        </w:tc>
        <w:tc>
          <w:tcPr>
            <w:tcW w:w="1559" w:type="dxa"/>
          </w:tcPr>
          <w:p w14:paraId="6F5305C3" w14:textId="77777777" w:rsidR="006018BC" w:rsidRDefault="006018BC" w:rsidP="00E06097">
            <w:pPr>
              <w:pStyle w:val="NoSpacing"/>
              <w:spacing w:line="480" w:lineRule="auto"/>
              <w:rPr>
                <w:ins w:id="370" w:author="Gavin" w:date="2019-03-12T23:15:00Z"/>
                <w:rFonts w:ascii="Times New Roman" w:hAnsi="Times New Roman"/>
                <w:sz w:val="24"/>
                <w:szCs w:val="24"/>
              </w:rPr>
            </w:pPr>
          </w:p>
        </w:tc>
      </w:tr>
    </w:tbl>
    <w:p w14:paraId="26E41F98" w14:textId="7E331581" w:rsidR="006018BC" w:rsidRDefault="006018BC">
      <w:pPr>
        <w:pStyle w:val="NoSpacing"/>
        <w:spacing w:line="480" w:lineRule="auto"/>
        <w:rPr>
          <w:ins w:id="371" w:author="Gavin" w:date="2019-03-13T00:59:00Z"/>
          <w:rFonts w:ascii="Times New Roman" w:hAnsi="Times New Roman" w:cs="Times New Roman"/>
          <w:sz w:val="24"/>
          <w:szCs w:val="24"/>
        </w:rPr>
      </w:pPr>
    </w:p>
    <w:p w14:paraId="08CD03C8" w14:textId="03CA0AB4" w:rsidR="003C3D65" w:rsidRPr="00E240B3" w:rsidRDefault="003C3D65">
      <w:pPr>
        <w:pStyle w:val="NoSpacing"/>
        <w:spacing w:line="480" w:lineRule="auto"/>
        <w:rPr>
          <w:ins w:id="372" w:author="Gavin" w:date="2019-03-10T19:10:00Z"/>
          <w:rFonts w:ascii="Times New Roman" w:hAnsi="Times New Roman" w:cs="Times New Roman"/>
          <w:sz w:val="24"/>
          <w:szCs w:val="24"/>
          <w:rPrChange w:id="373" w:author="Gavin" w:date="2019-03-10T19:11:00Z">
            <w:rPr>
              <w:ins w:id="374" w:author="Gavin" w:date="2019-03-10T19:10:00Z"/>
              <w:rFonts w:ascii="Times New Roman" w:hAnsi="Times New Roman" w:cs="Times New Roman"/>
              <w:b/>
              <w:sz w:val="24"/>
              <w:szCs w:val="24"/>
            </w:rPr>
          </w:rPrChange>
        </w:rPr>
        <w:pPrChange w:id="375" w:author="Gavin" w:date="2019-03-10T19:11:00Z">
          <w:pPr>
            <w:pStyle w:val="NoSpacing"/>
            <w:spacing w:line="480" w:lineRule="auto"/>
            <w:jc w:val="center"/>
          </w:pPr>
        </w:pPrChange>
      </w:pPr>
      <w:ins w:id="376" w:author="Gavin" w:date="2019-03-13T00:59:00Z">
        <w:r>
          <w:rPr>
            <w:rFonts w:ascii="Times New Roman" w:hAnsi="Times New Roman" w:cs="Times New Roman"/>
            <w:sz w:val="24"/>
            <w:szCs w:val="24"/>
          </w:rPr>
          <w:tab/>
          <w:t xml:space="preserve">An exploratory analysis </w:t>
        </w:r>
      </w:ins>
      <w:ins w:id="377" w:author="Gavin" w:date="2019-03-13T01:00:00Z">
        <w:r>
          <w:rPr>
            <w:rFonts w:ascii="Times New Roman" w:hAnsi="Times New Roman" w:cs="Times New Roman"/>
            <w:sz w:val="24"/>
            <w:szCs w:val="24"/>
          </w:rPr>
          <w:t xml:space="preserve">was conducted to examine </w:t>
        </w:r>
      </w:ins>
      <w:ins w:id="378" w:author="Gavin" w:date="2019-03-13T01:01:00Z">
        <w:r>
          <w:rPr>
            <w:rFonts w:ascii="Times New Roman" w:hAnsi="Times New Roman" w:cs="Times New Roman"/>
            <w:sz w:val="24"/>
            <w:szCs w:val="24"/>
          </w:rPr>
          <w:t xml:space="preserve">the possibility that some displays could have </w:t>
        </w:r>
      </w:ins>
      <w:ins w:id="379" w:author="Gavin" w:date="2019-03-13T01:02:00Z">
        <w:r>
          <w:rPr>
            <w:rFonts w:ascii="Times New Roman" w:hAnsi="Times New Roman" w:cs="Times New Roman"/>
            <w:sz w:val="24"/>
            <w:szCs w:val="24"/>
          </w:rPr>
          <w:t xml:space="preserve">been explicitly recognized. </w:t>
        </w:r>
      </w:ins>
      <w:ins w:id="380" w:author="Gavin" w:date="2019-03-13T01:05:00Z">
        <w:r>
          <w:rPr>
            <w:rFonts w:ascii="Times New Roman" w:hAnsi="Times New Roman" w:cs="Times New Roman"/>
            <w:sz w:val="24"/>
            <w:szCs w:val="24"/>
          </w:rPr>
          <w:t>56 out of 247 displays (23%) had a perfect accuracy score</w:t>
        </w:r>
      </w:ins>
      <w:ins w:id="381" w:author="Gavin" w:date="2019-03-13T01:06:00Z">
        <w:r>
          <w:rPr>
            <w:rFonts w:ascii="Times New Roman" w:hAnsi="Times New Roman" w:cs="Times New Roman"/>
            <w:sz w:val="24"/>
            <w:szCs w:val="24"/>
          </w:rPr>
          <w:t xml:space="preserve">; participants indicated that they have seen the display in the search task on all four presentations during the recognition test. </w:t>
        </w:r>
      </w:ins>
      <w:ins w:id="382" w:author="Gavin" w:date="2019-03-13T01:08:00Z">
        <w:r w:rsidR="002F4D88">
          <w:rPr>
            <w:rFonts w:ascii="Times New Roman" w:hAnsi="Times New Roman" w:cs="Times New Roman"/>
            <w:sz w:val="24"/>
            <w:szCs w:val="24"/>
          </w:rPr>
          <w:t>The mean confidence rating for these displays was 3.78 out of 5 (the average for all other repeated displays was 2.96. This seems to suggest that there are at least some percentage of displays were ex</w:t>
        </w:r>
      </w:ins>
      <w:ins w:id="383" w:author="Gavin" w:date="2019-03-13T01:09:00Z">
        <w:r w:rsidR="002F4D88">
          <w:rPr>
            <w:rFonts w:ascii="Times New Roman" w:hAnsi="Times New Roman" w:cs="Times New Roman"/>
            <w:sz w:val="24"/>
            <w:szCs w:val="24"/>
          </w:rPr>
          <w:t xml:space="preserve">plicitly recognized by participants. </w:t>
        </w:r>
      </w:ins>
      <w:ins w:id="384" w:author="Gavin" w:date="2019-03-13T01:19:00Z">
        <w:r w:rsidR="00953078">
          <w:rPr>
            <w:rFonts w:ascii="Times New Roman" w:hAnsi="Times New Roman" w:cs="Times New Roman"/>
            <w:sz w:val="24"/>
            <w:szCs w:val="24"/>
          </w:rPr>
          <w:t xml:space="preserve">The </w:t>
        </w:r>
      </w:ins>
      <w:ins w:id="385" w:author="Gavin" w:date="2019-03-13T01:17:00Z">
        <w:r w:rsidR="002F4D88">
          <w:rPr>
            <w:rFonts w:ascii="Times New Roman" w:hAnsi="Times New Roman" w:cs="Times New Roman"/>
            <w:sz w:val="24"/>
            <w:szCs w:val="24"/>
          </w:rPr>
          <w:t xml:space="preserve">Bayes Factors were calculated for </w:t>
        </w:r>
      </w:ins>
      <w:ins w:id="386" w:author="Gavin" w:date="2019-03-13T01:19:00Z">
        <w:r w:rsidR="00953078">
          <w:rPr>
            <w:rFonts w:ascii="Times New Roman" w:hAnsi="Times New Roman" w:cs="Times New Roman"/>
            <w:sz w:val="24"/>
            <w:szCs w:val="24"/>
          </w:rPr>
          <w:t xml:space="preserve">a model with accuracy score as a factor. There was strong evidence for the hypothesis that </w:t>
        </w:r>
      </w:ins>
      <w:ins w:id="387" w:author="Gavin" w:date="2019-03-13T01:20:00Z">
        <w:r w:rsidR="00953078">
          <w:rPr>
            <w:rFonts w:ascii="Times New Roman" w:hAnsi="Times New Roman" w:cs="Times New Roman"/>
            <w:sz w:val="24"/>
            <w:szCs w:val="24"/>
          </w:rPr>
          <w:t>the magnitude of the contextual cueing effect was not affected by accuracy scores on the recognition test, BF</w:t>
        </w:r>
        <w:r w:rsidR="00953078" w:rsidRPr="00953078">
          <w:rPr>
            <w:rFonts w:ascii="Times New Roman" w:hAnsi="Times New Roman" w:cs="Times New Roman"/>
            <w:sz w:val="24"/>
            <w:szCs w:val="24"/>
            <w:vertAlign w:val="subscript"/>
            <w:rPrChange w:id="388" w:author="Gavin" w:date="2019-03-13T01:21:00Z">
              <w:rPr>
                <w:rFonts w:ascii="Times New Roman" w:hAnsi="Times New Roman" w:cs="Times New Roman"/>
                <w:sz w:val="24"/>
                <w:szCs w:val="24"/>
              </w:rPr>
            </w:rPrChange>
          </w:rPr>
          <w:t>01</w:t>
        </w:r>
        <w:r w:rsidR="00953078">
          <w:rPr>
            <w:rFonts w:ascii="Times New Roman" w:hAnsi="Times New Roman" w:cs="Times New Roman"/>
            <w:sz w:val="24"/>
            <w:szCs w:val="24"/>
          </w:rPr>
          <w:t xml:space="preserve"> = 11.111</w:t>
        </w:r>
      </w:ins>
    </w:p>
    <w:p w14:paraId="3B0F2736" w14:textId="77777777" w:rsidR="00B83ED0" w:rsidRDefault="00B83ED0" w:rsidP="00B83ED0">
      <w:pPr>
        <w:pStyle w:val="NoSpacing"/>
        <w:spacing w:line="480" w:lineRule="auto"/>
        <w:jc w:val="center"/>
        <w:rPr>
          <w:ins w:id="389" w:author="HAL" w:date="2019-03-11T14:07:00Z"/>
          <w:rFonts w:ascii="Times New Roman" w:hAnsi="Times New Roman" w:cs="Times New Roman"/>
          <w:b/>
          <w:sz w:val="24"/>
          <w:szCs w:val="24"/>
        </w:rPr>
      </w:pPr>
      <w:commentRangeStart w:id="390"/>
      <w:ins w:id="391" w:author="HAL" w:date="2019-03-11T14:07:00Z">
        <w:r w:rsidRPr="008D6C57">
          <w:rPr>
            <w:rFonts w:ascii="Times New Roman" w:hAnsi="Times New Roman" w:cs="Times New Roman"/>
            <w:b/>
            <w:sz w:val="24"/>
            <w:szCs w:val="24"/>
          </w:rPr>
          <w:t>Between-experiment comparison on the a</w:t>
        </w:r>
        <w:r>
          <w:rPr>
            <w:rFonts w:ascii="Times New Roman" w:hAnsi="Times New Roman" w:cs="Times New Roman"/>
            <w:b/>
            <w:sz w:val="24"/>
            <w:szCs w:val="24"/>
          </w:rPr>
          <w:t>wareness of repeated displays</w:t>
        </w:r>
      </w:ins>
    </w:p>
    <w:p w14:paraId="4F601842" w14:textId="71BC69F2" w:rsidR="00B83ED0" w:rsidRPr="00653B93" w:rsidRDefault="00B83ED0" w:rsidP="00B83ED0">
      <w:pPr>
        <w:pStyle w:val="NoSpacing"/>
        <w:spacing w:line="480" w:lineRule="auto"/>
        <w:rPr>
          <w:ins w:id="392" w:author="HAL" w:date="2019-03-11T14:07:00Z"/>
          <w:rFonts w:ascii="Times New Roman" w:hAnsi="Times New Roman" w:cs="Times New Roman"/>
          <w:sz w:val="24"/>
          <w:szCs w:val="24"/>
        </w:rPr>
      </w:pPr>
      <w:ins w:id="393" w:author="HAL" w:date="2019-03-11T14:07:00Z">
        <w:r>
          <w:rPr>
            <w:rFonts w:ascii="Times New Roman" w:hAnsi="Times New Roman" w:cs="Times New Roman"/>
            <w:sz w:val="24"/>
            <w:szCs w:val="24"/>
          </w:rPr>
          <w:tab/>
        </w:r>
        <w:commentRangeStart w:id="394"/>
        <w:commentRangeStart w:id="395"/>
        <w:commentRangeStart w:id="396"/>
        <w:r>
          <w:rPr>
            <w:rFonts w:ascii="Times New Roman" w:hAnsi="Times New Roman" w:cs="Times New Roman"/>
            <w:sz w:val="24"/>
            <w:szCs w:val="24"/>
          </w:rPr>
          <w:t xml:space="preserve">The noticing rate for Experiments 1,2, and 3 were 30%, 25%, and </w:t>
        </w:r>
        <w:del w:id="397" w:author="Gavin" w:date="2019-03-12T22:39:00Z">
          <w:r w:rsidDel="0070398C">
            <w:rPr>
              <w:rFonts w:ascii="Times New Roman" w:hAnsi="Times New Roman" w:cs="Times New Roman"/>
              <w:sz w:val="24"/>
              <w:szCs w:val="24"/>
            </w:rPr>
            <w:delText>30</w:delText>
          </w:r>
        </w:del>
      </w:ins>
      <w:ins w:id="398" w:author="Gavin" w:date="2019-03-12T22:39:00Z">
        <w:r w:rsidR="0070398C">
          <w:rPr>
            <w:rFonts w:ascii="Times New Roman" w:hAnsi="Times New Roman" w:cs="Times New Roman"/>
            <w:sz w:val="24"/>
            <w:szCs w:val="24"/>
          </w:rPr>
          <w:t>10.5</w:t>
        </w:r>
      </w:ins>
      <w:ins w:id="399" w:author="HAL" w:date="2019-03-11T14:07:00Z">
        <w:r>
          <w:rPr>
            <w:rFonts w:ascii="Times New Roman" w:hAnsi="Times New Roman" w:cs="Times New Roman"/>
            <w:sz w:val="24"/>
            <w:szCs w:val="24"/>
          </w:rPr>
          <w:t xml:space="preserve">% respectively. </w:t>
        </w:r>
        <w:commentRangeEnd w:id="394"/>
        <w:r>
          <w:rPr>
            <w:rStyle w:val="CommentReference"/>
          </w:rPr>
          <w:commentReference w:id="394"/>
        </w:r>
      </w:ins>
      <w:commentRangeEnd w:id="395"/>
      <w:commentRangeEnd w:id="396"/>
      <w:ins w:id="400" w:author="Gavin" w:date="2019-03-13T00:55:00Z">
        <w:r w:rsidR="00653B93">
          <w:rPr>
            <w:rFonts w:ascii="Times New Roman" w:hAnsi="Times New Roman" w:cs="Times New Roman"/>
            <w:sz w:val="24"/>
            <w:szCs w:val="24"/>
          </w:rPr>
          <w:t xml:space="preserve">A chi-square </w:t>
        </w:r>
      </w:ins>
      <w:ins w:id="401" w:author="Gavin" w:date="2019-03-13T00:56:00Z">
        <w:r w:rsidR="00653B93">
          <w:rPr>
            <w:rFonts w:ascii="Times New Roman" w:hAnsi="Times New Roman" w:cs="Times New Roman"/>
            <w:sz w:val="24"/>
            <w:szCs w:val="24"/>
          </w:rPr>
          <w:t xml:space="preserve">test of independence revealed that noticing rates were not significantly different across the three experiments, </w:t>
        </w:r>
      </w:ins>
      <w:r w:rsidR="00653B93">
        <w:rPr>
          <w:rStyle w:val="CommentReference"/>
        </w:rPr>
        <w:commentReference w:id="395"/>
      </w:r>
      <w:r w:rsidR="007846D8">
        <w:rPr>
          <w:rStyle w:val="CommentReference"/>
        </w:rPr>
        <w:commentReference w:id="396"/>
      </w:r>
      <w:ins w:id="402" w:author="Gavin" w:date="2019-03-13T00:58:00Z">
        <w:r w:rsidR="003C3D65" w:rsidRPr="003C3D65">
          <w:rPr>
            <w:rFonts w:ascii="Times New Roman" w:hAnsi="Times New Roman" w:cs="Times New Roman"/>
            <w:sz w:val="24"/>
            <w:rPrChange w:id="403" w:author="Gavin" w:date="2019-03-13T00:58:00Z">
              <w:rPr/>
            </w:rPrChange>
          </w:rPr>
          <w:t>χ</w:t>
        </w:r>
      </w:ins>
      <w:ins w:id="404" w:author="Gavin" w:date="2019-03-13T00:57:00Z">
        <w:r w:rsidR="00653B93" w:rsidRPr="00653B93">
          <w:rPr>
            <w:rFonts w:ascii="Times New Roman" w:hAnsi="Times New Roman" w:cs="Times New Roman"/>
            <w:sz w:val="24"/>
            <w:szCs w:val="24"/>
            <w:vertAlign w:val="superscript"/>
            <w:rPrChange w:id="405" w:author="Gavin" w:date="2019-03-13T00:57:00Z">
              <w:rPr>
                <w:rFonts w:ascii="Times New Roman" w:hAnsi="Times New Roman" w:cs="Times New Roman"/>
                <w:sz w:val="24"/>
                <w:szCs w:val="24"/>
              </w:rPr>
            </w:rPrChange>
          </w:rPr>
          <w:t>2</w:t>
        </w:r>
        <w:r w:rsidR="00653B93" w:rsidRPr="00653B93">
          <w:rPr>
            <w:rFonts w:ascii="Times New Roman" w:hAnsi="Times New Roman" w:cs="Times New Roman"/>
            <w:sz w:val="24"/>
            <w:szCs w:val="24"/>
          </w:rPr>
          <w:t>(</w:t>
        </w:r>
        <w:r w:rsidR="00653B93">
          <w:rPr>
            <w:rFonts w:ascii="Times New Roman" w:hAnsi="Times New Roman" w:cs="Times New Roman"/>
            <w:sz w:val="24"/>
            <w:szCs w:val="24"/>
          </w:rPr>
          <w:t>3</w:t>
        </w:r>
        <w:r w:rsidR="00653B93" w:rsidRPr="00653B93">
          <w:rPr>
            <w:rFonts w:ascii="Times New Roman" w:hAnsi="Times New Roman" w:cs="Times New Roman"/>
            <w:sz w:val="24"/>
            <w:szCs w:val="24"/>
          </w:rPr>
          <w:t xml:space="preserve">, N= </w:t>
        </w:r>
        <w:r w:rsidR="00653B93">
          <w:rPr>
            <w:rFonts w:ascii="Times New Roman" w:hAnsi="Times New Roman" w:cs="Times New Roman"/>
            <w:sz w:val="24"/>
            <w:szCs w:val="24"/>
          </w:rPr>
          <w:t>59</w:t>
        </w:r>
        <w:r w:rsidR="00653B93" w:rsidRPr="00653B93">
          <w:rPr>
            <w:rFonts w:ascii="Times New Roman" w:hAnsi="Times New Roman" w:cs="Times New Roman"/>
            <w:sz w:val="24"/>
            <w:szCs w:val="24"/>
          </w:rPr>
          <w:t>)</w:t>
        </w:r>
        <w:r w:rsidR="00653B93">
          <w:rPr>
            <w:rFonts w:ascii="Times New Roman" w:hAnsi="Times New Roman" w:cs="Times New Roman"/>
            <w:sz w:val="24"/>
            <w:szCs w:val="24"/>
          </w:rPr>
          <w:t xml:space="preserve"> = 2.283, </w:t>
        </w:r>
        <w:r w:rsidR="00653B93">
          <w:rPr>
            <w:rFonts w:ascii="Times New Roman" w:hAnsi="Times New Roman" w:cs="Times New Roman"/>
            <w:i/>
            <w:sz w:val="24"/>
            <w:szCs w:val="24"/>
          </w:rPr>
          <w:t xml:space="preserve">p </w:t>
        </w:r>
        <w:r w:rsidR="00653B93">
          <w:rPr>
            <w:rFonts w:ascii="Times New Roman" w:hAnsi="Times New Roman" w:cs="Times New Roman"/>
            <w:sz w:val="24"/>
            <w:szCs w:val="24"/>
          </w:rPr>
          <w:t xml:space="preserve">= </w:t>
        </w:r>
        <w:r w:rsidR="003C3D65">
          <w:rPr>
            <w:rFonts w:ascii="Times New Roman" w:hAnsi="Times New Roman" w:cs="Times New Roman"/>
            <w:sz w:val="24"/>
            <w:szCs w:val="24"/>
          </w:rPr>
          <w:t>.319</w:t>
        </w:r>
      </w:ins>
      <w:ins w:id="406" w:author="Gavin" w:date="2019-03-13T00:58:00Z">
        <w:r w:rsidR="003C3D65">
          <w:rPr>
            <w:rFonts w:ascii="Times New Roman" w:hAnsi="Times New Roman" w:cs="Times New Roman"/>
            <w:sz w:val="24"/>
            <w:szCs w:val="24"/>
          </w:rPr>
          <w:t>.</w:t>
        </w:r>
      </w:ins>
      <w:ins w:id="407" w:author="Gavin" w:date="2019-03-13T01:07:00Z">
        <w:r w:rsidR="002F4D88">
          <w:rPr>
            <w:rFonts w:ascii="Times New Roman" w:hAnsi="Times New Roman" w:cs="Times New Roman"/>
            <w:sz w:val="24"/>
            <w:szCs w:val="24"/>
          </w:rPr>
          <w:t xml:space="preserve"> </w:t>
        </w:r>
      </w:ins>
      <w:commentRangeEnd w:id="390"/>
      <w:ins w:id="408" w:author="Gavin" w:date="2019-03-13T01:53:00Z">
        <w:r w:rsidR="007846D8">
          <w:rPr>
            <w:rStyle w:val="CommentReference"/>
          </w:rPr>
          <w:commentReference w:id="390"/>
        </w:r>
      </w:ins>
    </w:p>
    <w:p w14:paraId="342CF065" w14:textId="77777777" w:rsidR="00B83ED0" w:rsidRDefault="00B83ED0" w:rsidP="00A91511">
      <w:pPr>
        <w:pStyle w:val="NoSpacing"/>
        <w:spacing w:line="480" w:lineRule="auto"/>
        <w:jc w:val="center"/>
        <w:rPr>
          <w:ins w:id="409" w:author="HAL" w:date="2019-03-11T14:07:00Z"/>
          <w:rFonts w:ascii="Times New Roman" w:hAnsi="Times New Roman" w:cs="Times New Roman"/>
          <w:b/>
          <w:sz w:val="24"/>
          <w:szCs w:val="24"/>
        </w:rPr>
      </w:pPr>
    </w:p>
    <w:p w14:paraId="6DA2D8B6" w14:textId="5435EF5F" w:rsidR="00A91511" w:rsidRDefault="00A91511" w:rsidP="00A91511">
      <w:pPr>
        <w:pStyle w:val="NoSpacing"/>
        <w:spacing w:line="480" w:lineRule="auto"/>
        <w:jc w:val="center"/>
        <w:rPr>
          <w:rFonts w:ascii="Times New Roman" w:hAnsi="Times New Roman" w:cs="Times New Roman"/>
          <w:b/>
          <w:sz w:val="24"/>
          <w:szCs w:val="24"/>
        </w:rPr>
      </w:pPr>
      <w:commentRangeStart w:id="410"/>
      <w:commentRangeStart w:id="411"/>
      <w:r>
        <w:rPr>
          <w:rFonts w:ascii="Times New Roman" w:hAnsi="Times New Roman" w:cs="Times New Roman"/>
          <w:b/>
          <w:sz w:val="24"/>
          <w:szCs w:val="24"/>
        </w:rPr>
        <w:t>General discussion</w:t>
      </w:r>
      <w:commentRangeEnd w:id="410"/>
      <w:r w:rsidR="00E4426C">
        <w:rPr>
          <w:rStyle w:val="CommentReference"/>
        </w:rPr>
        <w:commentReference w:id="410"/>
      </w:r>
      <w:commentRangeEnd w:id="411"/>
      <w:r w:rsidR="007846D8">
        <w:rPr>
          <w:rStyle w:val="CommentReference"/>
        </w:rPr>
        <w:commentReference w:id="411"/>
      </w:r>
    </w:p>
    <w:p w14:paraId="525B9580" w14:textId="14EFBE6D" w:rsidR="00015183" w:rsidRDefault="0069441B"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the present study was to evaluate whether repeating lure contexts over time would produce a similar contextual cueing effect to that observed when candidate contexts repeat. </w:t>
      </w:r>
      <w:r w:rsidR="007227A3">
        <w:rPr>
          <w:rFonts w:ascii="Times New Roman" w:hAnsi="Times New Roman" w:cs="Times New Roman"/>
          <w:sz w:val="24"/>
          <w:szCs w:val="24"/>
        </w:rPr>
        <w:t>Experiments 2 and 3</w:t>
      </w:r>
      <w:r>
        <w:rPr>
          <w:rFonts w:ascii="Times New Roman" w:hAnsi="Times New Roman" w:cs="Times New Roman"/>
          <w:sz w:val="24"/>
          <w:szCs w:val="24"/>
        </w:rPr>
        <w:t xml:space="preserve"> showed</w:t>
      </w:r>
      <w:r w:rsidR="007227A3">
        <w:rPr>
          <w:rFonts w:ascii="Times New Roman" w:hAnsi="Times New Roman" w:cs="Times New Roman"/>
          <w:sz w:val="24"/>
          <w:szCs w:val="24"/>
        </w:rPr>
        <w:t xml:space="preserve"> converging evidence that lure</w:t>
      </w:r>
      <w:r>
        <w:rPr>
          <w:rFonts w:ascii="Times New Roman" w:hAnsi="Times New Roman" w:cs="Times New Roman"/>
          <w:sz w:val="24"/>
          <w:szCs w:val="24"/>
        </w:rPr>
        <w:t>-context repetition</w:t>
      </w:r>
      <w:r w:rsidR="007227A3">
        <w:rPr>
          <w:rFonts w:ascii="Times New Roman" w:hAnsi="Times New Roman" w:cs="Times New Roman"/>
          <w:sz w:val="24"/>
          <w:szCs w:val="24"/>
        </w:rPr>
        <w:t xml:space="preserve"> do</w:t>
      </w:r>
      <w:r>
        <w:rPr>
          <w:rFonts w:ascii="Times New Roman" w:hAnsi="Times New Roman" w:cs="Times New Roman"/>
          <w:sz w:val="24"/>
          <w:szCs w:val="24"/>
        </w:rPr>
        <w:t>es</w:t>
      </w:r>
      <w:r w:rsidR="007227A3">
        <w:rPr>
          <w:rFonts w:ascii="Times New Roman" w:hAnsi="Times New Roman" w:cs="Times New Roman"/>
          <w:sz w:val="24"/>
          <w:szCs w:val="24"/>
        </w:rPr>
        <w:t xml:space="preserve"> not </w:t>
      </w:r>
      <w:r>
        <w:rPr>
          <w:rFonts w:ascii="Times New Roman" w:hAnsi="Times New Roman" w:cs="Times New Roman"/>
          <w:sz w:val="24"/>
          <w:szCs w:val="24"/>
        </w:rPr>
        <w:t xml:space="preserve">in fact </w:t>
      </w:r>
      <w:r w:rsidR="007227A3">
        <w:rPr>
          <w:rFonts w:ascii="Times New Roman" w:hAnsi="Times New Roman" w:cs="Times New Roman"/>
          <w:sz w:val="24"/>
          <w:szCs w:val="24"/>
        </w:rPr>
        <w:t>contribute to contextual cueing. Th</w:t>
      </w:r>
      <w:r>
        <w:rPr>
          <w:rFonts w:ascii="Times New Roman" w:hAnsi="Times New Roman" w:cs="Times New Roman"/>
          <w:sz w:val="24"/>
          <w:szCs w:val="24"/>
        </w:rPr>
        <w:t>ese results are</w:t>
      </w:r>
      <w:r w:rsidR="007227A3">
        <w:rPr>
          <w:rFonts w:ascii="Times New Roman" w:hAnsi="Times New Roman" w:cs="Times New Roman"/>
          <w:sz w:val="24"/>
          <w:szCs w:val="24"/>
        </w:rPr>
        <w:t xml:space="preserve"> consistent with the findings in Jiang and Chun (2001 CITE)</w:t>
      </w:r>
      <w:r>
        <w:rPr>
          <w:rFonts w:ascii="Times New Roman" w:hAnsi="Times New Roman" w:cs="Times New Roman"/>
          <w:sz w:val="24"/>
          <w:szCs w:val="24"/>
        </w:rPr>
        <w:t xml:space="preserve">. </w:t>
      </w:r>
      <w:r w:rsidR="00826B60">
        <w:rPr>
          <w:rFonts w:ascii="Times New Roman" w:hAnsi="Times New Roman" w:cs="Times New Roman"/>
          <w:sz w:val="24"/>
          <w:szCs w:val="24"/>
        </w:rPr>
        <w:t xml:space="preserve">That said, in spite of the fact that lure-context repetition does not produce a contextual cueing effect, what is novel in our study is that we have evidence that lures </w:t>
      </w:r>
      <w:r w:rsidR="00826B60">
        <w:rPr>
          <w:rFonts w:ascii="Times New Roman" w:hAnsi="Times New Roman" w:cs="Times New Roman"/>
          <w:i/>
          <w:sz w:val="24"/>
          <w:szCs w:val="24"/>
        </w:rPr>
        <w:t xml:space="preserve">were </w:t>
      </w:r>
      <w:r w:rsidR="00826B60">
        <w:rPr>
          <w:rFonts w:ascii="Times New Roman" w:hAnsi="Times New Roman" w:cs="Times New Roman"/>
          <w:sz w:val="24"/>
          <w:szCs w:val="24"/>
        </w:rPr>
        <w:t xml:space="preserve">indeed processed and produced significant costs on reaction time (about 50-100 </w:t>
      </w:r>
      <w:proofErr w:type="spellStart"/>
      <w:r w:rsidR="00826B60">
        <w:rPr>
          <w:rFonts w:ascii="Times New Roman" w:hAnsi="Times New Roman" w:cs="Times New Roman"/>
          <w:sz w:val="24"/>
          <w:szCs w:val="24"/>
        </w:rPr>
        <w:t>ms</w:t>
      </w:r>
      <w:proofErr w:type="spellEnd"/>
      <w:r w:rsidR="00826B60">
        <w:rPr>
          <w:rFonts w:ascii="Times New Roman" w:hAnsi="Times New Roman" w:cs="Times New Roman"/>
          <w:sz w:val="24"/>
          <w:szCs w:val="24"/>
        </w:rPr>
        <w:t xml:space="preserve">, comparing </w:t>
      </w:r>
      <w:r w:rsidR="00826B60">
        <w:rPr>
          <w:rFonts w:ascii="Times New Roman" w:hAnsi="Times New Roman" w:cs="Times New Roman"/>
          <w:sz w:val="24"/>
          <w:szCs w:val="24"/>
        </w:rPr>
        <w:lastRenderedPageBreak/>
        <w:t xml:space="preserve">the zero lure condition to the largest lure set size condition, see Figure 2 and 3). </w:t>
      </w:r>
      <w:r>
        <w:rPr>
          <w:rFonts w:ascii="Times New Roman" w:hAnsi="Times New Roman" w:cs="Times New Roman"/>
          <w:sz w:val="24"/>
          <w:szCs w:val="24"/>
        </w:rPr>
        <w:t>In terms of the mechanistic locus of contextual cueing, the results imply that contextual cueing emerges late, after lures have been discarded from a scene, in what is often referred to as the second stage of visual search</w:t>
      </w:r>
      <w:ins w:id="412" w:author="Gavin" w:date="2019-03-12T13:20:00Z">
        <w:r w:rsidR="00A62662">
          <w:rPr>
            <w:rFonts w:ascii="Times New Roman" w:hAnsi="Times New Roman" w:cs="Times New Roman"/>
            <w:sz w:val="24"/>
            <w:szCs w:val="24"/>
          </w:rPr>
          <w:t xml:space="preserve"> (CITE)</w:t>
        </w:r>
      </w:ins>
      <w:r>
        <w:rPr>
          <w:rFonts w:ascii="Times New Roman" w:hAnsi="Times New Roman" w:cs="Times New Roman"/>
          <w:sz w:val="24"/>
          <w:szCs w:val="24"/>
        </w:rPr>
        <w:t xml:space="preserve">. From the perspective of </w:t>
      </w:r>
      <w:r w:rsidR="00826B60">
        <w:rPr>
          <w:rFonts w:ascii="Times New Roman" w:hAnsi="Times New Roman" w:cs="Times New Roman"/>
          <w:sz w:val="24"/>
          <w:szCs w:val="24"/>
        </w:rPr>
        <w:t xml:space="preserve">parallel peripheral processing, all locations in the display are processed initially, yet it is not this set of locations that produces the effect. Only the subset of locations that are not rejected during parallel processing will form the memory basis that leads to the facilitation in contextual cueing. </w:t>
      </w:r>
      <w:r w:rsidR="00015183">
        <w:rPr>
          <w:rFonts w:ascii="Times New Roman" w:hAnsi="Times New Roman" w:cs="Times New Roman"/>
          <w:sz w:val="24"/>
          <w:szCs w:val="24"/>
        </w:rPr>
        <w:t xml:space="preserve">Just as Jiang and Chun (2001 CITE) suggested, contextual information is learned only for distractors that undergo processing by selective attention. </w:t>
      </w:r>
    </w:p>
    <w:p w14:paraId="68466B5A" w14:textId="3363270A" w:rsidR="00826B60" w:rsidRDefault="00826B60"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Coupled with the fact that in typical contextual cueing experiments, memory for repeated displays is only implicit, the current results suggest</w:t>
      </w:r>
      <w:del w:id="413" w:author="Gavin" w:date="2019-03-12T13:29:00Z">
        <w:r w:rsidDel="00F720CC">
          <w:rPr>
            <w:rFonts w:ascii="Times New Roman" w:hAnsi="Times New Roman" w:cs="Times New Roman"/>
            <w:sz w:val="24"/>
            <w:szCs w:val="24"/>
          </w:rPr>
          <w:delText>s</w:delText>
        </w:r>
      </w:del>
      <w:r>
        <w:rPr>
          <w:rFonts w:ascii="Times New Roman" w:hAnsi="Times New Roman" w:cs="Times New Roman"/>
          <w:sz w:val="24"/>
          <w:szCs w:val="24"/>
        </w:rPr>
        <w:t xml:space="preserve"> that contextual cueing might be a form of procedural knowledge: given a set of locations to attend to (the list of non-rejected locations), the visual system is faced with a series of decisions regarding the order in which these locations are to be inspected by the eyes/attention. Thus, the benefit of repetition might make lessen the demands on this decision process</w:t>
      </w:r>
      <w:del w:id="414" w:author="Gavin" w:date="2019-03-12T13:30:00Z">
        <w:r w:rsidDel="00F720CC">
          <w:rPr>
            <w:rFonts w:ascii="Times New Roman" w:hAnsi="Times New Roman" w:cs="Times New Roman"/>
            <w:sz w:val="24"/>
            <w:szCs w:val="24"/>
          </w:rPr>
          <w:delText>,</w:delText>
        </w:r>
      </w:del>
      <w:r>
        <w:rPr>
          <w:rFonts w:ascii="Times New Roman" w:hAnsi="Times New Roman" w:cs="Times New Roman"/>
          <w:sz w:val="24"/>
          <w:szCs w:val="24"/>
        </w:rPr>
        <w:t xml:space="preserve"> and improve performance as the same set of contexts repeat over and over throughout the experiment. If so, this mechanism might also help explain why there is inconsistent evidence regarding the “guidance” of contextual cueing. There have only been a few studies where the set size of the</w:t>
      </w:r>
      <w:bookmarkStart w:id="415" w:name="_GoBack"/>
      <w:bookmarkEnd w:id="415"/>
      <w:r>
        <w:rPr>
          <w:rFonts w:ascii="Times New Roman" w:hAnsi="Times New Roman" w:cs="Times New Roman"/>
          <w:sz w:val="24"/>
          <w:szCs w:val="24"/>
        </w:rPr>
        <w:t xml:space="preserve"> </w:t>
      </w:r>
      <w:r w:rsidR="003A7EE8">
        <w:rPr>
          <w:rFonts w:ascii="Times New Roman" w:hAnsi="Times New Roman" w:cs="Times New Roman"/>
          <w:sz w:val="24"/>
          <w:szCs w:val="24"/>
        </w:rPr>
        <w:t>candidate set is manipulated (</w:t>
      </w:r>
      <w:del w:id="416" w:author="Gavin" w:date="2019-03-13T01:59:00Z">
        <w:r w:rsidR="003A7EE8" w:rsidDel="00D51458">
          <w:rPr>
            <w:rFonts w:ascii="Times New Roman" w:hAnsi="Times New Roman" w:cs="Times New Roman"/>
            <w:sz w:val="24"/>
            <w:szCs w:val="24"/>
          </w:rPr>
          <w:delText>ADD REFS</w:delText>
        </w:r>
      </w:del>
      <w:ins w:id="417" w:author="Gavin" w:date="2019-03-13T01:59:00Z">
        <w:r w:rsidR="00D51458">
          <w:rPr>
            <w:rFonts w:ascii="Times New Roman" w:hAnsi="Times New Roman" w:cs="Times New Roman"/>
            <w:sz w:val="24"/>
            <w:szCs w:val="24"/>
          </w:rPr>
          <w:t>CITE</w:t>
        </w:r>
      </w:ins>
      <w:r w:rsidR="003A7EE8">
        <w:rPr>
          <w:rFonts w:ascii="Times New Roman" w:hAnsi="Times New Roman" w:cs="Times New Roman"/>
          <w:sz w:val="24"/>
          <w:szCs w:val="24"/>
        </w:rPr>
        <w:t xml:space="preserve">). If display repetition guided attention towards the target, then one would expect an interaction between display repetition and set size (a smaller set size effect on repeated displays than on novel displays), which has not been consistently observed (or only to a small extent). Thus, perhaps contextual cueing is less an attentional effect and more a procedural memory effect: the </w:t>
      </w:r>
      <w:r w:rsidR="003A7EE8">
        <w:rPr>
          <w:rFonts w:ascii="Times New Roman" w:hAnsi="Times New Roman" w:cs="Times New Roman"/>
          <w:sz w:val="24"/>
          <w:szCs w:val="24"/>
        </w:rPr>
        <w:lastRenderedPageBreak/>
        <w:t>advantage that comes from repeating the same actions/decisions over time, just like repetition improves playing the piano.</w:t>
      </w:r>
      <w:ins w:id="418" w:author="Gavin" w:date="2019-03-12T13:30:00Z">
        <w:r w:rsidR="00F720CC">
          <w:rPr>
            <w:rFonts w:ascii="Times New Roman" w:hAnsi="Times New Roman" w:cs="Times New Roman"/>
            <w:sz w:val="24"/>
            <w:szCs w:val="24"/>
          </w:rPr>
          <w:t xml:space="preserve"> </w:t>
        </w:r>
      </w:ins>
      <w:del w:id="419" w:author="Gavin" w:date="2019-03-13T01:22:00Z">
        <w:r w:rsidR="003A7EE8" w:rsidDel="00F00D9E">
          <w:rPr>
            <w:rFonts w:ascii="Times New Roman" w:hAnsi="Times New Roman" w:cs="Times New Roman"/>
            <w:sz w:val="24"/>
            <w:szCs w:val="24"/>
          </w:rPr>
          <w:delText xml:space="preserve"> </w:delText>
        </w:r>
        <w:r w:rsidDel="00F00D9E">
          <w:rPr>
            <w:rFonts w:ascii="Times New Roman" w:hAnsi="Times New Roman" w:cs="Times New Roman"/>
            <w:sz w:val="24"/>
            <w:szCs w:val="24"/>
          </w:rPr>
          <w:delText xml:space="preserve">  </w:delText>
        </w:r>
      </w:del>
    </w:p>
    <w:p w14:paraId="4D03D1D5" w14:textId="1D7CE765" w:rsidR="00014435" w:rsidRDefault="00015183" w:rsidP="00CC4A7F">
      <w:pPr>
        <w:pStyle w:val="NoSpacing"/>
        <w:spacing w:line="480" w:lineRule="auto"/>
        <w:ind w:firstLine="720"/>
        <w:rPr>
          <w:ins w:id="420" w:author="Gavin" w:date="2019-03-09T13:58:00Z"/>
          <w:rFonts w:ascii="Times New Roman" w:hAnsi="Times New Roman" w:cs="Times New Roman"/>
          <w:sz w:val="24"/>
          <w:szCs w:val="24"/>
        </w:rPr>
      </w:pPr>
      <w:r>
        <w:rPr>
          <w:rFonts w:ascii="Times New Roman" w:hAnsi="Times New Roman" w:cs="Times New Roman"/>
          <w:sz w:val="24"/>
          <w:szCs w:val="24"/>
        </w:rPr>
        <w:t>It should be noted</w:t>
      </w:r>
      <w:r w:rsidR="005B2E04">
        <w:rPr>
          <w:rFonts w:ascii="Times New Roman" w:hAnsi="Times New Roman" w:cs="Times New Roman"/>
          <w:sz w:val="24"/>
          <w:szCs w:val="24"/>
        </w:rPr>
        <w:t>, though,</w:t>
      </w:r>
      <w:r>
        <w:rPr>
          <w:rFonts w:ascii="Times New Roman" w:hAnsi="Times New Roman" w:cs="Times New Roman"/>
          <w:sz w:val="24"/>
          <w:szCs w:val="24"/>
        </w:rPr>
        <w:t xml:space="preserve"> that several studies have found evidence of contextual cueing in lure-only displays</w:t>
      </w:r>
      <w:r w:rsidR="005B2E04">
        <w:rPr>
          <w:rFonts w:ascii="Times New Roman" w:hAnsi="Times New Roman" w:cs="Times New Roman"/>
          <w:sz w:val="24"/>
          <w:szCs w:val="24"/>
        </w:rPr>
        <w:t xml:space="preserve">. However, it is unclear whether these studies truly reflect the influence of lures. In Geyer CITE, the search display was preceded by placeholders which previewed the spatial locations before the distractors appeared. </w:t>
      </w:r>
      <w:ins w:id="421" w:author="Gavin" w:date="2019-03-13T01:23:00Z">
        <w:r w:rsidR="00F00D9E">
          <w:rPr>
            <w:rFonts w:ascii="Times New Roman" w:hAnsi="Times New Roman" w:cs="Times New Roman"/>
            <w:sz w:val="24"/>
            <w:szCs w:val="24"/>
          </w:rPr>
          <w:t>The distractors were alwa</w:t>
        </w:r>
      </w:ins>
      <w:ins w:id="422" w:author="Gavin" w:date="2019-03-13T01:24:00Z">
        <w:r w:rsidR="00F00D9E">
          <w:rPr>
            <w:rFonts w:ascii="Times New Roman" w:hAnsi="Times New Roman" w:cs="Times New Roman"/>
            <w:sz w:val="24"/>
            <w:szCs w:val="24"/>
          </w:rPr>
          <w:t xml:space="preserve">ys green bars </w:t>
        </w:r>
      </w:ins>
      <w:ins w:id="423" w:author="Gavin" w:date="2019-03-13T01:26:00Z">
        <w:r w:rsidR="00F00D9E">
          <w:rPr>
            <w:rFonts w:ascii="Times New Roman" w:hAnsi="Times New Roman" w:cs="Times New Roman"/>
            <w:sz w:val="24"/>
            <w:szCs w:val="24"/>
          </w:rPr>
          <w:t>rotated</w:t>
        </w:r>
      </w:ins>
      <w:ins w:id="424" w:author="Gavin" w:date="2019-03-13T01:24:00Z">
        <w:r w:rsidR="00F00D9E">
          <w:rPr>
            <w:rFonts w:ascii="Times New Roman" w:hAnsi="Times New Roman" w:cs="Times New Roman"/>
            <w:sz w:val="24"/>
            <w:szCs w:val="24"/>
          </w:rPr>
          <w:t xml:space="preserve"> </w:t>
        </w:r>
      </w:ins>
      <w:ins w:id="425" w:author="Gavin" w:date="2019-03-13T01:26:00Z">
        <w:r w:rsidR="00F00D9E">
          <w:rPr>
            <w:rFonts w:ascii="Times New Roman" w:hAnsi="Times New Roman" w:cs="Times New Roman"/>
            <w:sz w:val="24"/>
            <w:szCs w:val="24"/>
          </w:rPr>
          <w:t>45 degrees to the right</w:t>
        </w:r>
      </w:ins>
      <w:ins w:id="426" w:author="Gavin" w:date="2019-03-13T01:24:00Z">
        <w:r w:rsidR="00F00D9E">
          <w:rPr>
            <w:rFonts w:ascii="Times New Roman" w:hAnsi="Times New Roman" w:cs="Times New Roman"/>
            <w:sz w:val="24"/>
            <w:szCs w:val="24"/>
          </w:rPr>
          <w:t xml:space="preserve">, while the target </w:t>
        </w:r>
      </w:ins>
      <w:ins w:id="427" w:author="Gavin" w:date="2019-03-13T01:25:00Z">
        <w:r w:rsidR="00F00D9E">
          <w:rPr>
            <w:rFonts w:ascii="Times New Roman" w:hAnsi="Times New Roman" w:cs="Times New Roman"/>
            <w:sz w:val="24"/>
            <w:szCs w:val="24"/>
          </w:rPr>
          <w:t xml:space="preserve">could be either a red bar </w:t>
        </w:r>
      </w:ins>
      <w:ins w:id="428" w:author="Gavin" w:date="2019-03-13T01:26:00Z">
        <w:r w:rsidR="00F00D9E">
          <w:rPr>
            <w:rFonts w:ascii="Times New Roman" w:hAnsi="Times New Roman" w:cs="Times New Roman"/>
            <w:sz w:val="24"/>
            <w:szCs w:val="24"/>
          </w:rPr>
          <w:t>rotated 45 degrees to the right</w:t>
        </w:r>
      </w:ins>
      <w:ins w:id="429" w:author="Gavin" w:date="2019-03-13T01:25:00Z">
        <w:r w:rsidR="00F00D9E">
          <w:rPr>
            <w:rFonts w:ascii="Times New Roman" w:hAnsi="Times New Roman" w:cs="Times New Roman"/>
            <w:sz w:val="24"/>
            <w:szCs w:val="24"/>
          </w:rPr>
          <w:t xml:space="preserve"> or a green bar </w:t>
        </w:r>
      </w:ins>
      <w:ins w:id="430" w:author="Gavin" w:date="2019-03-13T01:26:00Z">
        <w:r w:rsidR="00F00D9E">
          <w:rPr>
            <w:rFonts w:ascii="Times New Roman" w:hAnsi="Times New Roman" w:cs="Times New Roman"/>
            <w:sz w:val="24"/>
            <w:szCs w:val="24"/>
          </w:rPr>
          <w:t xml:space="preserve">rotated 45 degrees to the left. The target was randomly defined on each trial. </w:t>
        </w:r>
      </w:ins>
      <w:r w:rsidR="005B2E04">
        <w:rPr>
          <w:rFonts w:ascii="Times New Roman" w:hAnsi="Times New Roman" w:cs="Times New Roman"/>
          <w:sz w:val="24"/>
          <w:szCs w:val="24"/>
        </w:rPr>
        <w:t xml:space="preserve">Thus, the search process in this scenario would be different from </w:t>
      </w:r>
      <w:r w:rsidR="007978E3">
        <w:rPr>
          <w:rFonts w:ascii="Times New Roman" w:hAnsi="Times New Roman" w:cs="Times New Roman"/>
          <w:sz w:val="24"/>
          <w:szCs w:val="24"/>
        </w:rPr>
        <w:t xml:space="preserve">a typical contextual </w:t>
      </w:r>
      <w:commentRangeStart w:id="431"/>
      <w:r w:rsidR="007978E3">
        <w:rPr>
          <w:rFonts w:ascii="Times New Roman" w:hAnsi="Times New Roman" w:cs="Times New Roman"/>
          <w:sz w:val="24"/>
          <w:szCs w:val="24"/>
        </w:rPr>
        <w:t>cueing experiment. There would not be a process by which lures are first rejected; the context that is learned in this case would be the spatial layout of the placeholders, rather than the layout of the lures</w:t>
      </w:r>
      <w:commentRangeEnd w:id="431"/>
      <w:r w:rsidR="003A7EE8">
        <w:rPr>
          <w:rStyle w:val="CommentReference"/>
        </w:rPr>
        <w:commentReference w:id="431"/>
      </w:r>
      <w:ins w:id="432" w:author="Gavin" w:date="2019-03-09T13:11:00Z">
        <w:r w:rsidR="007978E3">
          <w:rPr>
            <w:rFonts w:ascii="Times New Roman" w:hAnsi="Times New Roman" w:cs="Times New Roman"/>
            <w:sz w:val="24"/>
            <w:szCs w:val="24"/>
          </w:rPr>
          <w:t xml:space="preserve">. </w:t>
        </w:r>
      </w:ins>
      <w:ins w:id="433" w:author="Gavin" w:date="2019-03-13T01:26:00Z">
        <w:r w:rsidR="00F00D9E">
          <w:rPr>
            <w:rFonts w:ascii="Times New Roman" w:hAnsi="Times New Roman" w:cs="Times New Roman"/>
            <w:sz w:val="24"/>
            <w:szCs w:val="24"/>
          </w:rPr>
          <w:t>Furthermore, the search task could be considered as a</w:t>
        </w:r>
      </w:ins>
      <w:ins w:id="434" w:author="Gavin" w:date="2019-03-13T01:27:00Z">
        <w:r w:rsidR="00F00D9E">
          <w:rPr>
            <w:rFonts w:ascii="Times New Roman" w:hAnsi="Times New Roman" w:cs="Times New Roman"/>
            <w:sz w:val="24"/>
            <w:szCs w:val="24"/>
          </w:rPr>
          <w:t>n oddball search, instead of search with a fixed target. We have previously shown that the processing involved in oddball search is very different from search with a fixed target (</w:t>
        </w:r>
        <w:proofErr w:type="spellStart"/>
        <w:r w:rsidR="00F00D9E">
          <w:rPr>
            <w:rFonts w:ascii="Times New Roman" w:hAnsi="Times New Roman" w:cs="Times New Roman"/>
            <w:sz w:val="24"/>
            <w:szCs w:val="24"/>
          </w:rPr>
          <w:t>Buetti</w:t>
        </w:r>
        <w:proofErr w:type="spellEnd"/>
        <w:r w:rsidR="00F00D9E">
          <w:rPr>
            <w:rFonts w:ascii="Times New Roman" w:hAnsi="Times New Roman" w:cs="Times New Roman"/>
            <w:sz w:val="24"/>
            <w:szCs w:val="24"/>
          </w:rPr>
          <w:t xml:space="preserve"> et al., CITE). </w:t>
        </w:r>
      </w:ins>
    </w:p>
    <w:p w14:paraId="7476349F" w14:textId="0C1AFF57" w:rsidR="00015183" w:rsidRDefault="007978E3" w:rsidP="00CC4A7F">
      <w:pPr>
        <w:pStyle w:val="NoSpacing"/>
        <w:spacing w:line="480" w:lineRule="auto"/>
        <w:ind w:firstLine="720"/>
        <w:rPr>
          <w:ins w:id="435" w:author="Gavin" w:date="2019-03-09T14:54:00Z"/>
          <w:rFonts w:ascii="Times New Roman" w:hAnsi="Times New Roman" w:cs="Times New Roman"/>
          <w:sz w:val="24"/>
          <w:szCs w:val="24"/>
        </w:rPr>
      </w:pPr>
      <w:ins w:id="436" w:author="Gavin" w:date="2019-03-09T13:11:00Z">
        <w:r>
          <w:rPr>
            <w:rFonts w:ascii="Times New Roman" w:hAnsi="Times New Roman" w:cs="Times New Roman"/>
            <w:sz w:val="24"/>
            <w:szCs w:val="24"/>
          </w:rPr>
          <w:t xml:space="preserve">Other studies </w:t>
        </w:r>
      </w:ins>
      <w:ins w:id="437" w:author="Gavin" w:date="2019-03-09T13:13:00Z">
        <w:r>
          <w:rPr>
            <w:rFonts w:ascii="Times New Roman" w:hAnsi="Times New Roman" w:cs="Times New Roman"/>
            <w:sz w:val="24"/>
            <w:szCs w:val="24"/>
          </w:rPr>
          <w:t xml:space="preserve">report very small </w:t>
        </w:r>
      </w:ins>
      <w:ins w:id="438" w:author="Gavin" w:date="2019-03-09T13:22:00Z">
        <w:r w:rsidR="008A18F8">
          <w:rPr>
            <w:rFonts w:ascii="Times New Roman" w:hAnsi="Times New Roman" w:cs="Times New Roman"/>
            <w:sz w:val="24"/>
            <w:szCs w:val="24"/>
          </w:rPr>
          <w:t>contextual cueing effects in lure-only displays (12 – 33ms</w:t>
        </w:r>
      </w:ins>
      <w:ins w:id="439" w:author="Gavin" w:date="2019-03-09T13:27:00Z">
        <w:r w:rsidR="008A18F8">
          <w:rPr>
            <w:rFonts w:ascii="Times New Roman" w:hAnsi="Times New Roman" w:cs="Times New Roman"/>
            <w:sz w:val="24"/>
            <w:szCs w:val="24"/>
          </w:rPr>
          <w:t>; CITE).</w:t>
        </w:r>
      </w:ins>
      <w:ins w:id="440" w:author="Gavin" w:date="2019-03-09T13:36:00Z">
        <w:r w:rsidR="00621CDB">
          <w:rPr>
            <w:rFonts w:ascii="Times New Roman" w:hAnsi="Times New Roman" w:cs="Times New Roman"/>
            <w:sz w:val="24"/>
            <w:szCs w:val="24"/>
          </w:rPr>
          <w:t xml:space="preserve"> </w:t>
        </w:r>
      </w:ins>
      <w:ins w:id="441" w:author="Gavin" w:date="2019-03-13T01:30:00Z">
        <w:r w:rsidR="00CF1592">
          <w:rPr>
            <w:rFonts w:ascii="Times New Roman" w:hAnsi="Times New Roman" w:cs="Times New Roman"/>
            <w:sz w:val="24"/>
            <w:szCs w:val="24"/>
          </w:rPr>
          <w:t>In Experimen</w:t>
        </w:r>
      </w:ins>
      <w:ins w:id="442" w:author="Gavin" w:date="2019-03-13T01:31:00Z">
        <w:r w:rsidR="00CF1592">
          <w:rPr>
            <w:rFonts w:ascii="Times New Roman" w:hAnsi="Times New Roman" w:cs="Times New Roman"/>
            <w:sz w:val="24"/>
            <w:szCs w:val="24"/>
          </w:rPr>
          <w:t xml:space="preserve">t 2b in </w:t>
        </w:r>
        <w:proofErr w:type="spellStart"/>
        <w:r w:rsidR="00CF1592">
          <w:rPr>
            <w:rFonts w:ascii="Times New Roman" w:hAnsi="Times New Roman" w:cs="Times New Roman"/>
            <w:sz w:val="24"/>
            <w:szCs w:val="24"/>
          </w:rPr>
          <w:t>Kunar</w:t>
        </w:r>
        <w:proofErr w:type="spellEnd"/>
        <w:r w:rsidR="00CF1592">
          <w:rPr>
            <w:rFonts w:ascii="Times New Roman" w:hAnsi="Times New Roman" w:cs="Times New Roman"/>
            <w:sz w:val="24"/>
            <w:szCs w:val="24"/>
          </w:rPr>
          <w:t xml:space="preserve">, </w:t>
        </w:r>
        <w:proofErr w:type="spellStart"/>
        <w:r w:rsidR="00CF1592">
          <w:rPr>
            <w:rFonts w:ascii="Times New Roman" w:hAnsi="Times New Roman" w:cs="Times New Roman"/>
            <w:sz w:val="24"/>
            <w:szCs w:val="24"/>
          </w:rPr>
          <w:t>Flusberg</w:t>
        </w:r>
        <w:proofErr w:type="spellEnd"/>
        <w:r w:rsidR="00CF1592">
          <w:rPr>
            <w:rFonts w:ascii="Times New Roman" w:hAnsi="Times New Roman" w:cs="Times New Roman"/>
            <w:sz w:val="24"/>
            <w:szCs w:val="24"/>
          </w:rPr>
          <w:t>, Horowitz, and Wolfe (CITE)</w:t>
        </w:r>
      </w:ins>
      <w:ins w:id="443" w:author="Gavin" w:date="2019-03-13T01:30:00Z">
        <w:r w:rsidR="00CF1592">
          <w:rPr>
            <w:rFonts w:ascii="Times New Roman" w:hAnsi="Times New Roman" w:cs="Times New Roman"/>
            <w:sz w:val="24"/>
            <w:szCs w:val="24"/>
          </w:rPr>
          <w:t xml:space="preserve">, </w:t>
        </w:r>
      </w:ins>
      <w:ins w:id="444" w:author="Gavin" w:date="2019-03-13T01:33:00Z">
        <w:r w:rsidR="00CF1592">
          <w:rPr>
            <w:rFonts w:ascii="Times New Roman" w:hAnsi="Times New Roman" w:cs="Times New Roman"/>
            <w:sz w:val="24"/>
            <w:szCs w:val="24"/>
          </w:rPr>
          <w:t>lures (either 8 or 12)</w:t>
        </w:r>
      </w:ins>
      <w:ins w:id="445" w:author="Gavin" w:date="2019-03-13T01:30:00Z">
        <w:r w:rsidR="00CF1592">
          <w:rPr>
            <w:rFonts w:ascii="Times New Roman" w:hAnsi="Times New Roman" w:cs="Times New Roman"/>
            <w:sz w:val="24"/>
            <w:szCs w:val="24"/>
          </w:rPr>
          <w:t xml:space="preserve"> were always accompanied by placeholders. The target was a letter T and was red in color, as was the placeholder it appeared in. Lures were green letter Ls placed in green placeholders.</w:t>
        </w:r>
      </w:ins>
      <w:ins w:id="446" w:author="Gavin" w:date="2019-03-13T01:31:00Z">
        <w:r w:rsidR="00CF1592">
          <w:rPr>
            <w:rFonts w:ascii="Times New Roman" w:hAnsi="Times New Roman" w:cs="Times New Roman"/>
            <w:sz w:val="24"/>
            <w:szCs w:val="24"/>
          </w:rPr>
          <w:t xml:space="preserve"> Although they reported a statistically significant contextual cueing effect with 12 lures,</w:t>
        </w:r>
      </w:ins>
      <w:ins w:id="447" w:author="Gavin" w:date="2019-03-09T13:36:00Z">
        <w:r w:rsidR="00621CDB">
          <w:rPr>
            <w:rFonts w:ascii="Times New Roman" w:hAnsi="Times New Roman" w:cs="Times New Roman"/>
            <w:sz w:val="24"/>
            <w:szCs w:val="24"/>
          </w:rPr>
          <w:t xml:space="preserve"> the contextual cueing effect for se</w:t>
        </w:r>
      </w:ins>
      <w:ins w:id="448" w:author="Gavin" w:date="2019-03-09T13:37:00Z">
        <w:r w:rsidR="00621CDB">
          <w:rPr>
            <w:rFonts w:ascii="Times New Roman" w:hAnsi="Times New Roman" w:cs="Times New Roman"/>
            <w:sz w:val="24"/>
            <w:szCs w:val="24"/>
          </w:rPr>
          <w:t xml:space="preserve">t size 8 was only marginally significant (p = .09) </w:t>
        </w:r>
      </w:ins>
      <w:ins w:id="449" w:author="Gavin" w:date="2019-03-09T13:51:00Z">
        <w:r w:rsidR="00014435">
          <w:rPr>
            <w:rFonts w:ascii="Times New Roman" w:hAnsi="Times New Roman" w:cs="Times New Roman"/>
            <w:sz w:val="24"/>
            <w:szCs w:val="24"/>
          </w:rPr>
          <w:t xml:space="preserve">after collapsing across the last 3 epochs (the main effect of display repetition was not </w:t>
        </w:r>
        <w:commentRangeStart w:id="450"/>
        <w:commentRangeStart w:id="451"/>
        <w:r w:rsidR="00014435">
          <w:rPr>
            <w:rFonts w:ascii="Times New Roman" w:hAnsi="Times New Roman" w:cs="Times New Roman"/>
            <w:sz w:val="24"/>
            <w:szCs w:val="24"/>
          </w:rPr>
          <w:t xml:space="preserve">statistically </w:t>
        </w:r>
      </w:ins>
      <w:commentRangeEnd w:id="450"/>
      <w:ins w:id="452" w:author="Gavin" w:date="2019-03-13T01:32:00Z">
        <w:r w:rsidR="00CF1592">
          <w:rPr>
            <w:rStyle w:val="CommentReference"/>
          </w:rPr>
          <w:commentReference w:id="450"/>
        </w:r>
      </w:ins>
      <w:commentRangeEnd w:id="451"/>
      <w:ins w:id="453" w:author="Gavin" w:date="2019-03-13T01:58:00Z">
        <w:r w:rsidR="00E06097">
          <w:rPr>
            <w:rStyle w:val="CommentReference"/>
          </w:rPr>
          <w:commentReference w:id="451"/>
        </w:r>
      </w:ins>
      <w:ins w:id="454" w:author="Gavin" w:date="2019-03-09T13:51:00Z">
        <w:r w:rsidR="00014435">
          <w:rPr>
            <w:rFonts w:ascii="Times New Roman" w:hAnsi="Times New Roman" w:cs="Times New Roman"/>
            <w:sz w:val="24"/>
            <w:szCs w:val="24"/>
          </w:rPr>
          <w:t>significant).</w:t>
        </w:r>
      </w:ins>
      <w:ins w:id="455" w:author="Gavin" w:date="2019-03-13T01:28:00Z">
        <w:r w:rsidR="00F00D9E">
          <w:rPr>
            <w:rFonts w:ascii="Times New Roman" w:hAnsi="Times New Roman" w:cs="Times New Roman"/>
            <w:sz w:val="24"/>
            <w:szCs w:val="24"/>
          </w:rPr>
          <w:t xml:space="preserve"> </w:t>
        </w:r>
      </w:ins>
      <w:ins w:id="456" w:author="Gavin" w:date="2019-03-09T14:19:00Z">
        <w:r w:rsidR="0071630D">
          <w:rPr>
            <w:rFonts w:ascii="Times New Roman" w:hAnsi="Times New Roman" w:cs="Times New Roman"/>
            <w:sz w:val="24"/>
            <w:szCs w:val="24"/>
          </w:rPr>
          <w:t>Thus,</w:t>
        </w:r>
      </w:ins>
      <w:ins w:id="457" w:author="Gavin" w:date="2019-03-09T13:55:00Z">
        <w:r w:rsidR="00014435">
          <w:rPr>
            <w:rFonts w:ascii="Times New Roman" w:hAnsi="Times New Roman" w:cs="Times New Roman"/>
            <w:sz w:val="24"/>
            <w:szCs w:val="24"/>
          </w:rPr>
          <w:t xml:space="preserve"> </w:t>
        </w:r>
      </w:ins>
      <w:ins w:id="458" w:author="Gavin" w:date="2019-03-09T14:20:00Z">
        <w:r w:rsidR="0071630D">
          <w:rPr>
            <w:rFonts w:ascii="Times New Roman" w:hAnsi="Times New Roman" w:cs="Times New Roman"/>
            <w:sz w:val="24"/>
            <w:szCs w:val="24"/>
          </w:rPr>
          <w:t>t</w:t>
        </w:r>
      </w:ins>
      <w:ins w:id="459" w:author="Gavin" w:date="2019-03-09T13:55:00Z">
        <w:r w:rsidR="00014435">
          <w:rPr>
            <w:rFonts w:ascii="Times New Roman" w:hAnsi="Times New Roman" w:cs="Times New Roman"/>
            <w:sz w:val="24"/>
            <w:szCs w:val="24"/>
          </w:rPr>
          <w:t xml:space="preserve">he lack of a significant contextual cueing effect in our experiments with lures could possibly be due to </w:t>
        </w:r>
      </w:ins>
      <w:ins w:id="460" w:author="Gavin" w:date="2019-03-09T13:56:00Z">
        <w:r w:rsidR="00014435">
          <w:rPr>
            <w:rFonts w:ascii="Times New Roman" w:hAnsi="Times New Roman" w:cs="Times New Roman"/>
            <w:sz w:val="24"/>
            <w:szCs w:val="24"/>
          </w:rPr>
          <w:t xml:space="preserve">a lack of power. However, we believe that this is unlikely to be the case. </w:t>
        </w:r>
        <w:r w:rsidR="00014435">
          <w:rPr>
            <w:rFonts w:ascii="Times New Roman" w:hAnsi="Times New Roman" w:cs="Times New Roman"/>
            <w:sz w:val="24"/>
            <w:szCs w:val="24"/>
          </w:rPr>
          <w:lastRenderedPageBreak/>
          <w:t xml:space="preserve">Firstly, we had more than 1.5 times the number of participants </w:t>
        </w:r>
      </w:ins>
      <w:ins w:id="461" w:author="Gavin" w:date="2019-03-09T14:18:00Z">
        <w:r w:rsidR="0071630D">
          <w:rPr>
            <w:rFonts w:ascii="Times New Roman" w:hAnsi="Times New Roman" w:cs="Times New Roman"/>
            <w:sz w:val="24"/>
            <w:szCs w:val="24"/>
          </w:rPr>
          <w:t xml:space="preserve">(20 vs. 12). Secondly, </w:t>
        </w:r>
      </w:ins>
      <w:ins w:id="462" w:author="Gavin" w:date="2019-03-09T14:19:00Z">
        <w:r w:rsidR="0071630D">
          <w:rPr>
            <w:rFonts w:ascii="Times New Roman" w:hAnsi="Times New Roman" w:cs="Times New Roman"/>
            <w:sz w:val="24"/>
            <w:szCs w:val="24"/>
          </w:rPr>
          <w:t xml:space="preserve">Bayes factors analyses in our experiments </w:t>
        </w:r>
      </w:ins>
      <w:ins w:id="463" w:author="Gavin" w:date="2019-03-09T14:42:00Z">
        <w:r w:rsidR="00933E82">
          <w:rPr>
            <w:rFonts w:ascii="Times New Roman" w:hAnsi="Times New Roman" w:cs="Times New Roman"/>
            <w:sz w:val="24"/>
            <w:szCs w:val="24"/>
          </w:rPr>
          <w:t xml:space="preserve">revealed strong evidence for the lack of </w:t>
        </w:r>
      </w:ins>
      <w:ins w:id="464" w:author="Gavin" w:date="2019-03-09T14:43:00Z">
        <w:r w:rsidR="00933E82">
          <w:rPr>
            <w:rFonts w:ascii="Times New Roman" w:hAnsi="Times New Roman" w:cs="Times New Roman"/>
            <w:sz w:val="24"/>
            <w:szCs w:val="24"/>
          </w:rPr>
          <w:t xml:space="preserve">any effect of lures on contextual </w:t>
        </w:r>
        <w:commentRangeStart w:id="465"/>
        <w:r w:rsidR="00933E82">
          <w:rPr>
            <w:rFonts w:ascii="Times New Roman" w:hAnsi="Times New Roman" w:cs="Times New Roman"/>
            <w:sz w:val="24"/>
            <w:szCs w:val="24"/>
          </w:rPr>
          <w:t>cue</w:t>
        </w:r>
      </w:ins>
      <w:ins w:id="466" w:author="Gavin" w:date="2019-03-09T14:54:00Z">
        <w:r w:rsidR="00BF18A9">
          <w:rPr>
            <w:rFonts w:ascii="Times New Roman" w:hAnsi="Times New Roman" w:cs="Times New Roman"/>
            <w:sz w:val="24"/>
            <w:szCs w:val="24"/>
          </w:rPr>
          <w:t>i</w:t>
        </w:r>
      </w:ins>
      <w:ins w:id="467" w:author="Gavin" w:date="2019-03-09T14:43:00Z">
        <w:r w:rsidR="00933E82">
          <w:rPr>
            <w:rFonts w:ascii="Times New Roman" w:hAnsi="Times New Roman" w:cs="Times New Roman"/>
            <w:sz w:val="24"/>
            <w:szCs w:val="24"/>
          </w:rPr>
          <w:t>ng.</w:t>
        </w:r>
      </w:ins>
      <w:commentRangeEnd w:id="465"/>
      <w:r w:rsidR="003A7EE8">
        <w:rPr>
          <w:rStyle w:val="CommentReference"/>
        </w:rPr>
        <w:commentReference w:id="465"/>
      </w:r>
      <w:ins w:id="468" w:author="Gavin" w:date="2019-03-13T01:33:00Z">
        <w:r w:rsidR="00CF1592">
          <w:rPr>
            <w:rFonts w:ascii="Times New Roman" w:hAnsi="Times New Roman" w:cs="Times New Roman"/>
            <w:sz w:val="24"/>
            <w:szCs w:val="24"/>
          </w:rPr>
          <w:t xml:space="preserve"> It is thus likely that the contextual cueing effect detected in </w:t>
        </w:r>
        <w:proofErr w:type="spellStart"/>
        <w:r w:rsidR="00CF1592">
          <w:rPr>
            <w:rFonts w:ascii="Times New Roman" w:hAnsi="Times New Roman" w:cs="Times New Roman"/>
            <w:sz w:val="24"/>
            <w:szCs w:val="24"/>
          </w:rPr>
          <w:t>Kunar</w:t>
        </w:r>
        <w:proofErr w:type="spellEnd"/>
        <w:r w:rsidR="00CF1592">
          <w:rPr>
            <w:rFonts w:ascii="Times New Roman" w:hAnsi="Times New Roman" w:cs="Times New Roman"/>
            <w:sz w:val="24"/>
            <w:szCs w:val="24"/>
          </w:rPr>
          <w:t xml:space="preserve"> et al. (CITE) was a false positive.</w:t>
        </w:r>
      </w:ins>
      <w:ins w:id="469" w:author="Gavin" w:date="2019-03-13T01:34:00Z">
        <w:r w:rsidR="00CF1592">
          <w:rPr>
            <w:rFonts w:ascii="Times New Roman" w:hAnsi="Times New Roman" w:cs="Times New Roman"/>
            <w:sz w:val="24"/>
            <w:szCs w:val="24"/>
          </w:rPr>
          <w:t xml:space="preserve"> Another possibility could be that some of the lures could have been candidates instead. </w:t>
        </w:r>
      </w:ins>
      <w:ins w:id="470" w:author="Gavin" w:date="2019-03-13T01:36:00Z">
        <w:r w:rsidR="00CF1592">
          <w:rPr>
            <w:rFonts w:ascii="Times New Roman" w:hAnsi="Times New Roman" w:cs="Times New Roman"/>
            <w:sz w:val="24"/>
            <w:szCs w:val="24"/>
          </w:rPr>
          <w:t xml:space="preserve">The categorization of a </w:t>
        </w:r>
      </w:ins>
      <w:ins w:id="471" w:author="Gavin" w:date="2019-03-13T01:37:00Z">
        <w:r w:rsidR="00CF1592">
          <w:rPr>
            <w:rFonts w:ascii="Times New Roman" w:hAnsi="Times New Roman" w:cs="Times New Roman"/>
            <w:sz w:val="24"/>
            <w:szCs w:val="24"/>
          </w:rPr>
          <w:t xml:space="preserve">stimulus as a lure or candidate is determined by whether the visual system can </w:t>
        </w:r>
      </w:ins>
      <w:ins w:id="472" w:author="Gavin" w:date="2019-03-13T01:38:00Z">
        <w:r w:rsidR="00CF1592">
          <w:rPr>
            <w:rFonts w:ascii="Times New Roman" w:hAnsi="Times New Roman" w:cs="Times New Roman"/>
            <w:sz w:val="24"/>
            <w:szCs w:val="24"/>
          </w:rPr>
          <w:t xml:space="preserve">differentiate it from a target in the periphery. It is possible that some </w:t>
        </w:r>
      </w:ins>
      <w:ins w:id="473" w:author="Gavin" w:date="2019-03-13T01:39:00Z">
        <w:r w:rsidR="0054637A">
          <w:rPr>
            <w:rFonts w:ascii="Times New Roman" w:hAnsi="Times New Roman" w:cs="Times New Roman"/>
            <w:sz w:val="24"/>
            <w:szCs w:val="24"/>
          </w:rPr>
          <w:t>of</w:t>
        </w:r>
      </w:ins>
      <w:ins w:id="474" w:author="Gavin" w:date="2019-03-13T01:38:00Z">
        <w:r w:rsidR="00CF1592">
          <w:rPr>
            <w:rFonts w:ascii="Times New Roman" w:hAnsi="Times New Roman" w:cs="Times New Roman"/>
            <w:sz w:val="24"/>
            <w:szCs w:val="24"/>
          </w:rPr>
          <w:t xml:space="preserve"> </w:t>
        </w:r>
        <w:proofErr w:type="spellStart"/>
        <w:r w:rsidR="00CF1592">
          <w:rPr>
            <w:rFonts w:ascii="Times New Roman" w:hAnsi="Times New Roman" w:cs="Times New Roman"/>
            <w:sz w:val="24"/>
            <w:szCs w:val="24"/>
          </w:rPr>
          <w:t>the</w:t>
        </w:r>
        <w:proofErr w:type="spellEnd"/>
        <w:r w:rsidR="00CF1592">
          <w:rPr>
            <w:rFonts w:ascii="Times New Roman" w:hAnsi="Times New Roman" w:cs="Times New Roman"/>
            <w:sz w:val="24"/>
            <w:szCs w:val="24"/>
          </w:rPr>
          <w:t xml:space="preserve"> lures were instead</w:t>
        </w:r>
      </w:ins>
      <w:ins w:id="475" w:author="Gavin" w:date="2019-03-13T01:39:00Z">
        <w:r w:rsidR="00CF1592">
          <w:rPr>
            <w:rFonts w:ascii="Times New Roman" w:hAnsi="Times New Roman" w:cs="Times New Roman"/>
            <w:sz w:val="24"/>
            <w:szCs w:val="24"/>
          </w:rPr>
          <w:t xml:space="preserve"> candidates, especially when they were in the far periphery</w:t>
        </w:r>
        <w:r w:rsidR="0054637A">
          <w:rPr>
            <w:rFonts w:ascii="Times New Roman" w:hAnsi="Times New Roman" w:cs="Times New Roman"/>
            <w:sz w:val="24"/>
            <w:szCs w:val="24"/>
          </w:rPr>
          <w:t>, and thus added to the noise and contributed a small contextual cueing effect</w:t>
        </w:r>
        <w:r w:rsidR="00CF1592">
          <w:rPr>
            <w:rFonts w:ascii="Times New Roman" w:hAnsi="Times New Roman" w:cs="Times New Roman"/>
            <w:sz w:val="24"/>
            <w:szCs w:val="24"/>
          </w:rPr>
          <w:t>.</w:t>
        </w:r>
        <w:r w:rsidR="0054637A">
          <w:rPr>
            <w:rFonts w:ascii="Times New Roman" w:hAnsi="Times New Roman" w:cs="Times New Roman"/>
            <w:sz w:val="24"/>
            <w:szCs w:val="24"/>
          </w:rPr>
          <w:t xml:space="preserve"> </w:t>
        </w:r>
        <w:r w:rsidR="00CF1592">
          <w:rPr>
            <w:rFonts w:ascii="Times New Roman" w:hAnsi="Times New Roman" w:cs="Times New Roman"/>
            <w:sz w:val="24"/>
            <w:szCs w:val="24"/>
          </w:rPr>
          <w:t xml:space="preserve"> </w:t>
        </w:r>
      </w:ins>
    </w:p>
    <w:p w14:paraId="3440DAB0" w14:textId="14D19863" w:rsidR="009708E1" w:rsidRDefault="009708E1"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implication of our findings </w:t>
      </w:r>
      <w:r w:rsidR="00D67FF0">
        <w:rPr>
          <w:rFonts w:ascii="Times New Roman" w:hAnsi="Times New Roman" w:cs="Times New Roman"/>
          <w:sz w:val="24"/>
          <w:szCs w:val="24"/>
        </w:rPr>
        <w:t xml:space="preserve">is that the </w:t>
      </w:r>
      <w:proofErr w:type="gramStart"/>
      <w:r w:rsidR="00D67FF0">
        <w:rPr>
          <w:rFonts w:ascii="Times New Roman" w:hAnsi="Times New Roman" w:cs="Times New Roman"/>
          <w:sz w:val="24"/>
          <w:szCs w:val="24"/>
        </w:rPr>
        <w:t>manner in which</w:t>
      </w:r>
      <w:proofErr w:type="gramEnd"/>
      <w:r w:rsidR="00D67FF0">
        <w:rPr>
          <w:rFonts w:ascii="Times New Roman" w:hAnsi="Times New Roman" w:cs="Times New Roman"/>
          <w:sz w:val="24"/>
          <w:szCs w:val="24"/>
        </w:rPr>
        <w:t xml:space="preserve"> stimuli are rejected determines whether or not they contribute to the spatial context driving contextual cueing. When items can be rejected via peripheral vision through parallel processing, the locations of these items do not form part of that context. Those items that cannot be rejected in parallel in the periphery probably do contribute to that context. In other words, it is not the stimulus per se that matters, but the interaction between a stimulus and its location on the visual field: a stimulus that is somewhat similar to the target might </w:t>
      </w:r>
      <w:r w:rsidR="00D67FF0">
        <w:rPr>
          <w:rFonts w:ascii="Times New Roman" w:hAnsi="Times New Roman" w:cs="Times New Roman"/>
          <w:i/>
          <w:sz w:val="24"/>
          <w:szCs w:val="24"/>
        </w:rPr>
        <w:t>act</w:t>
      </w:r>
      <w:r w:rsidR="00D67FF0">
        <w:rPr>
          <w:rFonts w:ascii="Times New Roman" w:hAnsi="Times New Roman" w:cs="Times New Roman"/>
          <w:sz w:val="24"/>
          <w:szCs w:val="24"/>
        </w:rPr>
        <w:t xml:space="preserve"> as a lure in the near periphery (where resolution is somewhat high), but it might act as a candidate farther in the periphery. </w:t>
      </w:r>
      <w:del w:id="476" w:author="Gavin" w:date="2019-03-13T01:40:00Z">
        <w:r w:rsidR="00D67FF0" w:rsidDel="0054637A">
          <w:rPr>
            <w:rFonts w:ascii="Times New Roman" w:hAnsi="Times New Roman" w:cs="Times New Roman"/>
            <w:sz w:val="24"/>
            <w:szCs w:val="24"/>
          </w:rPr>
          <w:delText xml:space="preserve">And </w:delText>
        </w:r>
      </w:del>
      <w:ins w:id="477" w:author="Gavin" w:date="2019-03-13T01:40:00Z">
        <w:r w:rsidR="0054637A">
          <w:rPr>
            <w:rFonts w:ascii="Times New Roman" w:hAnsi="Times New Roman" w:cs="Times New Roman"/>
            <w:sz w:val="24"/>
            <w:szCs w:val="24"/>
          </w:rPr>
          <w:t xml:space="preserve">In addition, </w:t>
        </w:r>
      </w:ins>
      <w:r w:rsidR="00D67FF0">
        <w:rPr>
          <w:rFonts w:ascii="Times New Roman" w:hAnsi="Times New Roman" w:cs="Times New Roman"/>
          <w:sz w:val="24"/>
          <w:szCs w:val="24"/>
        </w:rPr>
        <w:t xml:space="preserve">this might </w:t>
      </w:r>
      <w:proofErr w:type="gramStart"/>
      <w:r w:rsidR="00D67FF0">
        <w:rPr>
          <w:rFonts w:ascii="Times New Roman" w:hAnsi="Times New Roman" w:cs="Times New Roman"/>
          <w:sz w:val="24"/>
          <w:szCs w:val="24"/>
        </w:rPr>
        <w:t>aggravated</w:t>
      </w:r>
      <w:proofErr w:type="gramEnd"/>
      <w:r w:rsidR="00D67FF0">
        <w:rPr>
          <w:rFonts w:ascii="Times New Roman" w:hAnsi="Times New Roman" w:cs="Times New Roman"/>
          <w:sz w:val="24"/>
          <w:szCs w:val="24"/>
        </w:rPr>
        <w:t xml:space="preserve"> by other peripheral constraints like crowding. This hypothesis should be tested in future experiments.  </w:t>
      </w:r>
    </w:p>
    <w:p w14:paraId="1F021C9A" w14:textId="12C1EC82" w:rsidR="00C17E9D" w:rsidRDefault="00C17E9D" w:rsidP="00C17E9D">
      <w:pPr>
        <w:pStyle w:val="NoSpacing"/>
        <w:spacing w:line="480" w:lineRule="auto"/>
        <w:ind w:firstLine="720"/>
        <w:rPr>
          <w:ins w:id="478" w:author="Gavin" w:date="2019-03-13T01:45:00Z"/>
          <w:rFonts w:ascii="Times New Roman" w:hAnsi="Times New Roman" w:cs="Times New Roman"/>
          <w:sz w:val="24"/>
          <w:szCs w:val="24"/>
        </w:rPr>
      </w:pPr>
      <w:del w:id="479" w:author="Gavin" w:date="2019-03-13T01:45:00Z">
        <w:r w:rsidDel="0054637A">
          <w:rPr>
            <w:rFonts w:ascii="Times New Roman" w:hAnsi="Times New Roman" w:cs="Times New Roman"/>
            <w:sz w:val="24"/>
            <w:szCs w:val="24"/>
          </w:rPr>
          <w:delText>Finally, f</w:delText>
        </w:r>
      </w:del>
      <w:ins w:id="480" w:author="Gavin" w:date="2019-03-13T01:45:00Z">
        <w:r w:rsidR="0054637A">
          <w:rPr>
            <w:rFonts w:ascii="Times New Roman" w:hAnsi="Times New Roman" w:cs="Times New Roman"/>
            <w:sz w:val="24"/>
            <w:szCs w:val="24"/>
          </w:rPr>
          <w:t>F</w:t>
        </w:r>
      </w:ins>
      <w:r>
        <w:rPr>
          <w:rFonts w:ascii="Times New Roman" w:hAnsi="Times New Roman" w:cs="Times New Roman"/>
          <w:sz w:val="24"/>
          <w:szCs w:val="24"/>
        </w:rPr>
        <w:t xml:space="preserve">uture experiments should also explore the possibility that lure locations are in fact stored in memory but are too slow to emerge or too weak to have an impact on efficient search. Suppose it takes 500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to recognize a repeated context (irrespective of whether it is composed of lures or candidates). When the repeated display only contains lures, by the time the context has been </w:t>
      </w:r>
      <w:r w:rsidR="0054637A">
        <w:rPr>
          <w:rFonts w:ascii="Times New Roman" w:hAnsi="Times New Roman" w:cs="Times New Roman"/>
          <w:sz w:val="24"/>
          <w:szCs w:val="24"/>
        </w:rPr>
        <w:t xml:space="preserve">implicitly </w:t>
      </w:r>
      <w:r>
        <w:rPr>
          <w:rFonts w:ascii="Times New Roman" w:hAnsi="Times New Roman" w:cs="Times New Roman"/>
          <w:sz w:val="24"/>
          <w:szCs w:val="24"/>
        </w:rPr>
        <w:t xml:space="preserve">recognized by the visual system, the target has already been found. </w:t>
      </w:r>
      <w:r>
        <w:rPr>
          <w:rFonts w:ascii="Times New Roman" w:hAnsi="Times New Roman" w:cs="Times New Roman"/>
          <w:sz w:val="24"/>
          <w:szCs w:val="24"/>
        </w:rPr>
        <w:lastRenderedPageBreak/>
        <w:t>When the repeated display contains candidates, it takes longer to find the target</w:t>
      </w:r>
      <w:ins w:id="481" w:author="Gavin" w:date="2019-03-13T01:41:00Z">
        <w:r w:rsidR="0054637A">
          <w:rPr>
            <w:rFonts w:ascii="Times New Roman" w:hAnsi="Times New Roman" w:cs="Times New Roman"/>
            <w:sz w:val="24"/>
            <w:szCs w:val="24"/>
          </w:rPr>
          <w:t>;</w:t>
        </w:r>
      </w:ins>
      <w:del w:id="482" w:author="Gavin" w:date="2019-03-13T01:41:00Z">
        <w:r w:rsidDel="0054637A">
          <w:rPr>
            <w:rFonts w:ascii="Times New Roman" w:hAnsi="Times New Roman" w:cs="Times New Roman"/>
            <w:sz w:val="24"/>
            <w:szCs w:val="24"/>
          </w:rPr>
          <w:delText>, so</w:delText>
        </w:r>
      </w:del>
      <w:r>
        <w:rPr>
          <w:rFonts w:ascii="Times New Roman" w:hAnsi="Times New Roman" w:cs="Times New Roman"/>
          <w:sz w:val="24"/>
          <w:szCs w:val="24"/>
        </w:rPr>
        <w:t xml:space="preserve"> the recollection of the context </w:t>
      </w:r>
      <w:ins w:id="483" w:author="Gavin" w:date="2019-03-13T01:41:00Z">
        <w:r w:rsidR="0054637A">
          <w:rPr>
            <w:rFonts w:ascii="Times New Roman" w:hAnsi="Times New Roman" w:cs="Times New Roman"/>
            <w:sz w:val="24"/>
            <w:szCs w:val="24"/>
          </w:rPr>
          <w:t xml:space="preserve">thus </w:t>
        </w:r>
      </w:ins>
      <w:r>
        <w:rPr>
          <w:rFonts w:ascii="Times New Roman" w:hAnsi="Times New Roman" w:cs="Times New Roman"/>
          <w:sz w:val="24"/>
          <w:szCs w:val="24"/>
        </w:rPr>
        <w:t xml:space="preserve">has time to impact the deployment of attention and therefore facilitate search, </w:t>
      </w:r>
      <w:del w:id="484" w:author="Gavin" w:date="2019-03-13T01:41:00Z">
        <w:r w:rsidDel="0054637A">
          <w:rPr>
            <w:rFonts w:ascii="Times New Roman" w:hAnsi="Times New Roman" w:cs="Times New Roman"/>
            <w:sz w:val="24"/>
            <w:szCs w:val="24"/>
          </w:rPr>
          <w:delText xml:space="preserve">and </w:delText>
        </w:r>
      </w:del>
      <w:r>
        <w:rPr>
          <w:rFonts w:ascii="Times New Roman" w:hAnsi="Times New Roman" w:cs="Times New Roman"/>
          <w:sz w:val="24"/>
          <w:szCs w:val="24"/>
        </w:rPr>
        <w:t>produc</w:t>
      </w:r>
      <w:ins w:id="485" w:author="Gavin" w:date="2019-03-13T01:42:00Z">
        <w:r w:rsidR="0054637A">
          <w:rPr>
            <w:rFonts w:ascii="Times New Roman" w:hAnsi="Times New Roman" w:cs="Times New Roman"/>
            <w:sz w:val="24"/>
            <w:szCs w:val="24"/>
          </w:rPr>
          <w:t>ing</w:t>
        </w:r>
      </w:ins>
      <w:del w:id="486" w:author="Gavin" w:date="2019-03-13T01:42:00Z">
        <w:r w:rsidDel="0054637A">
          <w:rPr>
            <w:rFonts w:ascii="Times New Roman" w:hAnsi="Times New Roman" w:cs="Times New Roman"/>
            <w:sz w:val="24"/>
            <w:szCs w:val="24"/>
          </w:rPr>
          <w:delText>e</w:delText>
        </w:r>
      </w:del>
      <w:r>
        <w:rPr>
          <w:rFonts w:ascii="Times New Roman" w:hAnsi="Times New Roman" w:cs="Times New Roman"/>
          <w:sz w:val="24"/>
          <w:szCs w:val="24"/>
        </w:rPr>
        <w:t xml:space="preserve"> a contextual </w:t>
      </w:r>
      <w:commentRangeStart w:id="487"/>
      <w:commentRangeStart w:id="488"/>
      <w:r>
        <w:rPr>
          <w:rFonts w:ascii="Times New Roman" w:hAnsi="Times New Roman" w:cs="Times New Roman"/>
          <w:sz w:val="24"/>
          <w:szCs w:val="24"/>
        </w:rPr>
        <w:t xml:space="preserve">cueing </w:t>
      </w:r>
      <w:commentRangeEnd w:id="487"/>
      <w:r w:rsidR="008F3B57">
        <w:rPr>
          <w:rStyle w:val="CommentReference"/>
        </w:rPr>
        <w:commentReference w:id="487"/>
      </w:r>
      <w:commentRangeEnd w:id="488"/>
      <w:r w:rsidR="00E06097">
        <w:rPr>
          <w:rStyle w:val="CommentReference"/>
        </w:rPr>
        <w:commentReference w:id="488"/>
      </w:r>
      <w:r>
        <w:rPr>
          <w:rFonts w:ascii="Times New Roman" w:hAnsi="Times New Roman" w:cs="Times New Roman"/>
          <w:sz w:val="24"/>
          <w:szCs w:val="24"/>
        </w:rPr>
        <w:t>effect.</w:t>
      </w:r>
      <w:r w:rsidR="008F3B57">
        <w:rPr>
          <w:rFonts w:ascii="Times New Roman" w:hAnsi="Times New Roman" w:cs="Times New Roman"/>
          <w:sz w:val="24"/>
          <w:szCs w:val="24"/>
        </w:rPr>
        <w:t xml:space="preserve"> That said, we doubt this account as it is inconsistent with the data of Jiang and Chun (2001), where the slower search task eliminated (rather than increased) the lure-context repetition effect. </w:t>
      </w:r>
    </w:p>
    <w:p w14:paraId="349AE6CF" w14:textId="78A02A2B" w:rsidR="0054637A" w:rsidRDefault="0054637A" w:rsidP="00C17E9D">
      <w:pPr>
        <w:pStyle w:val="NoSpacing"/>
        <w:spacing w:line="480" w:lineRule="auto"/>
        <w:ind w:firstLine="720"/>
        <w:rPr>
          <w:rFonts w:ascii="Times New Roman" w:hAnsi="Times New Roman" w:cs="Times New Roman"/>
          <w:sz w:val="24"/>
          <w:szCs w:val="24"/>
        </w:rPr>
      </w:pPr>
      <w:ins w:id="489" w:author="Gavin" w:date="2019-03-13T01:45:00Z">
        <w:r>
          <w:rPr>
            <w:rFonts w:ascii="Times New Roman" w:hAnsi="Times New Roman" w:cs="Times New Roman"/>
            <w:sz w:val="24"/>
            <w:szCs w:val="24"/>
          </w:rPr>
          <w:t>Finally, our exploratory analyses showed that a substantial proportion of the repeated displays were recognized with perfect accuracy and high confid</w:t>
        </w:r>
      </w:ins>
      <w:ins w:id="490" w:author="Gavin" w:date="2019-03-13T01:46:00Z">
        <w:r>
          <w:rPr>
            <w:rFonts w:ascii="Times New Roman" w:hAnsi="Times New Roman" w:cs="Times New Roman"/>
            <w:sz w:val="24"/>
            <w:szCs w:val="24"/>
          </w:rPr>
          <w:t xml:space="preserve">ence. This seems to suggest that the contextual cueing effect could be driven by the explicit recognition of a few displays (see CITE), rather than being an implicit effect. </w:t>
        </w:r>
      </w:ins>
      <w:ins w:id="491" w:author="Gavin" w:date="2019-03-13T01:48:00Z">
        <w:r>
          <w:rPr>
            <w:rFonts w:ascii="Times New Roman" w:hAnsi="Times New Roman" w:cs="Times New Roman"/>
            <w:sz w:val="24"/>
            <w:szCs w:val="24"/>
          </w:rPr>
          <w:t xml:space="preserve">However, since we did not set out to examine </w:t>
        </w:r>
      </w:ins>
      <w:ins w:id="492" w:author="Gavin" w:date="2019-03-13T01:49:00Z">
        <w:r>
          <w:rPr>
            <w:rFonts w:ascii="Times New Roman" w:hAnsi="Times New Roman" w:cs="Times New Roman"/>
            <w:sz w:val="24"/>
            <w:szCs w:val="24"/>
          </w:rPr>
          <w:t>explicit recognition</w:t>
        </w:r>
      </w:ins>
      <w:ins w:id="493" w:author="Gavin" w:date="2019-03-13T01:48:00Z">
        <w:r>
          <w:rPr>
            <w:rFonts w:ascii="Times New Roman" w:hAnsi="Times New Roman" w:cs="Times New Roman"/>
            <w:sz w:val="24"/>
            <w:szCs w:val="24"/>
          </w:rPr>
          <w:t xml:space="preserve">, we refrain from making a strong statement regarding this. Nevertheless, there has been debate on whether </w:t>
        </w:r>
      </w:ins>
      <w:ins w:id="494" w:author="Gavin" w:date="2019-03-13T01:49:00Z">
        <w:r w:rsidR="00BE33FF">
          <w:rPr>
            <w:rFonts w:ascii="Times New Roman" w:hAnsi="Times New Roman" w:cs="Times New Roman"/>
            <w:sz w:val="24"/>
            <w:szCs w:val="24"/>
          </w:rPr>
          <w:t>the contextual cueing effect is truly implicit (CITE).</w:t>
        </w:r>
      </w:ins>
    </w:p>
    <w:p w14:paraId="51B4C54E" w14:textId="77777777" w:rsidR="00C17E9D" w:rsidRDefault="00C17E9D" w:rsidP="00CC4A7F">
      <w:pPr>
        <w:pStyle w:val="NoSpacing"/>
        <w:spacing w:line="480" w:lineRule="auto"/>
        <w:ind w:firstLine="720"/>
        <w:rPr>
          <w:rFonts w:ascii="Times New Roman" w:hAnsi="Times New Roman" w:cs="Times New Roman"/>
          <w:sz w:val="24"/>
          <w:szCs w:val="24"/>
        </w:rPr>
      </w:pPr>
    </w:p>
    <w:p w14:paraId="7DC579E5" w14:textId="79DB7026" w:rsidR="00D67FF0" w:rsidRPr="00D67FF0" w:rsidRDefault="00D67FF0">
      <w:pPr>
        <w:pStyle w:val="NoSpacing"/>
        <w:spacing w:line="480" w:lineRule="auto"/>
        <w:jc w:val="center"/>
        <w:rPr>
          <w:rFonts w:ascii="Times New Roman" w:hAnsi="Times New Roman" w:cs="Times New Roman"/>
          <w:b/>
          <w:sz w:val="24"/>
          <w:szCs w:val="24"/>
          <w:rPrChange w:id="495" w:author="HAL" w:date="2019-03-11T14:53:00Z">
            <w:rPr>
              <w:rFonts w:ascii="Times New Roman" w:hAnsi="Times New Roman" w:cs="Times New Roman"/>
              <w:sz w:val="24"/>
              <w:szCs w:val="24"/>
            </w:rPr>
          </w:rPrChange>
        </w:rPr>
        <w:pPrChange w:id="496" w:author="Gavin" w:date="2019-03-12T13:33:00Z">
          <w:pPr>
            <w:pStyle w:val="NoSpacing"/>
            <w:spacing w:line="480" w:lineRule="auto"/>
            <w:ind w:firstLine="720"/>
          </w:pPr>
        </w:pPrChange>
      </w:pPr>
      <w:r w:rsidRPr="00D67FF0">
        <w:rPr>
          <w:rFonts w:ascii="Times New Roman" w:hAnsi="Times New Roman" w:cs="Times New Roman"/>
          <w:b/>
          <w:sz w:val="24"/>
          <w:szCs w:val="24"/>
          <w:rPrChange w:id="497" w:author="HAL" w:date="2019-03-11T14:53:00Z">
            <w:rPr>
              <w:rFonts w:ascii="Times New Roman" w:hAnsi="Times New Roman" w:cs="Times New Roman"/>
              <w:sz w:val="24"/>
              <w:szCs w:val="24"/>
            </w:rPr>
          </w:rPrChange>
        </w:rPr>
        <w:t>Summary</w:t>
      </w:r>
    </w:p>
    <w:p w14:paraId="1CD8C417" w14:textId="549883DE" w:rsidR="00933E82" w:rsidRPr="00A91511" w:rsidRDefault="00BF18A9">
      <w:pPr>
        <w:pStyle w:val="NoSpacing"/>
        <w:spacing w:line="480" w:lineRule="auto"/>
        <w:ind w:firstLine="720"/>
        <w:rPr>
          <w:rFonts w:ascii="Times New Roman" w:hAnsi="Times New Roman" w:cs="Times New Roman"/>
          <w:sz w:val="24"/>
          <w:szCs w:val="24"/>
        </w:rPr>
        <w:pPrChange w:id="498" w:author="HAL" w:date="2019-03-11T15:09:00Z">
          <w:pPr>
            <w:pStyle w:val="NoSpacing"/>
            <w:spacing w:line="480" w:lineRule="auto"/>
            <w:ind w:left="1440"/>
          </w:pPr>
        </w:pPrChange>
      </w:pPr>
      <w:r>
        <w:rPr>
          <w:rFonts w:ascii="Times New Roman" w:hAnsi="Times New Roman" w:cs="Times New Roman"/>
          <w:sz w:val="24"/>
          <w:szCs w:val="24"/>
        </w:rPr>
        <w:t xml:space="preserve">In conclusion, </w:t>
      </w:r>
      <w:r w:rsidR="00D67FF0">
        <w:rPr>
          <w:rFonts w:ascii="Times New Roman" w:hAnsi="Times New Roman" w:cs="Times New Roman"/>
          <w:sz w:val="24"/>
          <w:szCs w:val="24"/>
        </w:rPr>
        <w:t>the</w:t>
      </w:r>
      <w:r>
        <w:rPr>
          <w:rFonts w:ascii="Times New Roman" w:hAnsi="Times New Roman" w:cs="Times New Roman"/>
          <w:sz w:val="24"/>
          <w:szCs w:val="24"/>
        </w:rPr>
        <w:t xml:space="preserve"> result</w:t>
      </w:r>
      <w:r w:rsidR="000300C5">
        <w:rPr>
          <w:rFonts w:ascii="Times New Roman" w:hAnsi="Times New Roman" w:cs="Times New Roman"/>
          <w:sz w:val="24"/>
          <w:szCs w:val="24"/>
        </w:rPr>
        <w:t>s</w:t>
      </w:r>
      <w:r>
        <w:rPr>
          <w:rFonts w:ascii="Times New Roman" w:hAnsi="Times New Roman" w:cs="Times New Roman"/>
          <w:sz w:val="24"/>
          <w:szCs w:val="24"/>
        </w:rPr>
        <w:t xml:space="preserve"> show that lure processing does not benefit from context repetition, even though </w:t>
      </w:r>
      <w:r w:rsidR="00C17E9D">
        <w:rPr>
          <w:rFonts w:ascii="Times New Roman" w:hAnsi="Times New Roman" w:cs="Times New Roman"/>
          <w:sz w:val="24"/>
          <w:szCs w:val="24"/>
        </w:rPr>
        <w:t>lure processing incurs a significant time cost</w:t>
      </w:r>
      <w:r>
        <w:rPr>
          <w:rFonts w:ascii="Times New Roman" w:hAnsi="Times New Roman" w:cs="Times New Roman"/>
          <w:sz w:val="24"/>
          <w:szCs w:val="24"/>
        </w:rPr>
        <w:t>. This suggests that lure locations are not stored in memory</w:t>
      </w:r>
      <w:r w:rsidR="00C17E9D">
        <w:rPr>
          <w:rFonts w:ascii="Times New Roman" w:hAnsi="Times New Roman" w:cs="Times New Roman"/>
          <w:sz w:val="24"/>
          <w:szCs w:val="24"/>
        </w:rPr>
        <w:t xml:space="preserve">, as initially suggested by Jiang and Chun (2001). The results are also </w:t>
      </w:r>
      <w:r>
        <w:rPr>
          <w:rFonts w:ascii="Times New Roman" w:hAnsi="Times New Roman" w:cs="Times New Roman"/>
          <w:sz w:val="24"/>
          <w:szCs w:val="24"/>
        </w:rPr>
        <w:t xml:space="preserve">consistent with the </w:t>
      </w:r>
      <w:r w:rsidR="00C17E9D">
        <w:rPr>
          <w:rFonts w:ascii="Times New Roman" w:hAnsi="Times New Roman" w:cs="Times New Roman"/>
          <w:sz w:val="24"/>
          <w:szCs w:val="24"/>
        </w:rPr>
        <w:t xml:space="preserve">Target </w:t>
      </w:r>
      <w:r>
        <w:rPr>
          <w:rFonts w:ascii="Times New Roman" w:hAnsi="Times New Roman" w:cs="Times New Roman"/>
          <w:sz w:val="24"/>
          <w:szCs w:val="24"/>
        </w:rPr>
        <w:t xml:space="preserve">Contrast Signal Theory, which proposes that locations containing lures are rejected </w:t>
      </w:r>
      <w:r w:rsidR="00C17E9D">
        <w:rPr>
          <w:rFonts w:ascii="Times New Roman" w:hAnsi="Times New Roman" w:cs="Times New Roman"/>
          <w:sz w:val="24"/>
          <w:szCs w:val="24"/>
        </w:rPr>
        <w:t xml:space="preserve">early on during parallel processing and are not considered as targets for the attention and eye movement system. Only those locations that are likely to be fixated contribute to Contextual Cueing. </w:t>
      </w:r>
    </w:p>
    <w:sectPr w:rsidR="00933E82" w:rsidRPr="00A915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HAL" w:date="2019-03-11T14:46:00Z" w:initials="H">
    <w:p w14:paraId="7E9C5F2F" w14:textId="6BE87E56" w:rsidR="00E06097" w:rsidRDefault="00E06097">
      <w:pPr>
        <w:pStyle w:val="CommentText"/>
      </w:pPr>
      <w:r>
        <w:rPr>
          <w:rStyle w:val="CommentReference"/>
        </w:rPr>
        <w:annotationRef/>
      </w:r>
      <w:r>
        <w:t xml:space="preserve">If </w:t>
      </w:r>
      <w:proofErr w:type="spellStart"/>
      <w:r>
        <w:t>Kunar</w:t>
      </w:r>
      <w:proofErr w:type="spellEnd"/>
      <w:r>
        <w:t xml:space="preserve"> found a CC with LURES, please add a sentence somewhere in this paragraph along the lines of: Previous evidence on the contribution of lures to CC is mixed (Jiang and Chun, NO/maybe, </w:t>
      </w:r>
      <w:proofErr w:type="spellStart"/>
      <w:r>
        <w:t>Kunar</w:t>
      </w:r>
      <w:proofErr w:type="spellEnd"/>
      <w:r>
        <w:t>, Yes).</w:t>
      </w:r>
    </w:p>
  </w:comment>
  <w:comment w:id="31" w:author="HAL" w:date="2019-03-11T13:53:00Z" w:initials="H">
    <w:p w14:paraId="2797C1E8" w14:textId="747F26C2" w:rsidR="00E06097" w:rsidRDefault="00E06097">
      <w:pPr>
        <w:pStyle w:val="CommentText"/>
      </w:pPr>
      <w:r>
        <w:rPr>
          <w:rStyle w:val="CommentReference"/>
        </w:rPr>
        <w:annotationRef/>
      </w:r>
      <w:proofErr w:type="spellStart"/>
      <w:proofErr w:type="gramStart"/>
      <w:r>
        <w:t>Gavin,please</w:t>
      </w:r>
      <w:proofErr w:type="spellEnd"/>
      <w:proofErr w:type="gramEnd"/>
      <w:r>
        <w:t xml:space="preserve"> check what follows</w:t>
      </w:r>
    </w:p>
  </w:comment>
  <w:comment w:id="32" w:author="Gavin" w:date="2019-03-13T01:51:00Z" w:initials="G">
    <w:p w14:paraId="7EF41B23" w14:textId="17095D06" w:rsidR="00E06097" w:rsidRDefault="00E06097">
      <w:pPr>
        <w:pStyle w:val="CommentText"/>
      </w:pPr>
      <w:r>
        <w:rPr>
          <w:rStyle w:val="CommentReference"/>
        </w:rPr>
        <w:annotationRef/>
      </w:r>
      <w:r>
        <w:t>It is correct</w:t>
      </w:r>
    </w:p>
  </w:comment>
  <w:comment w:id="34" w:author="Gavin" w:date="2019-03-12T12:16:00Z" w:initials="G">
    <w:p w14:paraId="6B4B0B80" w14:textId="2BE27ACC" w:rsidR="00E06097" w:rsidRDefault="00E06097">
      <w:pPr>
        <w:pStyle w:val="CommentText"/>
      </w:pPr>
      <w:r>
        <w:rPr>
          <w:rStyle w:val="CommentReference"/>
        </w:rPr>
        <w:annotationRef/>
      </w:r>
      <w:r>
        <w:t>But this could also be an argument from Load Theory</w:t>
      </w:r>
    </w:p>
  </w:comment>
  <w:comment w:id="35" w:author="Gavin" w:date="2019-03-10T23:46:00Z" w:initials="G">
    <w:p w14:paraId="72DC4DCF" w14:textId="08A1FAE2" w:rsidR="00E06097" w:rsidRDefault="00E06097">
      <w:pPr>
        <w:pStyle w:val="CommentText"/>
      </w:pPr>
      <w:r>
        <w:rPr>
          <w:rStyle w:val="CommentReference"/>
        </w:rPr>
        <w:annotationRef/>
      </w:r>
    </w:p>
  </w:comment>
  <w:comment w:id="37" w:author="Gavin" w:date="2019-03-10T23:46:00Z" w:initials="G">
    <w:p w14:paraId="49226D2B" w14:textId="48C2E5E2" w:rsidR="00E06097" w:rsidRDefault="00E06097">
      <w:pPr>
        <w:pStyle w:val="CommentText"/>
      </w:pPr>
      <w:r>
        <w:rPr>
          <w:rStyle w:val="CommentReference"/>
        </w:rPr>
        <w:annotationRef/>
      </w:r>
    </w:p>
  </w:comment>
  <w:comment w:id="39" w:author="Microsoft Office User" w:date="2019-03-05T09:48:00Z" w:initials="MOU">
    <w:p w14:paraId="2B7AE9FA" w14:textId="4B7739B0" w:rsidR="00E06097" w:rsidRDefault="00E06097">
      <w:pPr>
        <w:pStyle w:val="CommentText"/>
      </w:pPr>
      <w:r>
        <w:rPr>
          <w:rStyle w:val="CommentReference"/>
        </w:rPr>
        <w:annotationRef/>
      </w:r>
      <w:r>
        <w:t>Set size not introduced yet</w:t>
      </w:r>
    </w:p>
  </w:comment>
  <w:comment w:id="40" w:author="Gavin" w:date="2019-03-13T01:51:00Z" w:initials="G">
    <w:p w14:paraId="5D427C6E" w14:textId="3CA15FC9" w:rsidR="00E06097" w:rsidRDefault="00E06097">
      <w:pPr>
        <w:pStyle w:val="CommentText"/>
      </w:pPr>
      <w:r>
        <w:rPr>
          <w:rStyle w:val="CommentReference"/>
        </w:rPr>
        <w:annotationRef/>
      </w:r>
      <w:r>
        <w:t>fixed</w:t>
      </w:r>
    </w:p>
  </w:comment>
  <w:comment w:id="42" w:author="HAL" w:date="2019-03-11T11:31:00Z" w:initials="H">
    <w:p w14:paraId="66C8E81B" w14:textId="2A34C6C8" w:rsidR="00E06097" w:rsidRDefault="00E06097">
      <w:pPr>
        <w:pStyle w:val="CommentText"/>
      </w:pPr>
      <w:r>
        <w:rPr>
          <w:rStyle w:val="CommentReference"/>
        </w:rPr>
        <w:annotationRef/>
      </w:r>
      <w:r>
        <w:t>Please add these results (for All experiments)</w:t>
      </w:r>
    </w:p>
  </w:comment>
  <w:comment w:id="43" w:author="Gavin" w:date="2019-03-13T01:51:00Z" w:initials="G">
    <w:p w14:paraId="15E47AD0" w14:textId="25187AC1" w:rsidR="00E06097" w:rsidRDefault="00E06097">
      <w:pPr>
        <w:pStyle w:val="CommentText"/>
      </w:pPr>
      <w:r>
        <w:rPr>
          <w:rStyle w:val="CommentReference"/>
        </w:rPr>
        <w:annotationRef/>
      </w:r>
      <w:r>
        <w:t>Done below</w:t>
      </w:r>
    </w:p>
  </w:comment>
  <w:comment w:id="45" w:author="HAL" w:date="2019-03-11T10:31:00Z" w:initials="H">
    <w:p w14:paraId="06BC5196" w14:textId="29220F08" w:rsidR="00E06097" w:rsidRDefault="00E06097">
      <w:pPr>
        <w:pStyle w:val="CommentText"/>
      </w:pPr>
      <w:r>
        <w:rPr>
          <w:rStyle w:val="CommentReference"/>
        </w:rPr>
        <w:annotationRef/>
      </w:r>
      <w:r>
        <w:t>So, no ss had to be replaced in this experiment.</w:t>
      </w:r>
    </w:p>
  </w:comment>
  <w:comment w:id="46" w:author="Gavin" w:date="2019-03-13T01:51:00Z" w:initials="G">
    <w:p w14:paraId="372A060C" w14:textId="41ABF7B6" w:rsidR="00E06097" w:rsidRDefault="00E06097">
      <w:pPr>
        <w:pStyle w:val="CommentText"/>
      </w:pPr>
      <w:r>
        <w:rPr>
          <w:rStyle w:val="CommentReference"/>
        </w:rPr>
        <w:annotationRef/>
      </w:r>
      <w:r>
        <w:t>yes</w:t>
      </w:r>
    </w:p>
  </w:comment>
  <w:comment w:id="50" w:author="Gavin" w:date="2019-03-12T12:18:00Z" w:initials="G">
    <w:p w14:paraId="2D6AD794" w14:textId="55EF25B5" w:rsidR="00E06097" w:rsidRDefault="00E06097">
      <w:pPr>
        <w:pStyle w:val="CommentText"/>
      </w:pPr>
      <w:r>
        <w:rPr>
          <w:rStyle w:val="CommentReference"/>
        </w:rPr>
        <w:annotationRef/>
      </w:r>
      <w:r>
        <w:t>?????? check</w:t>
      </w:r>
    </w:p>
  </w:comment>
  <w:comment w:id="54" w:author="Microsoft Office User" w:date="2019-03-05T10:16:00Z" w:initials="MOU">
    <w:p w14:paraId="1B431773" w14:textId="77777777" w:rsidR="00E06097" w:rsidRDefault="00E06097" w:rsidP="0036660C">
      <w:pPr>
        <w:pStyle w:val="CommentText"/>
      </w:pPr>
      <w:r>
        <w:rPr>
          <w:rStyle w:val="CommentReference"/>
        </w:rPr>
        <w:annotationRef/>
      </w:r>
      <w:r>
        <w:t>Report memory questions</w:t>
      </w:r>
    </w:p>
  </w:comment>
  <w:comment w:id="55" w:author="Gavin" w:date="2019-03-13T01:52:00Z" w:initials="G">
    <w:p w14:paraId="7D4ADB41" w14:textId="78064B74" w:rsidR="00E06097" w:rsidRDefault="00E06097">
      <w:pPr>
        <w:pStyle w:val="CommentText"/>
      </w:pPr>
      <w:r>
        <w:rPr>
          <w:rStyle w:val="CommentReference"/>
        </w:rPr>
        <w:annotationRef/>
      </w:r>
      <w:r>
        <w:t>Done below</w:t>
      </w:r>
    </w:p>
  </w:comment>
  <w:comment w:id="56" w:author="Microsoft Office User" w:date="2019-03-05T09:59:00Z" w:initials="MOU">
    <w:p w14:paraId="77E75F61" w14:textId="77777777" w:rsidR="00E06097" w:rsidRDefault="00E06097" w:rsidP="0036660C">
      <w:pPr>
        <w:pStyle w:val="CommentText"/>
      </w:pPr>
      <w:r>
        <w:rPr>
          <w:rStyle w:val="CommentReference"/>
        </w:rPr>
        <w:annotationRef/>
      </w:r>
      <w:r>
        <w:t xml:space="preserve">Instead of listing “effects” say the direction. </w:t>
      </w:r>
    </w:p>
    <w:p w14:paraId="02430CD2" w14:textId="77777777" w:rsidR="00E06097" w:rsidRDefault="00E06097" w:rsidP="0036660C">
      <w:pPr>
        <w:pStyle w:val="CommentText"/>
      </w:pPr>
      <w:r>
        <w:t xml:space="preserve">The RT decreased with set size. RTs were larger for novel displays etc.  </w:t>
      </w:r>
    </w:p>
  </w:comment>
  <w:comment w:id="57" w:author="Gavin" w:date="2019-03-13T01:52:00Z" w:initials="G">
    <w:p w14:paraId="248987DF" w14:textId="23E2EEA8" w:rsidR="00E06097" w:rsidRDefault="00E06097">
      <w:pPr>
        <w:pStyle w:val="CommentText"/>
      </w:pPr>
      <w:r>
        <w:rPr>
          <w:rStyle w:val="CommentReference"/>
        </w:rPr>
        <w:annotationRef/>
      </w:r>
      <w:r>
        <w:t>done</w:t>
      </w:r>
    </w:p>
  </w:comment>
  <w:comment w:id="75" w:author="Gavin" w:date="2019-03-03T18:12:00Z" w:initials="G">
    <w:p w14:paraId="657F9F5B" w14:textId="77777777" w:rsidR="00E06097" w:rsidRDefault="00E06097">
      <w:pPr>
        <w:pStyle w:val="CommentText"/>
      </w:pPr>
      <w:r>
        <w:rPr>
          <w:rStyle w:val="CommentReference"/>
        </w:rPr>
        <w:annotationRef/>
      </w:r>
      <w:r>
        <w:t>Should I report all t-tests for each epoch?</w:t>
      </w:r>
    </w:p>
    <w:p w14:paraId="179DC656" w14:textId="7C16B186" w:rsidR="00E06097" w:rsidRDefault="00E06097">
      <w:pPr>
        <w:pStyle w:val="CommentText"/>
      </w:pPr>
      <w:r>
        <w:t>YES</w:t>
      </w:r>
    </w:p>
  </w:comment>
  <w:comment w:id="76" w:author="Gavin" w:date="2019-03-13T01:52:00Z" w:initials="G">
    <w:p w14:paraId="45269651" w14:textId="5E43ED4D" w:rsidR="00E06097" w:rsidRDefault="00E06097">
      <w:pPr>
        <w:pStyle w:val="CommentText"/>
      </w:pPr>
      <w:r>
        <w:rPr>
          <w:rStyle w:val="CommentReference"/>
        </w:rPr>
        <w:annotationRef/>
      </w:r>
      <w:r>
        <w:t>ok</w:t>
      </w:r>
    </w:p>
  </w:comment>
  <w:comment w:id="200" w:author="Microsoft Office User" w:date="2019-03-05T10:12:00Z" w:initials="MOU">
    <w:p w14:paraId="0A8EE2A6" w14:textId="77777777" w:rsidR="00E06097" w:rsidRDefault="00E06097">
      <w:pPr>
        <w:pStyle w:val="CommentText"/>
      </w:pPr>
      <w:r>
        <w:rPr>
          <w:rStyle w:val="CommentReference"/>
        </w:rPr>
        <w:annotationRef/>
      </w:r>
      <w:r>
        <w:t>Add contextual cueing figure for this experiment.</w:t>
      </w:r>
    </w:p>
    <w:p w14:paraId="51C6BCD8" w14:textId="7D2DED40" w:rsidR="00E06097" w:rsidRDefault="00E06097">
      <w:pPr>
        <w:pStyle w:val="CommentText"/>
      </w:pPr>
      <w:r>
        <w:t>Add memory results</w:t>
      </w:r>
    </w:p>
  </w:comment>
  <w:comment w:id="199" w:author="Gavin" w:date="2019-03-11T00:01:00Z" w:initials="G">
    <w:p w14:paraId="01E89F89" w14:textId="0CF2FC7D" w:rsidR="00E06097" w:rsidRDefault="00E06097">
      <w:pPr>
        <w:pStyle w:val="CommentText"/>
      </w:pPr>
      <w:r>
        <w:rPr>
          <w:rStyle w:val="CommentReference"/>
        </w:rPr>
        <w:annotationRef/>
      </w:r>
      <w:r>
        <w:t>This is the contextual cueing figure</w:t>
      </w:r>
    </w:p>
  </w:comment>
  <w:comment w:id="203" w:author="HAL" w:date="2019-03-11T11:40:00Z" w:initials="H">
    <w:p w14:paraId="07BAAE03" w14:textId="2BBCBDC0" w:rsidR="00E06097" w:rsidRDefault="00E06097">
      <w:pPr>
        <w:pStyle w:val="CommentText"/>
      </w:pPr>
      <w:r>
        <w:rPr>
          <w:rStyle w:val="CommentReference"/>
        </w:rPr>
        <w:annotationRef/>
      </w:r>
      <w:r>
        <w:t xml:space="preserve">This Figure should be parallel to the one for the previous experiment. You have to show the Epoch by display type Data, even if there is nothing there. </w:t>
      </w:r>
    </w:p>
  </w:comment>
  <w:comment w:id="204" w:author="Gavin" w:date="2019-03-13T01:53:00Z" w:initials="G">
    <w:p w14:paraId="0EBD2117" w14:textId="3FCF59A8" w:rsidR="00E06097" w:rsidRDefault="00E06097">
      <w:pPr>
        <w:pStyle w:val="CommentText"/>
      </w:pPr>
      <w:r>
        <w:rPr>
          <w:rStyle w:val="CommentReference"/>
        </w:rPr>
        <w:annotationRef/>
      </w:r>
      <w:r>
        <w:t>done</w:t>
      </w:r>
    </w:p>
  </w:comment>
  <w:comment w:id="228" w:author="HAL" w:date="2019-03-11T13:58:00Z" w:initials="H">
    <w:p w14:paraId="183C5E11" w14:textId="73C4C516" w:rsidR="00E06097" w:rsidRDefault="00E06097">
      <w:pPr>
        <w:pStyle w:val="CommentText"/>
      </w:pPr>
      <w:r>
        <w:rPr>
          <w:rStyle w:val="CommentReference"/>
        </w:rPr>
        <w:annotationRef/>
      </w:r>
      <w:r>
        <w:t>Was this result any different if you only look at the results from the first block of the recognition task? (which avoid source confusion problems)?</w:t>
      </w:r>
    </w:p>
    <w:p w14:paraId="5EC9D5C6" w14:textId="6D82DAB7" w:rsidR="00E06097" w:rsidRDefault="00E06097">
      <w:pPr>
        <w:pStyle w:val="CommentText"/>
      </w:pPr>
      <w:r>
        <w:t xml:space="preserve">Maybe you can do the noticing rate per block in the recognition test? And then report the average? </w:t>
      </w:r>
    </w:p>
  </w:comment>
  <w:comment w:id="229" w:author="Gavin" w:date="2019-03-12T23:28:00Z" w:initials="G">
    <w:p w14:paraId="1925F6D5" w14:textId="38C93D0F" w:rsidR="00E06097" w:rsidRDefault="00E06097">
      <w:pPr>
        <w:pStyle w:val="CommentText"/>
      </w:pPr>
      <w:r>
        <w:rPr>
          <w:rStyle w:val="CommentReference"/>
        </w:rPr>
        <w:annotationRef/>
      </w:r>
      <w:r>
        <w:t>See the next table. Statistically, everything was about the same</w:t>
      </w:r>
    </w:p>
  </w:comment>
  <w:comment w:id="394" w:author="HAL" w:date="2019-03-11T13:54:00Z" w:initials="H">
    <w:p w14:paraId="3106A688" w14:textId="77777777" w:rsidR="00E06097" w:rsidRDefault="00E06097" w:rsidP="00B83ED0">
      <w:pPr>
        <w:pStyle w:val="CommentText"/>
      </w:pPr>
      <w:r>
        <w:rPr>
          <w:rStyle w:val="CommentReference"/>
        </w:rPr>
        <w:annotationRef/>
      </w:r>
      <w:r>
        <w:t xml:space="preserve">It might be best to first present each of the memory results in the corresponding Experiment. </w:t>
      </w:r>
    </w:p>
  </w:comment>
  <w:comment w:id="395" w:author="Gavin" w:date="2019-03-13T00:40:00Z" w:initials="G">
    <w:p w14:paraId="49098BB2" w14:textId="633B8A3C" w:rsidR="00E06097" w:rsidRDefault="00E06097">
      <w:pPr>
        <w:pStyle w:val="CommentText"/>
      </w:pPr>
      <w:r>
        <w:rPr>
          <w:rStyle w:val="CommentReference"/>
        </w:rPr>
        <w:annotationRef/>
      </w:r>
    </w:p>
  </w:comment>
  <w:comment w:id="396" w:author="Gavin" w:date="2019-03-13T01:53:00Z" w:initials="G">
    <w:p w14:paraId="10AF6B89" w14:textId="1190F665" w:rsidR="00E06097" w:rsidRDefault="00E06097">
      <w:pPr>
        <w:pStyle w:val="CommentText"/>
      </w:pPr>
      <w:r>
        <w:rPr>
          <w:rStyle w:val="CommentReference"/>
        </w:rPr>
        <w:annotationRef/>
      </w:r>
      <w:r>
        <w:t>Done above</w:t>
      </w:r>
    </w:p>
  </w:comment>
  <w:comment w:id="390" w:author="Gavin" w:date="2019-03-13T01:53:00Z" w:initials="G">
    <w:p w14:paraId="270F594E" w14:textId="5D90DFF0" w:rsidR="00E06097" w:rsidRDefault="00E06097">
      <w:pPr>
        <w:pStyle w:val="CommentText"/>
      </w:pPr>
      <w:r>
        <w:rPr>
          <w:rStyle w:val="CommentReference"/>
        </w:rPr>
        <w:annotationRef/>
      </w:r>
      <w:r>
        <w:t>Not sure what else is needed?</w:t>
      </w:r>
    </w:p>
  </w:comment>
  <w:comment w:id="410" w:author="Gavin" w:date="2019-03-11T01:11:00Z" w:initials="G">
    <w:p w14:paraId="4D0F2001" w14:textId="77777777" w:rsidR="00E06097" w:rsidRDefault="00E06097">
      <w:pPr>
        <w:pStyle w:val="CommentText"/>
      </w:pPr>
      <w:r>
        <w:rPr>
          <w:rStyle w:val="CommentReference"/>
        </w:rPr>
        <w:annotationRef/>
      </w:r>
      <w:r>
        <w:t>Not sure how we should discuss the recognition test</w:t>
      </w:r>
    </w:p>
    <w:p w14:paraId="6B307B53" w14:textId="77777777" w:rsidR="00E06097" w:rsidRDefault="00E06097">
      <w:pPr>
        <w:pStyle w:val="CommentText"/>
      </w:pPr>
    </w:p>
    <w:p w14:paraId="03121766" w14:textId="6AFCD6BA" w:rsidR="00E06097" w:rsidRDefault="00E06097">
      <w:pPr>
        <w:pStyle w:val="CommentText"/>
      </w:pPr>
      <w:r>
        <w:t xml:space="preserve">Although, I have done some exploratory analyses and found that about 22% of the displays have an accuracy score of 1, with a confidence rating of 3.78/5 (average rating is 3.14). For these displays, participants indicated that they have seen them before on ALL 4 presentations of the display during the recognition test. </w:t>
      </w:r>
    </w:p>
    <w:p w14:paraId="07FFB84D" w14:textId="77777777" w:rsidR="00E06097" w:rsidRDefault="00E06097">
      <w:pPr>
        <w:pStyle w:val="CommentText"/>
      </w:pPr>
    </w:p>
    <w:p w14:paraId="618AD632" w14:textId="77777777" w:rsidR="00E06097" w:rsidRDefault="00E06097">
      <w:pPr>
        <w:pStyle w:val="CommentText"/>
      </w:pPr>
      <w:r>
        <w:t>I tried to see whether there was a larger contextual cueing effect for these displays, but the data was very noisy and it doesn’t seem like there is a difference. But, there was no CC overall anyway.</w:t>
      </w:r>
    </w:p>
    <w:p w14:paraId="386F5FCB" w14:textId="77777777" w:rsidR="00E06097" w:rsidRDefault="00E06097">
      <w:pPr>
        <w:pStyle w:val="CommentText"/>
      </w:pPr>
    </w:p>
    <w:p w14:paraId="63F37AF9" w14:textId="77777777" w:rsidR="00E06097" w:rsidRDefault="00E06097">
      <w:pPr>
        <w:pStyle w:val="CommentText"/>
      </w:pPr>
      <w:r>
        <w:t>It would be interesting to examine this in the typical CC experiments with candidates only. I am thinking of looking at this, probably by requesting for data from those who have done a recognition test after the main CC experiment (it is quite rare nowadays)</w:t>
      </w:r>
    </w:p>
    <w:p w14:paraId="32EF1D12" w14:textId="77777777" w:rsidR="00E06097" w:rsidRDefault="00E06097">
      <w:pPr>
        <w:pStyle w:val="CommentText"/>
      </w:pPr>
    </w:p>
    <w:p w14:paraId="672BC1DB" w14:textId="77777777" w:rsidR="00E06097" w:rsidRDefault="00E06097">
      <w:pPr>
        <w:pStyle w:val="CommentText"/>
      </w:pPr>
    </w:p>
    <w:p w14:paraId="1545052C" w14:textId="77777777" w:rsidR="00E06097" w:rsidRDefault="00E06097">
      <w:pPr>
        <w:pStyle w:val="CommentText"/>
      </w:pPr>
    </w:p>
    <w:p w14:paraId="6BA7C6E3" w14:textId="42CAA14E" w:rsidR="00E06097" w:rsidRDefault="00E06097">
      <w:pPr>
        <w:pStyle w:val="CommentText"/>
      </w:pPr>
      <w:r>
        <w:t xml:space="preserve">THE Main result you mention above (perfect memory for some displays) is DEFINITELY worth reporting, even if we don’t have comparable measures in the other experiments. Because this goes at the heart of the implicit claim of CC. So, please do add those analyses. </w:t>
      </w:r>
    </w:p>
  </w:comment>
  <w:comment w:id="411" w:author="Gavin" w:date="2019-03-13T01:53:00Z" w:initials="G">
    <w:p w14:paraId="014936B8" w14:textId="00F08AF4" w:rsidR="00E06097" w:rsidRDefault="00E06097">
      <w:pPr>
        <w:pStyle w:val="CommentText"/>
      </w:pPr>
      <w:r>
        <w:rPr>
          <w:rStyle w:val="CommentReference"/>
        </w:rPr>
        <w:annotationRef/>
      </w:r>
      <w:r>
        <w:t>ok</w:t>
      </w:r>
    </w:p>
  </w:comment>
  <w:comment w:id="431" w:author="HAL" w:date="2019-03-11T14:31:00Z" w:initials="H">
    <w:p w14:paraId="41CB65EC" w14:textId="05282664" w:rsidR="00E06097" w:rsidRDefault="00E06097">
      <w:pPr>
        <w:pStyle w:val="CommentText"/>
      </w:pPr>
      <w:r>
        <w:rPr>
          <w:rStyle w:val="CommentReference"/>
        </w:rPr>
        <w:annotationRef/>
      </w:r>
      <w:r>
        <w:t>Please add description of lures and whether there were also candidates or not</w:t>
      </w:r>
    </w:p>
  </w:comment>
  <w:comment w:id="450" w:author="Gavin" w:date="2019-03-13T01:32:00Z" w:initials="G">
    <w:p w14:paraId="5AD811D8" w14:textId="0CEA9A19" w:rsidR="00E06097" w:rsidRDefault="00E06097">
      <w:pPr>
        <w:pStyle w:val="CommentText"/>
      </w:pPr>
      <w:r>
        <w:rPr>
          <w:rStyle w:val="CommentReference"/>
        </w:rPr>
        <w:annotationRef/>
      </w:r>
      <w:r>
        <w:t>Copied because I am deleting a sentence:</w:t>
      </w:r>
    </w:p>
    <w:p w14:paraId="3B24958C" w14:textId="77777777" w:rsidR="00E06097" w:rsidRDefault="00E06097">
      <w:pPr>
        <w:pStyle w:val="CommentText"/>
      </w:pPr>
    </w:p>
    <w:p w14:paraId="0589FE9E" w14:textId="77777777" w:rsidR="00E06097" w:rsidRDefault="00E06097" w:rsidP="00CF1592">
      <w:pPr>
        <w:pStyle w:val="CommentText"/>
      </w:pPr>
      <w:r>
        <w:t>Describe lures and relation to the target.</w:t>
      </w:r>
    </w:p>
    <w:p w14:paraId="19F9B650" w14:textId="77777777" w:rsidR="00E06097" w:rsidRDefault="00E06097" w:rsidP="00CF1592">
      <w:pPr>
        <w:pStyle w:val="CommentText"/>
      </w:pPr>
      <w:r>
        <w:t xml:space="preserve">Anything else on the display? Or just lures? Because these are the sort of details that differentiate our study, it is important to </w:t>
      </w:r>
      <w:proofErr w:type="gramStart"/>
      <w:r>
        <w:t>make reference</w:t>
      </w:r>
      <w:proofErr w:type="gramEnd"/>
      <w:r>
        <w:t xml:space="preserve"> to those aspects of the design in other studies. </w:t>
      </w:r>
    </w:p>
    <w:p w14:paraId="1BD3D669" w14:textId="77777777" w:rsidR="00E06097" w:rsidRDefault="00E06097" w:rsidP="00CF1592">
      <w:pPr>
        <w:pStyle w:val="CommentText"/>
      </w:pPr>
    </w:p>
    <w:p w14:paraId="28D5283A" w14:textId="77777777" w:rsidR="00E06097" w:rsidRDefault="00E06097" w:rsidP="00CF1592">
      <w:pPr>
        <w:pStyle w:val="CommentText"/>
      </w:pPr>
      <w:r>
        <w:t xml:space="preserve">12 lures= set size 12 or 12 displays with </w:t>
      </w:r>
      <w:proofErr w:type="gramStart"/>
      <w:r>
        <w:t>lures?.</w:t>
      </w:r>
      <w:proofErr w:type="gramEnd"/>
    </w:p>
    <w:p w14:paraId="147507BF" w14:textId="77777777" w:rsidR="00E06097" w:rsidRDefault="00E06097" w:rsidP="00CF1592">
      <w:pPr>
        <w:pStyle w:val="CommentText"/>
      </w:pPr>
      <w:r>
        <w:t xml:space="preserve">I thought it was only for set size 8 (previous sentence). Can you please clarify?  </w:t>
      </w:r>
    </w:p>
    <w:p w14:paraId="620B1742" w14:textId="2E317A10" w:rsidR="00E06097" w:rsidRDefault="00E06097">
      <w:pPr>
        <w:pStyle w:val="CommentText"/>
      </w:pPr>
    </w:p>
  </w:comment>
  <w:comment w:id="451" w:author="Gavin" w:date="2019-03-13T01:58:00Z" w:initials="G">
    <w:p w14:paraId="1A94EEDF" w14:textId="77777777" w:rsidR="00E06097" w:rsidRDefault="00E06097">
      <w:pPr>
        <w:pStyle w:val="CommentText"/>
      </w:pPr>
      <w:r>
        <w:rPr>
          <w:rStyle w:val="CommentReference"/>
        </w:rPr>
        <w:annotationRef/>
      </w:r>
      <w:r>
        <w:t xml:space="preserve">Done. </w:t>
      </w:r>
    </w:p>
    <w:p w14:paraId="3766B7AE" w14:textId="77777777" w:rsidR="00E06097" w:rsidRDefault="00E06097">
      <w:pPr>
        <w:pStyle w:val="CommentText"/>
      </w:pPr>
    </w:p>
    <w:p w14:paraId="45197EB5" w14:textId="15F37932" w:rsidR="00E06097" w:rsidRDefault="00E06097">
      <w:pPr>
        <w:pStyle w:val="CommentText"/>
      </w:pPr>
      <w:r>
        <w:t>There were 2 set sizes (they were trying to show that it was efficient search by showing flat slopes)</w:t>
      </w:r>
    </w:p>
  </w:comment>
  <w:comment w:id="465" w:author="HAL" w:date="2019-03-11T14:35:00Z" w:initials="H">
    <w:p w14:paraId="171A711D" w14:textId="77777777" w:rsidR="00E06097" w:rsidRDefault="00E06097">
      <w:pPr>
        <w:pStyle w:val="CommentText"/>
      </w:pPr>
      <w:r>
        <w:rPr>
          <w:rStyle w:val="CommentReference"/>
        </w:rPr>
        <w:annotationRef/>
      </w:r>
      <w:r>
        <w:t xml:space="preserve">So, please </w:t>
      </w:r>
      <w:proofErr w:type="spellStart"/>
      <w:r>
        <w:t>explicitely</w:t>
      </w:r>
      <w:proofErr w:type="spellEnd"/>
      <w:r>
        <w:t xml:space="preserve"> conclude that </w:t>
      </w:r>
      <w:proofErr w:type="spellStart"/>
      <w:r>
        <w:t>Kunar</w:t>
      </w:r>
      <w:proofErr w:type="spellEnd"/>
      <w:r>
        <w:t xml:space="preserve"> et al was likely a false </w:t>
      </w:r>
      <w:proofErr w:type="gramStart"/>
      <w:r>
        <w:t>positive .</w:t>
      </w:r>
      <w:proofErr w:type="gramEnd"/>
      <w:r>
        <w:t xml:space="preserve">  </w:t>
      </w:r>
    </w:p>
    <w:p w14:paraId="71DA06E1" w14:textId="77777777" w:rsidR="00E06097" w:rsidRDefault="00E06097">
      <w:pPr>
        <w:pStyle w:val="CommentText"/>
      </w:pPr>
    </w:p>
    <w:p w14:paraId="3AF0CE57" w14:textId="77777777" w:rsidR="00E06097" w:rsidRDefault="00E06097">
      <w:pPr>
        <w:pStyle w:val="CommentText"/>
      </w:pPr>
    </w:p>
    <w:p w14:paraId="53D4CE50" w14:textId="77777777" w:rsidR="00E06097" w:rsidRDefault="00E06097">
      <w:pPr>
        <w:pStyle w:val="CommentText"/>
      </w:pPr>
      <w:r>
        <w:t xml:space="preserve">ONE </w:t>
      </w:r>
      <w:proofErr w:type="spellStart"/>
      <w:r>
        <w:t>POSSIbility</w:t>
      </w:r>
      <w:proofErr w:type="spellEnd"/>
      <w:r>
        <w:t xml:space="preserve"> that you should discuss is that some LURES might turn into CANDIDATES at different eccentricities. SO, depending on what you use for lures (something too similar looking to the target), you might be able to reject lures near fixation, but the ones farther away may act as </w:t>
      </w:r>
      <w:proofErr w:type="spellStart"/>
      <w:r>
        <w:t>cnadidates</w:t>
      </w:r>
      <w:proofErr w:type="spellEnd"/>
      <w:r>
        <w:t>, adding to the noise and contribute a small effect to CC.</w:t>
      </w:r>
    </w:p>
    <w:p w14:paraId="3DB3355E" w14:textId="1F13357C" w:rsidR="00E06097" w:rsidRDefault="00E06097">
      <w:pPr>
        <w:pStyle w:val="CommentText"/>
      </w:pPr>
      <w:r>
        <w:t>So, please write that up.</w:t>
      </w:r>
    </w:p>
    <w:p w14:paraId="3EF7A3D3" w14:textId="3D549DF5" w:rsidR="00E06097" w:rsidRDefault="00E06097">
      <w:pPr>
        <w:pStyle w:val="CommentText"/>
      </w:pPr>
    </w:p>
    <w:p w14:paraId="723CA4B4" w14:textId="15E333DA" w:rsidR="00E06097" w:rsidRDefault="00E06097">
      <w:pPr>
        <w:pStyle w:val="CommentText"/>
      </w:pPr>
      <w:r>
        <w:t xml:space="preserve">So, please add </w:t>
      </w:r>
    </w:p>
    <w:p w14:paraId="2F87E1ED" w14:textId="339030F7" w:rsidR="00E06097" w:rsidRDefault="00E06097">
      <w:pPr>
        <w:pStyle w:val="CommentText"/>
      </w:pPr>
    </w:p>
  </w:comment>
  <w:comment w:id="487" w:author="HAL" w:date="2019-03-11T15:06:00Z" w:initials="H">
    <w:p w14:paraId="671AC99D" w14:textId="14800415" w:rsidR="00E06097" w:rsidRDefault="00E06097">
      <w:pPr>
        <w:pStyle w:val="CommentText"/>
      </w:pPr>
      <w:r>
        <w:rPr>
          <w:rStyle w:val="CommentReference"/>
        </w:rPr>
        <w:annotationRef/>
      </w:r>
      <w:r>
        <w:t xml:space="preserve">Gavin: depending on What stimuli </w:t>
      </w:r>
      <w:proofErr w:type="spellStart"/>
      <w:r>
        <w:t>Kunar</w:t>
      </w:r>
      <w:proofErr w:type="spellEnd"/>
      <w:r>
        <w:t xml:space="preserve"> used, please add something here.  </w:t>
      </w:r>
    </w:p>
  </w:comment>
  <w:comment w:id="488" w:author="Gavin" w:date="2019-03-13T01:59:00Z" w:initials="G">
    <w:p w14:paraId="387D3F71" w14:textId="51C2AEC4" w:rsidR="00E06097" w:rsidRDefault="00E06097">
      <w:pPr>
        <w:pStyle w:val="CommentText"/>
      </w:pPr>
      <w:r>
        <w:rPr>
          <w:rStyle w:val="CommentReference"/>
        </w:rPr>
        <w:annotationRef/>
      </w:r>
      <w:r>
        <w:t>Added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9C5F2F" w15:done="0"/>
  <w15:commentEx w15:paraId="2797C1E8" w15:done="0"/>
  <w15:commentEx w15:paraId="7EF41B23" w15:paraIdParent="2797C1E8" w15:done="0"/>
  <w15:commentEx w15:paraId="6B4B0B80" w15:done="0"/>
  <w15:commentEx w15:paraId="72DC4DCF" w15:done="0"/>
  <w15:commentEx w15:paraId="49226D2B" w15:done="0"/>
  <w15:commentEx w15:paraId="2B7AE9FA" w15:done="0"/>
  <w15:commentEx w15:paraId="5D427C6E" w15:paraIdParent="2B7AE9FA" w15:done="0"/>
  <w15:commentEx w15:paraId="66C8E81B" w15:done="0"/>
  <w15:commentEx w15:paraId="15E47AD0" w15:paraIdParent="66C8E81B" w15:done="0"/>
  <w15:commentEx w15:paraId="06BC5196" w15:done="0"/>
  <w15:commentEx w15:paraId="372A060C" w15:paraIdParent="06BC5196" w15:done="0"/>
  <w15:commentEx w15:paraId="2D6AD794" w15:done="1"/>
  <w15:commentEx w15:paraId="1B431773" w15:done="0"/>
  <w15:commentEx w15:paraId="7D4ADB41" w15:paraIdParent="1B431773" w15:done="0"/>
  <w15:commentEx w15:paraId="02430CD2" w15:done="0"/>
  <w15:commentEx w15:paraId="248987DF" w15:paraIdParent="02430CD2" w15:done="0"/>
  <w15:commentEx w15:paraId="179DC656" w15:done="0"/>
  <w15:commentEx w15:paraId="45269651" w15:paraIdParent="179DC656" w15:done="0"/>
  <w15:commentEx w15:paraId="51C6BCD8" w15:done="0"/>
  <w15:commentEx w15:paraId="01E89F89" w15:paraIdParent="51C6BCD8" w15:done="0"/>
  <w15:commentEx w15:paraId="07BAAE03" w15:done="0"/>
  <w15:commentEx w15:paraId="0EBD2117" w15:paraIdParent="07BAAE03" w15:done="0"/>
  <w15:commentEx w15:paraId="5EC9D5C6" w15:done="0"/>
  <w15:commentEx w15:paraId="1925F6D5" w15:paraIdParent="5EC9D5C6" w15:done="0"/>
  <w15:commentEx w15:paraId="3106A688" w15:done="0"/>
  <w15:commentEx w15:paraId="49098BB2" w15:paraIdParent="3106A688" w15:done="0"/>
  <w15:commentEx w15:paraId="10AF6B89" w15:paraIdParent="3106A688" w15:done="0"/>
  <w15:commentEx w15:paraId="270F594E" w15:done="0"/>
  <w15:commentEx w15:paraId="6BA7C6E3" w15:done="0"/>
  <w15:commentEx w15:paraId="014936B8" w15:paraIdParent="6BA7C6E3" w15:done="0"/>
  <w15:commentEx w15:paraId="41CB65EC" w15:done="0"/>
  <w15:commentEx w15:paraId="620B1742" w15:done="0"/>
  <w15:commentEx w15:paraId="45197EB5" w15:paraIdParent="620B1742" w15:done="0"/>
  <w15:commentEx w15:paraId="2F87E1ED" w15:done="0"/>
  <w15:commentEx w15:paraId="671AC99D" w15:done="0"/>
  <w15:commentEx w15:paraId="387D3F71" w15:paraIdParent="671AC9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9C5F2F" w16cid:durableId="20321C8A"/>
  <w16cid:commentId w16cid:paraId="2797C1E8" w16cid:durableId="20321C8B"/>
  <w16cid:commentId w16cid:paraId="7EF41B23" w16cid:durableId="2032E088"/>
  <w16cid:commentId w16cid:paraId="6B4B0B80" w16cid:durableId="2032218C"/>
  <w16cid:commentId w16cid:paraId="72DC4DCF" w16cid:durableId="2030203F"/>
  <w16cid:commentId w16cid:paraId="49226D2B" w16cid:durableId="20302042"/>
  <w16cid:commentId w16cid:paraId="2B7AE9FA" w16cid:durableId="2028C487"/>
  <w16cid:commentId w16cid:paraId="5D427C6E" w16cid:durableId="2032E0AE"/>
  <w16cid:commentId w16cid:paraId="66C8E81B" w16cid:durableId="20321C8F"/>
  <w16cid:commentId w16cid:paraId="15E47AD0" w16cid:durableId="2032E0B7"/>
  <w16cid:commentId w16cid:paraId="06BC5196" w16cid:durableId="20321C90"/>
  <w16cid:commentId w16cid:paraId="372A060C" w16cid:durableId="2032E0BC"/>
  <w16cid:commentId w16cid:paraId="2D6AD794" w16cid:durableId="20322233"/>
  <w16cid:commentId w16cid:paraId="1B431773" w16cid:durableId="2028CAE8"/>
  <w16cid:commentId w16cid:paraId="7D4ADB41" w16cid:durableId="2032E0C1"/>
  <w16cid:commentId w16cid:paraId="179DC656" w16cid:durableId="20269786"/>
  <w16cid:commentId w16cid:paraId="45269651" w16cid:durableId="2032E0F4"/>
  <w16cid:commentId w16cid:paraId="01E89F89" w16cid:durableId="203023CD"/>
  <w16cid:commentId w16cid:paraId="07BAAE03" w16cid:durableId="20321C97"/>
  <w16cid:commentId w16cid:paraId="0EBD2117" w16cid:durableId="2032E112"/>
  <w16cid:commentId w16cid:paraId="5EC9D5C6" w16cid:durableId="20321C9A"/>
  <w16cid:commentId w16cid:paraId="1925F6D5" w16cid:durableId="2032BF2C"/>
  <w16cid:commentId w16cid:paraId="3106A688" w16cid:durableId="20321C9C"/>
  <w16cid:commentId w16cid:paraId="49098BB2" w16cid:durableId="2032CFEE"/>
  <w16cid:commentId w16cid:paraId="10AF6B89" w16cid:durableId="2032E122"/>
  <w16cid:commentId w16cid:paraId="270F594E" w16cid:durableId="2032E134"/>
  <w16cid:commentId w16cid:paraId="6BA7C6E3" w16cid:durableId="20303426"/>
  <w16cid:commentId w16cid:paraId="014936B8" w16cid:durableId="2032E12A"/>
  <w16cid:commentId w16cid:paraId="41CB65EC" w16cid:durableId="20321C9E"/>
  <w16cid:commentId w16cid:paraId="620B1742" w16cid:durableId="2032DC1D"/>
  <w16cid:commentId w16cid:paraId="45197EB5" w16cid:durableId="2032E22E"/>
  <w16cid:commentId w16cid:paraId="2F87E1ED" w16cid:durableId="20321CA1"/>
  <w16cid:commentId w16cid:paraId="671AC99D" w16cid:durableId="20321CA2"/>
  <w16cid:commentId w16cid:paraId="387D3F71" w16cid:durableId="2032E2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2955F" w14:textId="77777777" w:rsidR="00E06097" w:rsidRDefault="00E06097" w:rsidP="00424BB0">
      <w:pPr>
        <w:spacing w:after="0" w:line="240" w:lineRule="auto"/>
      </w:pPr>
      <w:r>
        <w:separator/>
      </w:r>
    </w:p>
  </w:endnote>
  <w:endnote w:type="continuationSeparator" w:id="0">
    <w:p w14:paraId="187DC17F" w14:textId="77777777" w:rsidR="00E06097" w:rsidRDefault="00E06097" w:rsidP="0042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DD5EF" w14:textId="77777777" w:rsidR="00E06097" w:rsidRDefault="00E06097" w:rsidP="00424BB0">
      <w:pPr>
        <w:spacing w:after="0" w:line="240" w:lineRule="auto"/>
      </w:pPr>
      <w:r>
        <w:separator/>
      </w:r>
    </w:p>
  </w:footnote>
  <w:footnote w:type="continuationSeparator" w:id="0">
    <w:p w14:paraId="661DEC2A" w14:textId="77777777" w:rsidR="00E06097" w:rsidRDefault="00E06097" w:rsidP="00424BB0">
      <w:pPr>
        <w:spacing w:after="0" w:line="240" w:lineRule="auto"/>
      </w:pPr>
      <w:r>
        <w:continuationSeparator/>
      </w:r>
    </w:p>
  </w:footnote>
  <w:footnote w:id="1">
    <w:p w14:paraId="67947919" w14:textId="39C487DD" w:rsidR="00E06097" w:rsidRDefault="00E06097">
      <w:pPr>
        <w:pStyle w:val="FootnoteText"/>
      </w:pPr>
      <w:r>
        <w:rPr>
          <w:rStyle w:val="FootnoteReference"/>
        </w:rPr>
        <w:footnoteRef/>
      </w:r>
      <w:r>
        <w:t xml:space="preserve"> </w:t>
      </w:r>
      <w:r>
        <w:rPr>
          <w:rFonts w:ascii="Times New Roman" w:hAnsi="Times New Roman" w:cs="Times New Roman"/>
          <w:sz w:val="24"/>
          <w:szCs w:val="24"/>
        </w:rPr>
        <w:t xml:space="preserve">Jiang and Chun (2001 CITE) referred to these as the “attended” and “unattended” color respectively. However, we prefer to use the term “candidate” to describe a distractor that is very similar to the target such that selective attention is required to distinguish it from the target, and the term “lure” to describe a distractor that is sufficiently different from the target such that the visual system can distinguish it from the target in peripheral vision without the need for focused selective attention (e.g. CITE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Zelinsky</w:t>
      </w:r>
      <w:proofErr w:type="spellEnd"/>
      <w:r>
        <w:rPr>
          <w:rFonts w:ascii="Times New Roman" w:hAnsi="Times New Roman" w:cs="Times New Roman"/>
          <w:sz w:val="24"/>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364"/>
    <w:multiLevelType w:val="hybridMultilevel"/>
    <w:tmpl w:val="4DA2D2BC"/>
    <w:lvl w:ilvl="0" w:tplc="566CC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003A0"/>
    <w:multiLevelType w:val="hybridMultilevel"/>
    <w:tmpl w:val="AA6C8002"/>
    <w:lvl w:ilvl="0" w:tplc="9DB6BF4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04565"/>
    <w:multiLevelType w:val="hybridMultilevel"/>
    <w:tmpl w:val="D3C84F3E"/>
    <w:lvl w:ilvl="0" w:tplc="92EE49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05D0D"/>
    <w:multiLevelType w:val="hybridMultilevel"/>
    <w:tmpl w:val="E0F011AE"/>
    <w:lvl w:ilvl="0" w:tplc="A044F9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1740C"/>
    <w:multiLevelType w:val="hybridMultilevel"/>
    <w:tmpl w:val="AFB0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in">
    <w15:presenceInfo w15:providerId="None" w15:userId="Gavin"/>
  </w15:person>
  <w15:person w15:author="Microsoft Office User">
    <w15:presenceInfo w15:providerId="None" w15:userId="Microsoft Office User"/>
  </w15:person>
  <w15:person w15:author="HAL">
    <w15:presenceInfo w15:providerId="None" w15:userId="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C26"/>
    <w:rsid w:val="00010B54"/>
    <w:rsid w:val="00014435"/>
    <w:rsid w:val="00015183"/>
    <w:rsid w:val="00022E4C"/>
    <w:rsid w:val="00026C10"/>
    <w:rsid w:val="000300C5"/>
    <w:rsid w:val="00033C26"/>
    <w:rsid w:val="00040EBD"/>
    <w:rsid w:val="0004205E"/>
    <w:rsid w:val="00044E2E"/>
    <w:rsid w:val="00060868"/>
    <w:rsid w:val="0006141B"/>
    <w:rsid w:val="00073316"/>
    <w:rsid w:val="000755B3"/>
    <w:rsid w:val="0008409B"/>
    <w:rsid w:val="000861BF"/>
    <w:rsid w:val="00086CBD"/>
    <w:rsid w:val="000B691E"/>
    <w:rsid w:val="000C7DB7"/>
    <w:rsid w:val="000D6089"/>
    <w:rsid w:val="000D639D"/>
    <w:rsid w:val="000E23D1"/>
    <w:rsid w:val="00113E4D"/>
    <w:rsid w:val="00117A25"/>
    <w:rsid w:val="0013172A"/>
    <w:rsid w:val="00134DAF"/>
    <w:rsid w:val="001424B2"/>
    <w:rsid w:val="00160DB1"/>
    <w:rsid w:val="001677B1"/>
    <w:rsid w:val="00190061"/>
    <w:rsid w:val="00193750"/>
    <w:rsid w:val="00193F49"/>
    <w:rsid w:val="001A5810"/>
    <w:rsid w:val="001B733F"/>
    <w:rsid w:val="001F04DB"/>
    <w:rsid w:val="00223FE8"/>
    <w:rsid w:val="00230CC5"/>
    <w:rsid w:val="00240E7D"/>
    <w:rsid w:val="002754DE"/>
    <w:rsid w:val="00282A61"/>
    <w:rsid w:val="002B2D95"/>
    <w:rsid w:val="002C61CD"/>
    <w:rsid w:val="002D09E7"/>
    <w:rsid w:val="002E3605"/>
    <w:rsid w:val="002E4DF5"/>
    <w:rsid w:val="002E6C4F"/>
    <w:rsid w:val="002F4D88"/>
    <w:rsid w:val="002F62EC"/>
    <w:rsid w:val="00327C10"/>
    <w:rsid w:val="00332192"/>
    <w:rsid w:val="00343246"/>
    <w:rsid w:val="00346AF2"/>
    <w:rsid w:val="00350F7F"/>
    <w:rsid w:val="00352BD9"/>
    <w:rsid w:val="0036660C"/>
    <w:rsid w:val="003931A5"/>
    <w:rsid w:val="00397A7A"/>
    <w:rsid w:val="003A7EE8"/>
    <w:rsid w:val="003B1C32"/>
    <w:rsid w:val="003C06BB"/>
    <w:rsid w:val="003C3D65"/>
    <w:rsid w:val="003D3A72"/>
    <w:rsid w:val="003D6960"/>
    <w:rsid w:val="003E0AC8"/>
    <w:rsid w:val="003F2F70"/>
    <w:rsid w:val="003F3085"/>
    <w:rsid w:val="00402F0D"/>
    <w:rsid w:val="004201D2"/>
    <w:rsid w:val="00424BB0"/>
    <w:rsid w:val="00452A11"/>
    <w:rsid w:val="00454B84"/>
    <w:rsid w:val="004554D8"/>
    <w:rsid w:val="0046520B"/>
    <w:rsid w:val="00474DEA"/>
    <w:rsid w:val="004931FB"/>
    <w:rsid w:val="004A6849"/>
    <w:rsid w:val="004B55CC"/>
    <w:rsid w:val="004C2651"/>
    <w:rsid w:val="004E39FF"/>
    <w:rsid w:val="00527659"/>
    <w:rsid w:val="0054637A"/>
    <w:rsid w:val="00554AAC"/>
    <w:rsid w:val="005B2E04"/>
    <w:rsid w:val="005E6858"/>
    <w:rsid w:val="006018BC"/>
    <w:rsid w:val="00621CDB"/>
    <w:rsid w:val="0062384E"/>
    <w:rsid w:val="006359CD"/>
    <w:rsid w:val="00653B93"/>
    <w:rsid w:val="0065792F"/>
    <w:rsid w:val="0066386C"/>
    <w:rsid w:val="006672EF"/>
    <w:rsid w:val="00670987"/>
    <w:rsid w:val="006929E5"/>
    <w:rsid w:val="0069441B"/>
    <w:rsid w:val="006A6BEC"/>
    <w:rsid w:val="006B1D14"/>
    <w:rsid w:val="006D0664"/>
    <w:rsid w:val="006D5B3B"/>
    <w:rsid w:val="00702D14"/>
    <w:rsid w:val="0070398C"/>
    <w:rsid w:val="0071263D"/>
    <w:rsid w:val="0071630D"/>
    <w:rsid w:val="00717931"/>
    <w:rsid w:val="007227A3"/>
    <w:rsid w:val="00731DFF"/>
    <w:rsid w:val="00732F76"/>
    <w:rsid w:val="00754F89"/>
    <w:rsid w:val="00756736"/>
    <w:rsid w:val="00767AF2"/>
    <w:rsid w:val="007763F5"/>
    <w:rsid w:val="00776F5B"/>
    <w:rsid w:val="007775B9"/>
    <w:rsid w:val="00782DE0"/>
    <w:rsid w:val="007846D8"/>
    <w:rsid w:val="007978E3"/>
    <w:rsid w:val="007C50D4"/>
    <w:rsid w:val="007C7211"/>
    <w:rsid w:val="007D54E6"/>
    <w:rsid w:val="007D7BC4"/>
    <w:rsid w:val="007F2A2A"/>
    <w:rsid w:val="007F3B78"/>
    <w:rsid w:val="008110D1"/>
    <w:rsid w:val="00820B2F"/>
    <w:rsid w:val="00823549"/>
    <w:rsid w:val="00826B60"/>
    <w:rsid w:val="008341F2"/>
    <w:rsid w:val="00844533"/>
    <w:rsid w:val="0086248C"/>
    <w:rsid w:val="008648CE"/>
    <w:rsid w:val="008661CA"/>
    <w:rsid w:val="0087266F"/>
    <w:rsid w:val="008971AC"/>
    <w:rsid w:val="008A18F8"/>
    <w:rsid w:val="008A330A"/>
    <w:rsid w:val="008B2FCC"/>
    <w:rsid w:val="008D0D81"/>
    <w:rsid w:val="008F24E7"/>
    <w:rsid w:val="008F3B57"/>
    <w:rsid w:val="00903030"/>
    <w:rsid w:val="00907FB8"/>
    <w:rsid w:val="00917380"/>
    <w:rsid w:val="00920276"/>
    <w:rsid w:val="00926850"/>
    <w:rsid w:val="00930B96"/>
    <w:rsid w:val="00933E82"/>
    <w:rsid w:val="00953078"/>
    <w:rsid w:val="009708E1"/>
    <w:rsid w:val="00995A18"/>
    <w:rsid w:val="009A164D"/>
    <w:rsid w:val="009A794C"/>
    <w:rsid w:val="009C23CD"/>
    <w:rsid w:val="00A15CDE"/>
    <w:rsid w:val="00A16C4A"/>
    <w:rsid w:val="00A21BFD"/>
    <w:rsid w:val="00A60BA1"/>
    <w:rsid w:val="00A62662"/>
    <w:rsid w:val="00A74166"/>
    <w:rsid w:val="00A75CD7"/>
    <w:rsid w:val="00A84C00"/>
    <w:rsid w:val="00A9017F"/>
    <w:rsid w:val="00A91511"/>
    <w:rsid w:val="00A931AA"/>
    <w:rsid w:val="00A940E5"/>
    <w:rsid w:val="00AB258F"/>
    <w:rsid w:val="00AD0A30"/>
    <w:rsid w:val="00AE2328"/>
    <w:rsid w:val="00B0334C"/>
    <w:rsid w:val="00B114E6"/>
    <w:rsid w:val="00B17458"/>
    <w:rsid w:val="00B41AF8"/>
    <w:rsid w:val="00B41D9B"/>
    <w:rsid w:val="00B42E8C"/>
    <w:rsid w:val="00B47905"/>
    <w:rsid w:val="00B503FB"/>
    <w:rsid w:val="00B507F8"/>
    <w:rsid w:val="00B521EF"/>
    <w:rsid w:val="00B53669"/>
    <w:rsid w:val="00B77B02"/>
    <w:rsid w:val="00B77F8A"/>
    <w:rsid w:val="00B80D48"/>
    <w:rsid w:val="00B83ED0"/>
    <w:rsid w:val="00B92141"/>
    <w:rsid w:val="00B92DA5"/>
    <w:rsid w:val="00B9345A"/>
    <w:rsid w:val="00B9775E"/>
    <w:rsid w:val="00BA0D72"/>
    <w:rsid w:val="00BA1FC1"/>
    <w:rsid w:val="00BA25A0"/>
    <w:rsid w:val="00BE33FF"/>
    <w:rsid w:val="00BF18A9"/>
    <w:rsid w:val="00BF52CA"/>
    <w:rsid w:val="00BF535A"/>
    <w:rsid w:val="00C035F5"/>
    <w:rsid w:val="00C17E9D"/>
    <w:rsid w:val="00C213F8"/>
    <w:rsid w:val="00C46FE0"/>
    <w:rsid w:val="00C55F53"/>
    <w:rsid w:val="00C60A50"/>
    <w:rsid w:val="00C648A1"/>
    <w:rsid w:val="00C67DF3"/>
    <w:rsid w:val="00C84770"/>
    <w:rsid w:val="00C96737"/>
    <w:rsid w:val="00C97CAE"/>
    <w:rsid w:val="00CB1294"/>
    <w:rsid w:val="00CB1E98"/>
    <w:rsid w:val="00CB44BC"/>
    <w:rsid w:val="00CC4A7F"/>
    <w:rsid w:val="00CF0BFB"/>
    <w:rsid w:val="00CF1124"/>
    <w:rsid w:val="00CF1592"/>
    <w:rsid w:val="00CF3441"/>
    <w:rsid w:val="00CF5649"/>
    <w:rsid w:val="00D066D3"/>
    <w:rsid w:val="00D12092"/>
    <w:rsid w:val="00D151D0"/>
    <w:rsid w:val="00D205CD"/>
    <w:rsid w:val="00D50CC9"/>
    <w:rsid w:val="00D51458"/>
    <w:rsid w:val="00D67FF0"/>
    <w:rsid w:val="00D715D5"/>
    <w:rsid w:val="00D862E5"/>
    <w:rsid w:val="00DB351E"/>
    <w:rsid w:val="00DD11E7"/>
    <w:rsid w:val="00DE0989"/>
    <w:rsid w:val="00DE2192"/>
    <w:rsid w:val="00DE2594"/>
    <w:rsid w:val="00DF41CE"/>
    <w:rsid w:val="00E00A5D"/>
    <w:rsid w:val="00E06097"/>
    <w:rsid w:val="00E2378C"/>
    <w:rsid w:val="00E240B3"/>
    <w:rsid w:val="00E41B63"/>
    <w:rsid w:val="00E4426C"/>
    <w:rsid w:val="00E64DA8"/>
    <w:rsid w:val="00EA134A"/>
    <w:rsid w:val="00EA7CC9"/>
    <w:rsid w:val="00EB01E8"/>
    <w:rsid w:val="00EB4BB4"/>
    <w:rsid w:val="00EC54CD"/>
    <w:rsid w:val="00ED2150"/>
    <w:rsid w:val="00ED4BA7"/>
    <w:rsid w:val="00ED722E"/>
    <w:rsid w:val="00EE4569"/>
    <w:rsid w:val="00EE6492"/>
    <w:rsid w:val="00F00D9E"/>
    <w:rsid w:val="00F0105F"/>
    <w:rsid w:val="00F22C94"/>
    <w:rsid w:val="00F45D03"/>
    <w:rsid w:val="00F55D0C"/>
    <w:rsid w:val="00F720CC"/>
    <w:rsid w:val="00F85314"/>
    <w:rsid w:val="00F93513"/>
    <w:rsid w:val="00FA70C0"/>
    <w:rsid w:val="00FB43FA"/>
    <w:rsid w:val="00FC17C6"/>
    <w:rsid w:val="00FC66B6"/>
    <w:rsid w:val="00FD0420"/>
    <w:rsid w:val="00FE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D58EB1"/>
  <w15:chartTrackingRefBased/>
  <w15:docId w15:val="{22E160C4-61AF-4898-8EB4-89DCAB0A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C26"/>
    <w:pPr>
      <w:spacing w:after="0" w:line="240" w:lineRule="auto"/>
    </w:pPr>
  </w:style>
  <w:style w:type="character" w:styleId="CommentReference">
    <w:name w:val="annotation reference"/>
    <w:basedOn w:val="DefaultParagraphFont"/>
    <w:uiPriority w:val="99"/>
    <w:semiHidden/>
    <w:unhideWhenUsed/>
    <w:rsid w:val="00917380"/>
    <w:rPr>
      <w:sz w:val="16"/>
      <w:szCs w:val="16"/>
    </w:rPr>
  </w:style>
  <w:style w:type="paragraph" w:styleId="CommentText">
    <w:name w:val="annotation text"/>
    <w:basedOn w:val="Normal"/>
    <w:link w:val="CommentTextChar"/>
    <w:uiPriority w:val="99"/>
    <w:semiHidden/>
    <w:unhideWhenUsed/>
    <w:rsid w:val="00917380"/>
    <w:pPr>
      <w:spacing w:line="240" w:lineRule="auto"/>
    </w:pPr>
    <w:rPr>
      <w:sz w:val="20"/>
      <w:szCs w:val="20"/>
    </w:rPr>
  </w:style>
  <w:style w:type="character" w:customStyle="1" w:styleId="CommentTextChar">
    <w:name w:val="Comment Text Char"/>
    <w:basedOn w:val="DefaultParagraphFont"/>
    <w:link w:val="CommentText"/>
    <w:uiPriority w:val="99"/>
    <w:semiHidden/>
    <w:rsid w:val="00917380"/>
    <w:rPr>
      <w:sz w:val="20"/>
      <w:szCs w:val="20"/>
    </w:rPr>
  </w:style>
  <w:style w:type="paragraph" w:styleId="CommentSubject">
    <w:name w:val="annotation subject"/>
    <w:basedOn w:val="CommentText"/>
    <w:next w:val="CommentText"/>
    <w:link w:val="CommentSubjectChar"/>
    <w:uiPriority w:val="99"/>
    <w:semiHidden/>
    <w:unhideWhenUsed/>
    <w:rsid w:val="00917380"/>
    <w:rPr>
      <w:b/>
      <w:bCs/>
    </w:rPr>
  </w:style>
  <w:style w:type="character" w:customStyle="1" w:styleId="CommentSubjectChar">
    <w:name w:val="Comment Subject Char"/>
    <w:basedOn w:val="CommentTextChar"/>
    <w:link w:val="CommentSubject"/>
    <w:uiPriority w:val="99"/>
    <w:semiHidden/>
    <w:rsid w:val="00917380"/>
    <w:rPr>
      <w:b/>
      <w:bCs/>
      <w:sz w:val="20"/>
      <w:szCs w:val="20"/>
    </w:rPr>
  </w:style>
  <w:style w:type="paragraph" w:styleId="BalloonText">
    <w:name w:val="Balloon Text"/>
    <w:basedOn w:val="Normal"/>
    <w:link w:val="BalloonTextChar"/>
    <w:uiPriority w:val="99"/>
    <w:semiHidden/>
    <w:unhideWhenUsed/>
    <w:rsid w:val="00917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380"/>
    <w:rPr>
      <w:rFonts w:ascii="Segoe UI" w:hAnsi="Segoe UI" w:cs="Segoe UI"/>
      <w:sz w:val="18"/>
      <w:szCs w:val="18"/>
    </w:rPr>
  </w:style>
  <w:style w:type="table" w:styleId="TableGrid">
    <w:name w:val="Table Grid"/>
    <w:basedOn w:val="TableNormal"/>
    <w:uiPriority w:val="39"/>
    <w:rsid w:val="00CF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4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BB0"/>
    <w:rPr>
      <w:sz w:val="20"/>
      <w:szCs w:val="20"/>
    </w:rPr>
  </w:style>
  <w:style w:type="character" w:styleId="FootnoteReference">
    <w:name w:val="footnote reference"/>
    <w:basedOn w:val="DefaultParagraphFont"/>
    <w:uiPriority w:val="99"/>
    <w:semiHidden/>
    <w:unhideWhenUsed/>
    <w:rsid w:val="00424B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EA933-CE79-4134-84EF-4A90BE0A3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22</Pages>
  <Words>5527</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27</cp:revision>
  <dcterms:created xsi:type="dcterms:W3CDTF">2019-03-11T06:21:00Z</dcterms:created>
  <dcterms:modified xsi:type="dcterms:W3CDTF">2019-03-13T06:59:00Z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16th edition (full note)</vt:lpwstr>
  </property>
  <property fmtid="{D5CDD505-2E9C-101B-9397-08002B2CF9AE}" pid="10" name="Mendeley Recent Style Id 4_1">
    <vt:lpwstr>http://www.zotero.org/styles/chicago-annotated-bibliography</vt:lpwstr>
  </property>
  <property fmtid="{D5CDD505-2E9C-101B-9397-08002B2CF9AE}" pid="11" name="Mendeley Recent Style Name 4_1">
    <vt:lpwstr>Chicago Manual of Style 16th edition (note, annotated bibliography)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