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ins w:id="0" w:author="Gavin" w:date="2019-03-05T23:32:00Z"/>
          <w:rFonts w:ascii="Times New Roman" w:hAnsi="Times New Roman" w:cs="Times New Roman"/>
          <w:sz w:val="24"/>
          <w:szCs w:val="24"/>
        </w:rPr>
      </w:pPr>
    </w:p>
    <w:p w14:paraId="40DC8A18" w14:textId="600F3649" w:rsidR="00A91511" w:rsidRDefault="004B55CC"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Display repetitions do not improve search efficiency in parallel search tasks</w:t>
      </w:r>
    </w:p>
    <w:p w14:paraId="67AA9741" w14:textId="05D2FF33" w:rsidR="004B55CC" w:rsidRDefault="004B55CC" w:rsidP="00033C26">
      <w:pPr>
        <w:pStyle w:val="NoSpacing"/>
        <w:spacing w:line="480" w:lineRule="auto"/>
        <w:jc w:val="center"/>
        <w:rPr>
          <w:ins w:id="1" w:author="Gavin" w:date="2019-03-10T23:46:00Z"/>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ins w:id="2" w:author="Microsoft Office User" w:date="2019-03-05T09:46:00Z">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Sanda</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Florin, &amp; </w:t>
        </w:r>
      </w:ins>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0A95063F" w14:textId="121D53A4" w:rsidR="00E64DA8" w:rsidRDefault="00E64DA8" w:rsidP="00033C26">
      <w:pPr>
        <w:pStyle w:val="NoSpacing"/>
        <w:spacing w:line="480" w:lineRule="auto"/>
        <w:jc w:val="center"/>
        <w:rPr>
          <w:ins w:id="3" w:author="Gavin" w:date="2019-03-10T23:46:00Z"/>
          <w:rFonts w:ascii="Times New Roman" w:hAnsi="Times New Roman" w:cs="Times New Roman"/>
          <w:sz w:val="24"/>
          <w:szCs w:val="24"/>
        </w:rPr>
      </w:pPr>
    </w:p>
    <w:p w14:paraId="0A1E6943" w14:textId="724D1DBA" w:rsidR="00E64DA8" w:rsidRDefault="00E64DA8" w:rsidP="00CB1E98">
      <w:pPr>
        <w:pStyle w:val="NoSpacing"/>
        <w:spacing w:line="480" w:lineRule="auto"/>
        <w:rPr>
          <w:ins w:id="4" w:author="Gavin" w:date="2019-03-10T23:46:00Z"/>
          <w:rFonts w:ascii="Times New Roman" w:hAnsi="Times New Roman" w:cs="Times New Roman"/>
          <w:sz w:val="24"/>
          <w:szCs w:val="24"/>
        </w:rPr>
        <w:pPrChange w:id="5" w:author="Gavin" w:date="2019-03-10T23:47:00Z">
          <w:pPr>
            <w:pStyle w:val="NoSpacing"/>
            <w:spacing w:line="480" w:lineRule="auto"/>
            <w:jc w:val="center"/>
          </w:pPr>
        </w:pPrChange>
      </w:pPr>
      <w:ins w:id="6" w:author="Gavin" w:date="2019-03-10T23:46:00Z">
        <w:r>
          <w:rPr>
            <w:rFonts w:ascii="Times New Roman" w:hAnsi="Times New Roman" w:cs="Times New Roman"/>
            <w:sz w:val="24"/>
            <w:szCs w:val="24"/>
          </w:rPr>
          <w:t>TODO:</w:t>
        </w:r>
      </w:ins>
    </w:p>
    <w:p w14:paraId="137A4B7B" w14:textId="68C95F29" w:rsidR="00E64DA8" w:rsidRDefault="00E64DA8" w:rsidP="00CB1E98">
      <w:pPr>
        <w:pStyle w:val="NoSpacing"/>
        <w:numPr>
          <w:ilvl w:val="0"/>
          <w:numId w:val="5"/>
        </w:numPr>
        <w:spacing w:line="480" w:lineRule="auto"/>
        <w:rPr>
          <w:ins w:id="7" w:author="Gavin" w:date="2019-03-10T23:46:00Z"/>
          <w:rFonts w:ascii="Times New Roman" w:hAnsi="Times New Roman" w:cs="Times New Roman"/>
          <w:sz w:val="24"/>
          <w:szCs w:val="24"/>
        </w:rPr>
        <w:pPrChange w:id="8" w:author="Gavin" w:date="2019-03-10T23:47:00Z">
          <w:pPr>
            <w:pStyle w:val="NoSpacing"/>
            <w:numPr>
              <w:numId w:val="5"/>
            </w:numPr>
            <w:spacing w:line="480" w:lineRule="auto"/>
            <w:ind w:left="720" w:hanging="360"/>
            <w:jc w:val="center"/>
          </w:pPr>
        </w:pPrChange>
      </w:pPr>
      <w:ins w:id="9" w:author="Gavin" w:date="2019-03-10T23:46:00Z">
        <w:r>
          <w:rPr>
            <w:rFonts w:ascii="Times New Roman" w:hAnsi="Times New Roman" w:cs="Times New Roman"/>
            <w:sz w:val="24"/>
            <w:szCs w:val="24"/>
          </w:rPr>
          <w:t>CITE</w:t>
        </w:r>
      </w:ins>
    </w:p>
    <w:p w14:paraId="1CF8DC05" w14:textId="08684BED" w:rsidR="00CB1E98" w:rsidRDefault="00CB1E98" w:rsidP="00CB1E98">
      <w:pPr>
        <w:pStyle w:val="NoSpacing"/>
        <w:numPr>
          <w:ilvl w:val="0"/>
          <w:numId w:val="5"/>
        </w:numPr>
        <w:spacing w:line="480" w:lineRule="auto"/>
        <w:rPr>
          <w:ins w:id="10" w:author="Gavin" w:date="2019-03-10T23:46:00Z"/>
          <w:rFonts w:ascii="Times New Roman" w:hAnsi="Times New Roman" w:cs="Times New Roman"/>
          <w:sz w:val="24"/>
          <w:szCs w:val="24"/>
        </w:rPr>
        <w:pPrChange w:id="11" w:author="Gavin" w:date="2019-03-10T23:47:00Z">
          <w:pPr>
            <w:pStyle w:val="NoSpacing"/>
            <w:numPr>
              <w:numId w:val="5"/>
            </w:numPr>
            <w:spacing w:line="480" w:lineRule="auto"/>
            <w:ind w:left="720" w:hanging="360"/>
            <w:jc w:val="center"/>
          </w:pPr>
        </w:pPrChange>
      </w:pPr>
      <w:ins w:id="12" w:author="Gavin" w:date="2019-03-10T23:46:00Z">
        <w:r>
          <w:rPr>
            <w:rFonts w:ascii="Times New Roman" w:hAnsi="Times New Roman" w:cs="Times New Roman"/>
            <w:sz w:val="24"/>
            <w:szCs w:val="24"/>
          </w:rPr>
          <w:t>Fill in XXX</w:t>
        </w:r>
      </w:ins>
    </w:p>
    <w:p w14:paraId="24358317" w14:textId="6624D301" w:rsidR="00CB1E98" w:rsidRDefault="00CB1E98" w:rsidP="00CB1E98">
      <w:pPr>
        <w:pStyle w:val="NoSpacing"/>
        <w:numPr>
          <w:ilvl w:val="0"/>
          <w:numId w:val="5"/>
        </w:numPr>
        <w:spacing w:line="480" w:lineRule="auto"/>
        <w:rPr>
          <w:ins w:id="13" w:author="Gavin" w:date="2019-03-10T23:46:00Z"/>
          <w:rFonts w:ascii="Times New Roman" w:hAnsi="Times New Roman" w:cs="Times New Roman"/>
          <w:sz w:val="24"/>
          <w:szCs w:val="24"/>
        </w:rPr>
        <w:pPrChange w:id="14" w:author="Gavin" w:date="2019-03-10T23:47:00Z">
          <w:pPr>
            <w:pStyle w:val="NoSpacing"/>
            <w:numPr>
              <w:numId w:val="5"/>
            </w:numPr>
            <w:spacing w:line="480" w:lineRule="auto"/>
            <w:ind w:left="720" w:hanging="360"/>
            <w:jc w:val="center"/>
          </w:pPr>
        </w:pPrChange>
      </w:pPr>
      <w:ins w:id="15" w:author="Gavin" w:date="2019-03-10T23:46:00Z">
        <w:r>
          <w:rPr>
            <w:rFonts w:ascii="Times New Roman" w:hAnsi="Times New Roman" w:cs="Times New Roman"/>
            <w:sz w:val="24"/>
            <w:szCs w:val="24"/>
          </w:rPr>
          <w:t>Effect sizes</w:t>
        </w:r>
      </w:ins>
    </w:p>
    <w:p w14:paraId="2DBFC0D4" w14:textId="21DE6AF8" w:rsidR="00CB1E98" w:rsidRDefault="00CB1E98" w:rsidP="00CB1E98">
      <w:pPr>
        <w:pStyle w:val="NoSpacing"/>
        <w:numPr>
          <w:ilvl w:val="0"/>
          <w:numId w:val="5"/>
        </w:numPr>
        <w:spacing w:line="480" w:lineRule="auto"/>
        <w:rPr>
          <w:ins w:id="16" w:author="Gavin" w:date="2019-03-10T23:56:00Z"/>
          <w:rFonts w:ascii="Times New Roman" w:hAnsi="Times New Roman" w:cs="Times New Roman"/>
          <w:sz w:val="24"/>
          <w:szCs w:val="24"/>
        </w:rPr>
      </w:pPr>
      <w:ins w:id="17" w:author="Gavin" w:date="2019-03-10T23:47:00Z">
        <w:r>
          <w:rPr>
            <w:rFonts w:ascii="Times New Roman" w:hAnsi="Times New Roman" w:cs="Times New Roman"/>
            <w:sz w:val="24"/>
            <w:szCs w:val="24"/>
          </w:rPr>
          <w:t>Figure</w:t>
        </w:r>
      </w:ins>
      <w:ins w:id="18" w:author="Gavin" w:date="2019-03-10T23:46:00Z">
        <w:r>
          <w:rPr>
            <w:rFonts w:ascii="Times New Roman" w:hAnsi="Times New Roman" w:cs="Times New Roman"/>
            <w:sz w:val="24"/>
            <w:szCs w:val="24"/>
          </w:rPr>
          <w:t xml:space="preserve"> a</w:t>
        </w:r>
      </w:ins>
      <w:ins w:id="19" w:author="Gavin" w:date="2019-03-10T23:47:00Z">
        <w:r>
          <w:rPr>
            <w:rFonts w:ascii="Times New Roman" w:hAnsi="Times New Roman" w:cs="Times New Roman"/>
            <w:sz w:val="24"/>
            <w:szCs w:val="24"/>
          </w:rPr>
          <w:t>nd table captions</w:t>
        </w:r>
      </w:ins>
    </w:p>
    <w:p w14:paraId="6CBA7D04" w14:textId="5E688D43" w:rsidR="00CB1E98" w:rsidRPr="00CB1E98" w:rsidRDefault="00CB1E98" w:rsidP="00CB1E98">
      <w:pPr>
        <w:pStyle w:val="NoSpacing"/>
        <w:numPr>
          <w:ilvl w:val="0"/>
          <w:numId w:val="5"/>
        </w:numPr>
        <w:spacing w:line="480" w:lineRule="auto"/>
        <w:rPr>
          <w:rFonts w:ascii="Times New Roman" w:hAnsi="Times New Roman" w:cs="Times New Roman"/>
          <w:sz w:val="24"/>
          <w:szCs w:val="24"/>
        </w:rPr>
        <w:pPrChange w:id="20" w:author="Gavin" w:date="2019-03-10T23:47:00Z">
          <w:pPr>
            <w:pStyle w:val="NoSpacing"/>
            <w:spacing w:line="480" w:lineRule="auto"/>
            <w:jc w:val="center"/>
          </w:pPr>
        </w:pPrChange>
      </w:pPr>
      <w:ins w:id="21" w:author="Gavin" w:date="2019-03-10T23:56:00Z">
        <w:r>
          <w:rPr>
            <w:rFonts w:ascii="Times New Roman" w:hAnsi="Times New Roman" w:cs="Times New Roman"/>
            <w:sz w:val="24"/>
            <w:szCs w:val="24"/>
          </w:rPr>
          <w:t>Better figures (?)</w:t>
        </w:r>
      </w:ins>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pPr>
        <w:rPr>
          <w:ins w:id="22" w:author="Gavin" w:date="2019-03-08T13:20:00Z"/>
          <w:rFonts w:ascii="Times New Roman" w:hAnsi="Times New Roman" w:cs="Times New Roman"/>
          <w:b/>
          <w:sz w:val="24"/>
          <w:szCs w:val="24"/>
        </w:rPr>
      </w:pPr>
      <w:ins w:id="23" w:author="Gavin" w:date="2019-03-08T13:20:00Z">
        <w:r>
          <w:rPr>
            <w:rFonts w:ascii="Times New Roman" w:hAnsi="Times New Roman" w:cs="Times New Roman"/>
            <w:b/>
            <w:sz w:val="24"/>
            <w:szCs w:val="24"/>
          </w:rPr>
          <w:br w:type="page"/>
        </w:r>
      </w:ins>
    </w:p>
    <w:p w14:paraId="4E08A837" w14:textId="3E263025"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027324F6" w14:textId="435E0896" w:rsidR="00A931AA" w:rsidRDefault="00FE2487" w:rsidP="00FE2487">
      <w:pPr>
        <w:pStyle w:val="NoSpacing"/>
        <w:spacing w:line="480" w:lineRule="auto"/>
        <w:rPr>
          <w:ins w:id="24" w:author="Gavin" w:date="2019-03-08T16:51:00Z"/>
          <w:rFonts w:ascii="Times New Roman" w:hAnsi="Times New Roman" w:cs="Times New Roman"/>
          <w:sz w:val="24"/>
          <w:szCs w:val="24"/>
        </w:rPr>
      </w:pPr>
      <w:ins w:id="25" w:author="Gavin" w:date="2019-03-08T16:33:00Z">
        <w:r>
          <w:rPr>
            <w:rFonts w:ascii="Times New Roman" w:hAnsi="Times New Roman" w:cs="Times New Roman"/>
            <w:b/>
            <w:sz w:val="24"/>
            <w:szCs w:val="24"/>
          </w:rPr>
          <w:tab/>
        </w:r>
      </w:ins>
      <w:ins w:id="26" w:author="Gavin" w:date="2019-03-08T16:41:00Z">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contextual cueing. </w:t>
        </w:r>
        <w:r w:rsidR="00A931AA" w:rsidRPr="00A931AA">
          <w:rPr>
            <w:rFonts w:ascii="Times New Roman" w:hAnsi="Times New Roman" w:cs="Times New Roman"/>
            <w:i/>
            <w:sz w:val="24"/>
            <w:szCs w:val="24"/>
            <w:rPrChange w:id="27" w:author="Gavin" w:date="2019-03-08T16:42:00Z">
              <w:rPr>
                <w:rFonts w:ascii="Times New Roman" w:hAnsi="Times New Roman" w:cs="Times New Roman"/>
                <w:sz w:val="24"/>
                <w:szCs w:val="24"/>
              </w:rPr>
            </w:rPrChange>
          </w:rPr>
          <w:t>Conte</w:t>
        </w:r>
      </w:ins>
      <w:ins w:id="28" w:author="Gavin" w:date="2019-03-08T16:42:00Z">
        <w:r w:rsidR="00A931AA" w:rsidRPr="00A931AA">
          <w:rPr>
            <w:rFonts w:ascii="Times New Roman" w:hAnsi="Times New Roman" w:cs="Times New Roman"/>
            <w:i/>
            <w:sz w:val="24"/>
            <w:szCs w:val="24"/>
            <w:rPrChange w:id="29" w:author="Gavin" w:date="2019-03-08T16:42:00Z">
              <w:rPr>
                <w:rFonts w:ascii="Times New Roman" w:hAnsi="Times New Roman" w:cs="Times New Roman"/>
                <w:sz w:val="24"/>
                <w:szCs w:val="24"/>
              </w:rPr>
            </w:rPrChange>
          </w:rPr>
          <w:t>xt</w:t>
        </w:r>
        <w:r w:rsidR="00A931AA">
          <w:rPr>
            <w:rFonts w:ascii="Times New Roman" w:hAnsi="Times New Roman" w:cs="Times New Roman"/>
            <w:sz w:val="24"/>
            <w:szCs w:val="24"/>
          </w:rPr>
          <w:t xml:space="preserve"> refers to information that co-occurs with the target, such as </w:t>
        </w:r>
      </w:ins>
      <w:ins w:id="30" w:author="Gavin" w:date="2019-03-10T12:26:00Z">
        <w:r w:rsidR="00767AF2">
          <w:rPr>
            <w:rFonts w:ascii="Times New Roman" w:hAnsi="Times New Roman" w:cs="Times New Roman"/>
            <w:sz w:val="24"/>
            <w:szCs w:val="24"/>
          </w:rPr>
          <w:t xml:space="preserve">the </w:t>
        </w:r>
      </w:ins>
      <w:ins w:id="31" w:author="Gavin" w:date="2019-03-08T16:42:00Z">
        <w:r w:rsidR="00A931AA">
          <w:rPr>
            <w:rFonts w:ascii="Times New Roman" w:hAnsi="Times New Roman" w:cs="Times New Roman"/>
            <w:sz w:val="24"/>
            <w:szCs w:val="24"/>
          </w:rPr>
          <w:t xml:space="preserve">spatial layout (CITE), identity (CITE), or motion trajectory (CITE)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refers to the guidance of attention due to top-down influences. Contextual cueing thus refers to situations in which attention is guided by top-down i</w:t>
        </w:r>
      </w:ins>
      <w:ins w:id="32" w:author="Gavin" w:date="2019-03-08T16:43:00Z">
        <w:r w:rsidR="00A931AA">
          <w:rPr>
            <w:rFonts w:ascii="Times New Roman" w:hAnsi="Times New Roman" w:cs="Times New Roman"/>
            <w:sz w:val="24"/>
            <w:szCs w:val="24"/>
          </w:rPr>
          <w:t>nfluences from the contextual information that has been learned (CITE).</w:t>
        </w:r>
      </w:ins>
      <w:ins w:id="33" w:author="Gavin" w:date="2019-03-10T12:39:00Z">
        <w:r w:rsidR="00CF5649">
          <w:rPr>
            <w:rFonts w:ascii="Times New Roman" w:hAnsi="Times New Roman" w:cs="Times New Roman"/>
            <w:sz w:val="24"/>
            <w:szCs w:val="24"/>
          </w:rPr>
          <w:t xml:space="preserve"> </w:t>
        </w:r>
      </w:ins>
      <w:ins w:id="34" w:author="Gavin" w:date="2019-03-08T16:43:00Z">
        <w:r w:rsidR="00A931AA">
          <w:rPr>
            <w:rFonts w:ascii="Times New Roman" w:hAnsi="Times New Roman" w:cs="Times New Roman"/>
            <w:sz w:val="24"/>
            <w:szCs w:val="24"/>
          </w:rPr>
          <w:t>Typically, the context is the spatial layout of the stimuli in the search display (e.g. CITE)</w:t>
        </w:r>
      </w:ins>
      <w:ins w:id="35" w:author="Gavin" w:date="2019-03-08T16:47:00Z">
        <w:r w:rsidR="00A931AA">
          <w:rPr>
            <w:rFonts w:ascii="Times New Roman" w:hAnsi="Times New Roman" w:cs="Times New Roman"/>
            <w:sz w:val="24"/>
            <w:szCs w:val="24"/>
          </w:rPr>
          <w:t>. In these experiments, half of the search display</w:t>
        </w:r>
      </w:ins>
      <w:ins w:id="36" w:author="Gavin" w:date="2019-03-08T16:48:00Z">
        <w:r w:rsidR="00A931AA">
          <w:rPr>
            <w:rFonts w:ascii="Times New Roman" w:hAnsi="Times New Roman" w:cs="Times New Roman"/>
            <w:sz w:val="24"/>
            <w:szCs w:val="24"/>
          </w:rPr>
          <w:t>s would be repeated</w:t>
        </w:r>
      </w:ins>
      <w:ins w:id="37" w:author="Gavin" w:date="2019-03-08T16:49:00Z">
        <w:r w:rsidR="00ED722E">
          <w:rPr>
            <w:rFonts w:ascii="Times New Roman" w:hAnsi="Times New Roman" w:cs="Times New Roman"/>
            <w:sz w:val="24"/>
            <w:szCs w:val="24"/>
          </w:rPr>
          <w:t xml:space="preserve"> (i.e. the spatial layout of the search stimuli rem</w:t>
        </w:r>
      </w:ins>
      <w:ins w:id="38" w:author="Gavin" w:date="2019-03-08T16:50:00Z">
        <w:r w:rsidR="00ED722E">
          <w:rPr>
            <w:rFonts w:ascii="Times New Roman" w:hAnsi="Times New Roman" w:cs="Times New Roman"/>
            <w:sz w:val="24"/>
            <w:szCs w:val="24"/>
          </w:rPr>
          <w:t>ains identical throughout the experiment), while the other half would be novel (i.e. the spatial layout is randomly generated each time). Response times to the repeated displays are observed to be faster than that to the novel displays, suggesting that observers (implicitly) learned the context</w:t>
        </w:r>
      </w:ins>
      <w:ins w:id="39" w:author="Gavin" w:date="2019-03-08T16:51:00Z">
        <w:r w:rsidR="00ED722E">
          <w:rPr>
            <w:rFonts w:ascii="Times New Roman" w:hAnsi="Times New Roman" w:cs="Times New Roman"/>
            <w:sz w:val="24"/>
            <w:szCs w:val="24"/>
          </w:rPr>
          <w:t xml:space="preserve"> which allowed their attention to be rapidly cued to the target location.</w:t>
        </w:r>
      </w:ins>
    </w:p>
    <w:p w14:paraId="756F69F4" w14:textId="6596E3FD" w:rsidR="00ED722E" w:rsidRDefault="00ED722E" w:rsidP="00FE2487">
      <w:pPr>
        <w:pStyle w:val="NoSpacing"/>
        <w:spacing w:line="480" w:lineRule="auto"/>
        <w:rPr>
          <w:ins w:id="40" w:author="Gavin" w:date="2019-03-08T17:09:00Z"/>
          <w:rFonts w:ascii="Times New Roman" w:hAnsi="Times New Roman" w:cs="Times New Roman"/>
          <w:sz w:val="24"/>
          <w:szCs w:val="24"/>
        </w:rPr>
      </w:pPr>
      <w:ins w:id="41" w:author="Gavin" w:date="2019-03-08T16:51:00Z">
        <w:r>
          <w:rPr>
            <w:rFonts w:ascii="Times New Roman" w:hAnsi="Times New Roman" w:cs="Times New Roman"/>
            <w:sz w:val="24"/>
            <w:szCs w:val="24"/>
          </w:rPr>
          <w:tab/>
          <w:t>Given that contextual cueing effects arise due to selective attention, it is no surprise that selective attention is necessary for the development of contextual cueing (Jiang</w:t>
        </w:r>
      </w:ins>
      <w:ins w:id="42" w:author="Gavin" w:date="2019-03-10T12:40:00Z">
        <w:r w:rsidR="00527659">
          <w:rPr>
            <w:rFonts w:ascii="Times New Roman" w:hAnsi="Times New Roman" w:cs="Times New Roman"/>
            <w:sz w:val="24"/>
            <w:szCs w:val="24"/>
          </w:rPr>
          <w:t xml:space="preserve"> &amp; Chun</w:t>
        </w:r>
      </w:ins>
      <w:ins w:id="43" w:author="Gavin" w:date="2019-03-08T16:51:00Z">
        <w:r>
          <w:rPr>
            <w:rFonts w:ascii="Times New Roman" w:hAnsi="Times New Roman" w:cs="Times New Roman"/>
            <w:sz w:val="24"/>
            <w:szCs w:val="24"/>
          </w:rPr>
          <w:t>, 2001 CITE). In a series of experiments, observers were tasked to search for a target with a pre-defined color</w:t>
        </w:r>
      </w:ins>
      <w:ins w:id="44" w:author="Gavin" w:date="2019-03-08T16:52:00Z">
        <w:r>
          <w:rPr>
            <w:rFonts w:ascii="Times New Roman" w:hAnsi="Times New Roman" w:cs="Times New Roman"/>
            <w:sz w:val="24"/>
            <w:szCs w:val="24"/>
          </w:rPr>
          <w:t xml:space="preserve"> among distractors of the same color (</w:t>
        </w:r>
      </w:ins>
      <w:ins w:id="45" w:author="Gavin" w:date="2019-03-08T17:03:00Z">
        <w:r w:rsidR="00424BB0">
          <w:rPr>
            <w:rFonts w:ascii="Times New Roman" w:hAnsi="Times New Roman" w:cs="Times New Roman"/>
            <w:sz w:val="24"/>
            <w:szCs w:val="24"/>
          </w:rPr>
          <w:t>“candidates”</w:t>
        </w:r>
      </w:ins>
      <w:ins w:id="46" w:author="Gavin" w:date="2019-03-08T16:52:00Z">
        <w:r>
          <w:rPr>
            <w:rFonts w:ascii="Times New Roman" w:hAnsi="Times New Roman" w:cs="Times New Roman"/>
            <w:sz w:val="24"/>
            <w:szCs w:val="24"/>
          </w:rPr>
          <w:t>) or a very different color (</w:t>
        </w:r>
      </w:ins>
      <w:ins w:id="47" w:author="Gavin" w:date="2019-03-08T17:03:00Z">
        <w:r w:rsidR="00424BB0">
          <w:rPr>
            <w:rFonts w:ascii="Times New Roman" w:hAnsi="Times New Roman" w:cs="Times New Roman"/>
            <w:sz w:val="24"/>
            <w:szCs w:val="24"/>
          </w:rPr>
          <w:t>“lures”</w:t>
        </w:r>
      </w:ins>
      <w:ins w:id="48" w:author="Gavin" w:date="2019-03-08T16:52:00Z">
        <w:r>
          <w:rPr>
            <w:rFonts w:ascii="Times New Roman" w:hAnsi="Times New Roman" w:cs="Times New Roman"/>
            <w:sz w:val="24"/>
            <w:szCs w:val="24"/>
          </w:rPr>
          <w:t>)</w:t>
        </w:r>
      </w:ins>
      <w:ins w:id="49" w:author="Gavin" w:date="2019-03-08T17:04:00Z">
        <w:r w:rsidR="00424BB0">
          <w:rPr>
            <w:rStyle w:val="FootnoteReference"/>
            <w:rFonts w:ascii="Times New Roman" w:hAnsi="Times New Roman" w:cs="Times New Roman"/>
            <w:sz w:val="24"/>
            <w:szCs w:val="24"/>
          </w:rPr>
          <w:footnoteReference w:id="1"/>
        </w:r>
      </w:ins>
      <w:ins w:id="53" w:author="Gavin" w:date="2019-03-08T16:52:00Z">
        <w:r>
          <w:rPr>
            <w:rFonts w:ascii="Times New Roman" w:hAnsi="Times New Roman" w:cs="Times New Roman"/>
            <w:sz w:val="24"/>
            <w:szCs w:val="24"/>
          </w:rPr>
          <w:t xml:space="preserve">. </w:t>
        </w:r>
      </w:ins>
      <w:ins w:id="54" w:author="Gavin" w:date="2019-03-08T17:04:00Z">
        <w:r w:rsidR="00424BB0">
          <w:rPr>
            <w:rFonts w:ascii="Times New Roman" w:hAnsi="Times New Roman" w:cs="Times New Roman"/>
            <w:sz w:val="24"/>
            <w:szCs w:val="24"/>
          </w:rPr>
          <w:t>When the spatial layout of the candidates was r</w:t>
        </w:r>
      </w:ins>
      <w:ins w:id="55" w:author="Gavin" w:date="2019-03-08T17:05:00Z">
        <w:r w:rsidR="00424BB0">
          <w:rPr>
            <w:rFonts w:ascii="Times New Roman" w:hAnsi="Times New Roman" w:cs="Times New Roman"/>
            <w:sz w:val="24"/>
            <w:szCs w:val="24"/>
          </w:rPr>
          <w:t xml:space="preserve">epeated and that of the distractors was random, </w:t>
        </w:r>
        <w:r w:rsidR="00424BB0">
          <w:rPr>
            <w:rFonts w:ascii="Times New Roman" w:hAnsi="Times New Roman" w:cs="Times New Roman"/>
            <w:sz w:val="24"/>
            <w:szCs w:val="24"/>
          </w:rPr>
          <w:lastRenderedPageBreak/>
          <w:t xml:space="preserve">contextual cueing was observed even though only half the context was repeated. Furthermore, </w:t>
        </w:r>
      </w:ins>
      <w:ins w:id="56" w:author="Gavin" w:date="2019-03-10T12:42:00Z">
        <w:r w:rsidR="00527659">
          <w:rPr>
            <w:rFonts w:ascii="Times New Roman" w:hAnsi="Times New Roman" w:cs="Times New Roman"/>
            <w:sz w:val="24"/>
            <w:szCs w:val="24"/>
          </w:rPr>
          <w:t xml:space="preserve">in the reverse scenario </w:t>
        </w:r>
      </w:ins>
      <w:ins w:id="57" w:author="Gavin" w:date="2019-03-08T17:05:00Z">
        <w:r w:rsidR="00424BB0">
          <w:rPr>
            <w:rFonts w:ascii="Times New Roman" w:hAnsi="Times New Roman" w:cs="Times New Roman"/>
            <w:sz w:val="24"/>
            <w:szCs w:val="24"/>
          </w:rPr>
          <w:t xml:space="preserve">when the spatial layout of the candidates </w:t>
        </w:r>
      </w:ins>
      <w:ins w:id="58" w:author="Gavin" w:date="2019-03-08T17:31:00Z">
        <w:r w:rsidR="00113E4D">
          <w:rPr>
            <w:rFonts w:ascii="Times New Roman" w:hAnsi="Times New Roman" w:cs="Times New Roman"/>
            <w:sz w:val="24"/>
            <w:szCs w:val="24"/>
          </w:rPr>
          <w:t>was</w:t>
        </w:r>
      </w:ins>
      <w:ins w:id="59" w:author="Gavin" w:date="2019-03-08T17:05:00Z">
        <w:r w:rsidR="00424BB0">
          <w:rPr>
            <w:rFonts w:ascii="Times New Roman" w:hAnsi="Times New Roman" w:cs="Times New Roman"/>
            <w:sz w:val="24"/>
            <w:szCs w:val="24"/>
          </w:rPr>
          <w:t xml:space="preserve"> random and that of the lures were repeated, the contextual cueing effect was abolished. </w:t>
        </w:r>
      </w:ins>
      <w:ins w:id="60" w:author="Gavin" w:date="2019-03-08T17:06:00Z">
        <w:r w:rsidR="00424BB0">
          <w:rPr>
            <w:rFonts w:ascii="Times New Roman" w:hAnsi="Times New Roman" w:cs="Times New Roman"/>
            <w:sz w:val="24"/>
            <w:szCs w:val="24"/>
          </w:rPr>
          <w:t xml:space="preserve">Chun and Jiang (CITE 2003 book) thus argued that contextual cueing is dependent on selective attention. Importantly, they argue that the attentional process in these tasks with both candidates and lures </w:t>
        </w:r>
      </w:ins>
      <w:ins w:id="61" w:author="Gavin" w:date="2019-03-08T17:07:00Z">
        <w:r w:rsidR="00424BB0">
          <w:rPr>
            <w:rFonts w:ascii="Times New Roman" w:hAnsi="Times New Roman" w:cs="Times New Roman"/>
            <w:sz w:val="24"/>
            <w:szCs w:val="24"/>
          </w:rPr>
          <w:t xml:space="preserve">is markedly different in the standard contextual cueing paradigm where all distractors are candidates. </w:t>
        </w:r>
      </w:ins>
      <w:ins w:id="62" w:author="Gavin" w:date="2019-03-10T12:51:00Z">
        <w:r w:rsidR="009C23CD">
          <w:rPr>
            <w:rFonts w:ascii="Times New Roman" w:hAnsi="Times New Roman" w:cs="Times New Roman"/>
            <w:sz w:val="24"/>
            <w:szCs w:val="24"/>
          </w:rPr>
          <w:t xml:space="preserve">They </w:t>
        </w:r>
      </w:ins>
      <w:ins w:id="63" w:author="Gavin" w:date="2019-03-10T12:52:00Z">
        <w:r w:rsidR="009C23CD">
          <w:rPr>
            <w:rFonts w:ascii="Times New Roman" w:hAnsi="Times New Roman" w:cs="Times New Roman"/>
            <w:sz w:val="24"/>
            <w:szCs w:val="24"/>
          </w:rPr>
          <w:t>argue</w:t>
        </w:r>
      </w:ins>
      <w:ins w:id="64" w:author="Gavin" w:date="2019-03-10T12:51:00Z">
        <w:r w:rsidR="009C23CD">
          <w:rPr>
            <w:rFonts w:ascii="Times New Roman" w:hAnsi="Times New Roman" w:cs="Times New Roman"/>
            <w:sz w:val="24"/>
            <w:szCs w:val="24"/>
          </w:rPr>
          <w:t xml:space="preserve"> that i</w:t>
        </w:r>
      </w:ins>
      <w:ins w:id="65" w:author="Gavin" w:date="2019-03-08T17:07:00Z">
        <w:r w:rsidR="00424BB0">
          <w:rPr>
            <w:rFonts w:ascii="Times New Roman" w:hAnsi="Times New Roman" w:cs="Times New Roman"/>
            <w:sz w:val="24"/>
            <w:szCs w:val="24"/>
          </w:rPr>
          <w:t xml:space="preserve">n candidate-only displays, candidates are first attended to by selective attention before being rejected (e.g. Duncan &amp; Humphreys, 1989; </w:t>
        </w:r>
        <w:proofErr w:type="spellStart"/>
        <w:r w:rsidR="00424BB0">
          <w:rPr>
            <w:rFonts w:ascii="Times New Roman" w:hAnsi="Times New Roman" w:cs="Times New Roman"/>
            <w:sz w:val="24"/>
            <w:szCs w:val="24"/>
          </w:rPr>
          <w:t>Treisman</w:t>
        </w:r>
        <w:proofErr w:type="spellEnd"/>
        <w:r w:rsidR="00424BB0">
          <w:rPr>
            <w:rFonts w:ascii="Times New Roman" w:hAnsi="Times New Roman" w:cs="Times New Roman"/>
            <w:sz w:val="24"/>
            <w:szCs w:val="24"/>
          </w:rPr>
          <w:t xml:space="preserve"> &amp; Sato, 1990; Book CITE). On the other hand, </w:t>
        </w:r>
      </w:ins>
      <w:ins w:id="66" w:author="Gavin" w:date="2019-03-08T17:08:00Z">
        <w:r w:rsidR="00424BB0">
          <w:rPr>
            <w:rFonts w:ascii="Times New Roman" w:hAnsi="Times New Roman" w:cs="Times New Roman"/>
            <w:sz w:val="24"/>
            <w:szCs w:val="24"/>
          </w:rPr>
          <w:t xml:space="preserve">in mixed displays, lures are first </w:t>
        </w:r>
      </w:ins>
      <w:ins w:id="67" w:author="Gavin" w:date="2019-03-08T17:09:00Z">
        <w:r w:rsidR="00A60BA1">
          <w:rPr>
            <w:rFonts w:ascii="Times New Roman" w:hAnsi="Times New Roman" w:cs="Times New Roman"/>
            <w:sz w:val="24"/>
            <w:szCs w:val="24"/>
          </w:rPr>
          <w:t>filtered</w:t>
        </w:r>
      </w:ins>
      <w:ins w:id="68" w:author="Gavin" w:date="2019-03-08T17:08:00Z">
        <w:r w:rsidR="00424BB0">
          <w:rPr>
            <w:rFonts w:ascii="Times New Roman" w:hAnsi="Times New Roman" w:cs="Times New Roman"/>
            <w:sz w:val="24"/>
            <w:szCs w:val="24"/>
          </w:rPr>
          <w:t xml:space="preserve"> </w:t>
        </w:r>
      </w:ins>
      <w:ins w:id="69" w:author="Gavin" w:date="2019-03-08T17:09:00Z">
        <w:r w:rsidR="00A60BA1">
          <w:rPr>
            <w:rFonts w:ascii="Times New Roman" w:hAnsi="Times New Roman" w:cs="Times New Roman"/>
            <w:sz w:val="24"/>
            <w:szCs w:val="24"/>
          </w:rPr>
          <w:t xml:space="preserve">by a </w:t>
        </w:r>
        <w:proofErr w:type="spellStart"/>
        <w:r w:rsidR="00A60BA1">
          <w:rPr>
            <w:rFonts w:ascii="Times New Roman" w:hAnsi="Times New Roman" w:cs="Times New Roman"/>
            <w:sz w:val="24"/>
            <w:szCs w:val="24"/>
          </w:rPr>
          <w:t>preattentive</w:t>
        </w:r>
        <w:proofErr w:type="spellEnd"/>
        <w:r w:rsidR="00A60BA1">
          <w:rPr>
            <w:rFonts w:ascii="Times New Roman" w:hAnsi="Times New Roman" w:cs="Times New Roman"/>
            <w:sz w:val="24"/>
            <w:szCs w:val="24"/>
          </w:rPr>
          <w:t xml:space="preserve"> process</w:t>
        </w:r>
      </w:ins>
      <w:ins w:id="70" w:author="Gavin" w:date="2019-03-08T17:08:00Z">
        <w:r w:rsidR="00424BB0">
          <w:rPr>
            <w:rFonts w:ascii="Times New Roman" w:hAnsi="Times New Roman" w:cs="Times New Roman"/>
            <w:sz w:val="24"/>
            <w:szCs w:val="24"/>
          </w:rPr>
          <w:t xml:space="preserve"> (e.g. Palmer, 1995) since they </w:t>
        </w:r>
        <w:r w:rsidR="00A60BA1">
          <w:rPr>
            <w:rFonts w:ascii="Times New Roman" w:hAnsi="Times New Roman" w:cs="Times New Roman"/>
            <w:sz w:val="24"/>
            <w:szCs w:val="24"/>
          </w:rPr>
          <w:t xml:space="preserve">differ from the target on at least one salient feature (CITE Book). Selective attention then evaluates and rejects the candidates. </w:t>
        </w:r>
      </w:ins>
      <w:ins w:id="71" w:author="Gavin" w:date="2019-03-08T17:09:00Z">
        <w:r w:rsidR="00A60BA1">
          <w:rPr>
            <w:rFonts w:ascii="Times New Roman" w:hAnsi="Times New Roman" w:cs="Times New Roman"/>
            <w:sz w:val="24"/>
            <w:szCs w:val="24"/>
          </w:rPr>
          <w:t>This process of selection and rejection, which does not take place for lures, is proposed to be the locus of the contextual cueing effect.</w:t>
        </w:r>
      </w:ins>
    </w:p>
    <w:p w14:paraId="5300D63C" w14:textId="6A613228" w:rsidR="00FD0420" w:rsidRDefault="00A60BA1" w:rsidP="00FE2487">
      <w:pPr>
        <w:pStyle w:val="NoSpacing"/>
        <w:spacing w:line="480" w:lineRule="auto"/>
        <w:rPr>
          <w:ins w:id="72" w:author="Gavin" w:date="2019-03-09T09:40:00Z"/>
          <w:rFonts w:ascii="Times New Roman" w:hAnsi="Times New Roman" w:cs="Times New Roman"/>
          <w:sz w:val="24"/>
          <w:szCs w:val="24"/>
        </w:rPr>
      </w:pPr>
      <w:ins w:id="73" w:author="Gavin" w:date="2019-03-08T17:09:00Z">
        <w:r>
          <w:rPr>
            <w:rFonts w:ascii="Times New Roman" w:hAnsi="Times New Roman" w:cs="Times New Roman"/>
            <w:sz w:val="24"/>
            <w:szCs w:val="24"/>
          </w:rPr>
          <w:tab/>
          <w:t xml:space="preserve">However, there is recent evidence that the rejection of lures is not a </w:t>
        </w:r>
        <w:proofErr w:type="spellStart"/>
        <w:r>
          <w:rPr>
            <w:rFonts w:ascii="Times New Roman" w:hAnsi="Times New Roman" w:cs="Times New Roman"/>
            <w:sz w:val="24"/>
            <w:szCs w:val="24"/>
          </w:rPr>
          <w:t>preattentive</w:t>
        </w:r>
        <w:proofErr w:type="spellEnd"/>
        <w:r>
          <w:rPr>
            <w:rFonts w:ascii="Times New Roman" w:hAnsi="Times New Roman" w:cs="Times New Roman"/>
            <w:sz w:val="24"/>
            <w:szCs w:val="24"/>
          </w:rPr>
          <w:t xml:space="preserve"> process of filtering</w:t>
        </w:r>
      </w:ins>
      <w:ins w:id="74" w:author="Gavin" w:date="2019-03-08T17:10:00Z">
        <w:r>
          <w:rPr>
            <w:rFonts w:ascii="Times New Roman" w:hAnsi="Times New Roman" w:cs="Times New Roman"/>
            <w:sz w:val="24"/>
            <w:szCs w:val="24"/>
          </w:rPr>
          <w:t>, but instead an active process of rejection (CITE). The Contrast Signal Theory</w:t>
        </w:r>
      </w:ins>
      <w:ins w:id="75" w:author="Gavin" w:date="2019-03-08T17:42:00Z">
        <w:r w:rsidR="000E23D1">
          <w:rPr>
            <w:rFonts w:ascii="Times New Roman" w:hAnsi="Times New Roman" w:cs="Times New Roman"/>
            <w:sz w:val="24"/>
            <w:szCs w:val="24"/>
          </w:rPr>
          <w:t>, like most theories of search (e.g. CITE),</w:t>
        </w:r>
      </w:ins>
      <w:ins w:id="76" w:author="Gavin" w:date="2019-03-08T17:10:00Z">
        <w:r>
          <w:rPr>
            <w:rFonts w:ascii="Times New Roman" w:hAnsi="Times New Roman" w:cs="Times New Roman"/>
            <w:sz w:val="24"/>
            <w:szCs w:val="24"/>
          </w:rPr>
          <w:t xml:space="preserve"> proposes that visual search </w:t>
        </w:r>
      </w:ins>
      <w:ins w:id="77" w:author="Gavin" w:date="2019-03-08T17:42:00Z">
        <w:r w:rsidR="000E23D1">
          <w:rPr>
            <w:rFonts w:ascii="Times New Roman" w:hAnsi="Times New Roman" w:cs="Times New Roman"/>
            <w:sz w:val="24"/>
            <w:szCs w:val="24"/>
          </w:rPr>
          <w:t xml:space="preserve">is a two-stage process. It first </w:t>
        </w:r>
      </w:ins>
      <w:ins w:id="78" w:author="Gavin" w:date="2019-03-08T17:10:00Z">
        <w:r>
          <w:rPr>
            <w:rFonts w:ascii="Times New Roman" w:hAnsi="Times New Roman" w:cs="Times New Roman"/>
            <w:sz w:val="24"/>
            <w:szCs w:val="24"/>
          </w:rPr>
          <w:t xml:space="preserve">begins with a parallel accumulation of evidence at all locations across the display. This evidence is a contrast signal between </w:t>
        </w:r>
      </w:ins>
      <w:ins w:id="79" w:author="Gavin" w:date="2019-03-08T17:40:00Z">
        <w:r w:rsidR="00D205CD">
          <w:rPr>
            <w:rFonts w:ascii="Times New Roman" w:hAnsi="Times New Roman" w:cs="Times New Roman"/>
            <w:sz w:val="24"/>
            <w:szCs w:val="24"/>
          </w:rPr>
          <w:t xml:space="preserve">each location </w:t>
        </w:r>
      </w:ins>
      <w:ins w:id="80" w:author="Gavin" w:date="2019-03-08T17:11:00Z">
        <w:r>
          <w:rPr>
            <w:rFonts w:ascii="Times New Roman" w:hAnsi="Times New Roman" w:cs="Times New Roman"/>
            <w:sz w:val="24"/>
            <w:szCs w:val="24"/>
          </w:rPr>
          <w:t xml:space="preserve">and the target template, and </w:t>
        </w:r>
      </w:ins>
      <w:ins w:id="81" w:author="Gavin" w:date="2019-03-10T13:27:00Z">
        <w:r w:rsidR="008B2FCC">
          <w:rPr>
            <w:rFonts w:ascii="Times New Roman" w:hAnsi="Times New Roman" w:cs="Times New Roman"/>
            <w:sz w:val="24"/>
            <w:szCs w:val="24"/>
          </w:rPr>
          <w:t xml:space="preserve">evidence is accumulated toward </w:t>
        </w:r>
      </w:ins>
      <w:ins w:id="82" w:author="Gavin" w:date="2019-03-08T17:11:00Z">
        <w:r>
          <w:rPr>
            <w:rFonts w:ascii="Times New Roman" w:hAnsi="Times New Roman" w:cs="Times New Roman"/>
            <w:sz w:val="24"/>
            <w:szCs w:val="24"/>
          </w:rPr>
          <w:t xml:space="preserve">a ‘non-target’ threshold. </w:t>
        </w:r>
      </w:ins>
      <w:ins w:id="83" w:author="Gavin" w:date="2019-03-08T17:41:00Z">
        <w:r w:rsidR="00D205CD">
          <w:rPr>
            <w:rFonts w:ascii="Times New Roman" w:hAnsi="Times New Roman" w:cs="Times New Roman"/>
            <w:sz w:val="24"/>
            <w:szCs w:val="24"/>
          </w:rPr>
          <w:t>Locations</w:t>
        </w:r>
      </w:ins>
      <w:ins w:id="84" w:author="Gavin" w:date="2019-03-08T17:11:00Z">
        <w:r>
          <w:rPr>
            <w:rFonts w:ascii="Times New Roman" w:hAnsi="Times New Roman" w:cs="Times New Roman"/>
            <w:sz w:val="24"/>
            <w:szCs w:val="24"/>
          </w:rPr>
          <w:t xml:space="preserve"> that reach this threshold are rejected </w:t>
        </w:r>
      </w:ins>
      <w:ins w:id="85" w:author="Gavin" w:date="2019-03-10T13:38:00Z">
        <w:r w:rsidR="001B733F">
          <w:rPr>
            <w:rFonts w:ascii="Times New Roman" w:hAnsi="Times New Roman" w:cs="Times New Roman"/>
            <w:sz w:val="24"/>
            <w:szCs w:val="24"/>
          </w:rPr>
          <w:t>in the first</w:t>
        </w:r>
      </w:ins>
      <w:ins w:id="86" w:author="Gavin" w:date="2019-03-10T13:35:00Z">
        <w:r w:rsidR="008B2FCC">
          <w:rPr>
            <w:rFonts w:ascii="Times New Roman" w:hAnsi="Times New Roman" w:cs="Times New Roman"/>
            <w:sz w:val="24"/>
            <w:szCs w:val="24"/>
          </w:rPr>
          <w:t xml:space="preserve"> stage</w:t>
        </w:r>
      </w:ins>
      <w:ins w:id="87" w:author="Gavin" w:date="2019-03-08T17:11:00Z">
        <w:r>
          <w:rPr>
            <w:rFonts w:ascii="Times New Roman" w:hAnsi="Times New Roman" w:cs="Times New Roman"/>
            <w:sz w:val="24"/>
            <w:szCs w:val="24"/>
          </w:rPr>
          <w:t xml:space="preserve">; these items will not be selected by attention for further processing. </w:t>
        </w:r>
      </w:ins>
      <w:ins w:id="88" w:author="Gavin" w:date="2019-03-08T17:41:00Z">
        <w:r w:rsidR="00D205CD">
          <w:rPr>
            <w:rFonts w:ascii="Times New Roman" w:hAnsi="Times New Roman" w:cs="Times New Roman"/>
            <w:sz w:val="24"/>
            <w:szCs w:val="24"/>
          </w:rPr>
          <w:t xml:space="preserve">This </w:t>
        </w:r>
      </w:ins>
      <w:ins w:id="89" w:author="Gavin" w:date="2019-03-10T13:39:00Z">
        <w:r w:rsidR="001B733F">
          <w:rPr>
            <w:rFonts w:ascii="Times New Roman" w:hAnsi="Times New Roman" w:cs="Times New Roman"/>
            <w:sz w:val="24"/>
            <w:szCs w:val="24"/>
          </w:rPr>
          <w:t>evidence accumulation process</w:t>
        </w:r>
      </w:ins>
      <w:ins w:id="90" w:author="Gavin" w:date="2019-03-08T17:41:00Z">
        <w:r w:rsidR="00D205CD">
          <w:rPr>
            <w:rFonts w:ascii="Times New Roman" w:hAnsi="Times New Roman" w:cs="Times New Roman"/>
            <w:sz w:val="24"/>
            <w:szCs w:val="24"/>
          </w:rPr>
          <w:t xml:space="preserve"> occurs in parallel and is stochastic, and results in a logarithmic increase in response times as a function of set size (CITE </w:t>
        </w:r>
        <w:proofErr w:type="spellStart"/>
        <w:r w:rsidR="00D205CD">
          <w:rPr>
            <w:rFonts w:ascii="Times New Roman" w:hAnsi="Times New Roman" w:cs="Times New Roman"/>
            <w:sz w:val="24"/>
            <w:szCs w:val="24"/>
          </w:rPr>
          <w:t>Buetti</w:t>
        </w:r>
        <w:proofErr w:type="spellEnd"/>
        <w:r w:rsidR="00D205CD">
          <w:rPr>
            <w:rFonts w:ascii="Times New Roman" w:hAnsi="Times New Roman" w:cs="Times New Roman"/>
            <w:sz w:val="24"/>
            <w:szCs w:val="24"/>
          </w:rPr>
          <w:t xml:space="preserve"> and Townsend etc.). </w:t>
        </w:r>
      </w:ins>
      <w:ins w:id="91" w:author="Gavin" w:date="2019-03-08T17:44:00Z">
        <w:r w:rsidR="00C55F53">
          <w:rPr>
            <w:rFonts w:ascii="Times New Roman" w:hAnsi="Times New Roman" w:cs="Times New Roman"/>
            <w:sz w:val="24"/>
            <w:szCs w:val="24"/>
          </w:rPr>
          <w:t>Note that this</w:t>
        </w:r>
      </w:ins>
      <w:ins w:id="92" w:author="Gavin" w:date="2019-03-08T17:41:00Z">
        <w:r w:rsidR="00D205CD">
          <w:rPr>
            <w:rFonts w:ascii="Times New Roman" w:hAnsi="Times New Roman" w:cs="Times New Roman"/>
            <w:sz w:val="24"/>
            <w:szCs w:val="24"/>
          </w:rPr>
          <w:t xml:space="preserve"> </w:t>
        </w:r>
        <w:proofErr w:type="gramStart"/>
        <w:r w:rsidR="00D205CD">
          <w:rPr>
            <w:rFonts w:ascii="Times New Roman" w:hAnsi="Times New Roman" w:cs="Times New Roman"/>
            <w:sz w:val="24"/>
            <w:szCs w:val="24"/>
          </w:rPr>
          <w:t>is in contrast to</w:t>
        </w:r>
        <w:proofErr w:type="gramEnd"/>
        <w:r w:rsidR="00D205CD">
          <w:rPr>
            <w:rFonts w:ascii="Times New Roman" w:hAnsi="Times New Roman" w:cs="Times New Roman"/>
            <w:sz w:val="24"/>
            <w:szCs w:val="24"/>
          </w:rPr>
          <w:t xml:space="preserve"> a </w:t>
        </w:r>
        <w:proofErr w:type="spellStart"/>
        <w:r w:rsidR="00D205CD">
          <w:rPr>
            <w:rFonts w:ascii="Times New Roman" w:hAnsi="Times New Roman" w:cs="Times New Roman"/>
            <w:sz w:val="24"/>
            <w:szCs w:val="24"/>
          </w:rPr>
          <w:t>preattentive</w:t>
        </w:r>
        <w:proofErr w:type="spellEnd"/>
        <w:r w:rsidR="00D205CD">
          <w:rPr>
            <w:rFonts w:ascii="Times New Roman" w:hAnsi="Times New Roman" w:cs="Times New Roman"/>
            <w:sz w:val="24"/>
            <w:szCs w:val="24"/>
          </w:rPr>
          <w:t xml:space="preserve"> filtering process </w:t>
        </w:r>
      </w:ins>
      <w:ins w:id="93" w:author="Gavin" w:date="2019-03-10T14:36:00Z">
        <w:r w:rsidR="00350F7F">
          <w:rPr>
            <w:rFonts w:ascii="Times New Roman" w:hAnsi="Times New Roman" w:cs="Times New Roman"/>
            <w:sz w:val="24"/>
            <w:szCs w:val="24"/>
          </w:rPr>
          <w:t>as suggested by Jiang and Chun (CITE)</w:t>
        </w:r>
      </w:ins>
      <w:ins w:id="94" w:author="Gavin" w:date="2019-03-08T17:41:00Z">
        <w:r w:rsidR="00D205CD">
          <w:rPr>
            <w:rFonts w:ascii="Times New Roman" w:hAnsi="Times New Roman" w:cs="Times New Roman"/>
            <w:sz w:val="24"/>
            <w:szCs w:val="24"/>
          </w:rPr>
          <w:t xml:space="preserve">, which </w:t>
        </w:r>
        <w:r w:rsidR="000E23D1">
          <w:rPr>
            <w:rFonts w:ascii="Times New Roman" w:hAnsi="Times New Roman" w:cs="Times New Roman"/>
            <w:sz w:val="24"/>
            <w:szCs w:val="24"/>
          </w:rPr>
          <w:t>is a</w:t>
        </w:r>
      </w:ins>
      <w:ins w:id="95" w:author="Gavin" w:date="2019-03-08T17:42:00Z">
        <w:r w:rsidR="000E23D1">
          <w:rPr>
            <w:rFonts w:ascii="Times New Roman" w:hAnsi="Times New Roman" w:cs="Times New Roman"/>
            <w:sz w:val="24"/>
            <w:szCs w:val="24"/>
          </w:rPr>
          <w:t xml:space="preserve">ssociated with no meaningful increase in response times as a function of set size (CITE). </w:t>
        </w:r>
      </w:ins>
      <w:ins w:id="96" w:author="Gavin" w:date="2019-03-08T17:47:00Z">
        <w:r w:rsidR="00B92DA5">
          <w:rPr>
            <w:rFonts w:ascii="Times New Roman" w:hAnsi="Times New Roman" w:cs="Times New Roman"/>
            <w:sz w:val="24"/>
            <w:szCs w:val="24"/>
          </w:rPr>
          <w:t xml:space="preserve">This first stage ends </w:t>
        </w:r>
        <w:r w:rsidR="00B92DA5">
          <w:rPr>
            <w:rFonts w:ascii="Times New Roman" w:hAnsi="Times New Roman" w:cs="Times New Roman"/>
            <w:sz w:val="24"/>
            <w:szCs w:val="24"/>
          </w:rPr>
          <w:lastRenderedPageBreak/>
          <w:t xml:space="preserve">when </w:t>
        </w:r>
      </w:ins>
      <w:ins w:id="97" w:author="Gavin" w:date="2019-03-08T17:48:00Z">
        <w:r w:rsidR="00B92DA5">
          <w:rPr>
            <w:rFonts w:ascii="Times New Roman" w:hAnsi="Times New Roman" w:cs="Times New Roman"/>
            <w:sz w:val="24"/>
            <w:szCs w:val="24"/>
          </w:rPr>
          <w:t xml:space="preserve">a certain </w:t>
        </w:r>
        <w:proofErr w:type="gramStart"/>
        <w:r w:rsidR="00B92DA5">
          <w:rPr>
            <w:rFonts w:ascii="Times New Roman" w:hAnsi="Times New Roman" w:cs="Times New Roman"/>
            <w:sz w:val="24"/>
            <w:szCs w:val="24"/>
          </w:rPr>
          <w:t>period of time</w:t>
        </w:r>
        <w:proofErr w:type="gramEnd"/>
        <w:r w:rsidR="00B92DA5">
          <w:rPr>
            <w:rFonts w:ascii="Times New Roman" w:hAnsi="Times New Roman" w:cs="Times New Roman"/>
            <w:sz w:val="24"/>
            <w:szCs w:val="24"/>
          </w:rPr>
          <w:t xml:space="preserve"> has passed without any accumulators reaching threshold</w:t>
        </w:r>
      </w:ins>
      <w:ins w:id="98" w:author="Gavin" w:date="2019-03-10T14:44:00Z">
        <w:r w:rsidR="00CB1294">
          <w:rPr>
            <w:rFonts w:ascii="Times New Roman" w:hAnsi="Times New Roman" w:cs="Times New Roman"/>
            <w:sz w:val="24"/>
            <w:szCs w:val="24"/>
          </w:rPr>
          <w:t>, and the output</w:t>
        </w:r>
      </w:ins>
      <w:ins w:id="99" w:author="Gavin" w:date="2019-03-09T09:22:00Z">
        <w:r w:rsidR="009A794C">
          <w:rPr>
            <w:rFonts w:ascii="Times New Roman" w:hAnsi="Times New Roman" w:cs="Times New Roman"/>
            <w:sz w:val="24"/>
            <w:szCs w:val="24"/>
          </w:rPr>
          <w:t xml:space="preserve"> is </w:t>
        </w:r>
      </w:ins>
      <w:ins w:id="100" w:author="Gavin" w:date="2019-03-09T09:34:00Z">
        <w:r w:rsidR="009A794C">
          <w:rPr>
            <w:rFonts w:ascii="Times New Roman" w:hAnsi="Times New Roman" w:cs="Times New Roman"/>
            <w:sz w:val="24"/>
            <w:szCs w:val="24"/>
          </w:rPr>
          <w:t xml:space="preserve">a list of locations that </w:t>
        </w:r>
      </w:ins>
      <w:ins w:id="101" w:author="Gavin" w:date="2019-03-09T09:36:00Z">
        <w:r w:rsidR="00FD0420">
          <w:rPr>
            <w:rFonts w:ascii="Times New Roman" w:hAnsi="Times New Roman" w:cs="Times New Roman"/>
            <w:sz w:val="24"/>
            <w:szCs w:val="24"/>
          </w:rPr>
          <w:t>require attentional scrutiny. Attention and/or eye movements are then directed to these locations in the second stage.</w:t>
        </w:r>
      </w:ins>
      <w:ins w:id="102" w:author="Gavin" w:date="2019-03-09T09:40:00Z">
        <w:r w:rsidR="00FD0420">
          <w:rPr>
            <w:rFonts w:ascii="Times New Roman" w:hAnsi="Times New Roman" w:cs="Times New Roman"/>
            <w:sz w:val="24"/>
            <w:szCs w:val="24"/>
          </w:rPr>
          <w:t xml:space="preserve"> </w:t>
        </w:r>
      </w:ins>
      <w:ins w:id="103" w:author="Gavin" w:date="2019-03-09T09:39:00Z">
        <w:r w:rsidR="00FD0420">
          <w:rPr>
            <w:rFonts w:ascii="Times New Roman" w:hAnsi="Times New Roman" w:cs="Times New Roman"/>
            <w:sz w:val="24"/>
            <w:szCs w:val="24"/>
          </w:rPr>
          <w:t xml:space="preserve">In sum, according to Contrast Signal Theory, lures do not get filtered out </w:t>
        </w:r>
        <w:proofErr w:type="spellStart"/>
        <w:r w:rsidR="00FD0420">
          <w:rPr>
            <w:rFonts w:ascii="Times New Roman" w:hAnsi="Times New Roman" w:cs="Times New Roman"/>
            <w:sz w:val="24"/>
            <w:szCs w:val="24"/>
          </w:rPr>
          <w:t>en</w:t>
        </w:r>
        <w:proofErr w:type="spellEnd"/>
        <w:r w:rsidR="00FD0420">
          <w:rPr>
            <w:rFonts w:ascii="Times New Roman" w:hAnsi="Times New Roman" w:cs="Times New Roman"/>
            <w:sz w:val="24"/>
            <w:szCs w:val="24"/>
          </w:rPr>
          <w:t xml:space="preserve"> masse by a </w:t>
        </w:r>
        <w:proofErr w:type="spellStart"/>
        <w:r w:rsidR="00FD0420">
          <w:rPr>
            <w:rFonts w:ascii="Times New Roman" w:hAnsi="Times New Roman" w:cs="Times New Roman"/>
            <w:sz w:val="24"/>
            <w:szCs w:val="24"/>
          </w:rPr>
          <w:t>preattentive</w:t>
        </w:r>
        <w:proofErr w:type="spellEnd"/>
        <w:r w:rsidR="00FD0420">
          <w:rPr>
            <w:rFonts w:ascii="Times New Roman" w:hAnsi="Times New Roman" w:cs="Times New Roman"/>
            <w:sz w:val="24"/>
            <w:szCs w:val="24"/>
          </w:rPr>
          <w:t xml:space="preserve"> process (e.g. CITE). Rather, all items in a search display, i</w:t>
        </w:r>
      </w:ins>
      <w:ins w:id="104" w:author="Gavin" w:date="2019-03-09T09:40:00Z">
        <w:r w:rsidR="00FD0420">
          <w:rPr>
            <w:rFonts w:ascii="Times New Roman" w:hAnsi="Times New Roman" w:cs="Times New Roman"/>
            <w:sz w:val="24"/>
            <w:szCs w:val="24"/>
          </w:rPr>
          <w:t xml:space="preserve">ncluding lures, are processed in parallel in the first stage of visual search. </w:t>
        </w:r>
      </w:ins>
      <w:ins w:id="105" w:author="Gavin" w:date="2019-03-09T09:34:00Z">
        <w:r w:rsidR="009A794C">
          <w:rPr>
            <w:rFonts w:ascii="Times New Roman" w:hAnsi="Times New Roman" w:cs="Times New Roman"/>
            <w:sz w:val="24"/>
            <w:szCs w:val="24"/>
          </w:rPr>
          <w:t xml:space="preserve"> </w:t>
        </w:r>
      </w:ins>
      <w:ins w:id="106" w:author="Gavin" w:date="2019-03-08T17:48:00Z">
        <w:r w:rsidR="00B92DA5">
          <w:rPr>
            <w:rFonts w:ascii="Times New Roman" w:hAnsi="Times New Roman" w:cs="Times New Roman"/>
            <w:sz w:val="24"/>
            <w:szCs w:val="24"/>
          </w:rPr>
          <w:t xml:space="preserve"> </w:t>
        </w:r>
      </w:ins>
    </w:p>
    <w:p w14:paraId="0B454469" w14:textId="7DC5F90D" w:rsidR="00A60BA1" w:rsidRPr="00ED722E" w:rsidRDefault="00FD0420">
      <w:pPr>
        <w:pStyle w:val="NoSpacing"/>
        <w:spacing w:line="480" w:lineRule="auto"/>
        <w:rPr>
          <w:ins w:id="107" w:author="Gavin" w:date="2019-03-07T15:23:00Z"/>
          <w:rFonts w:ascii="Times New Roman" w:hAnsi="Times New Roman" w:cs="Times New Roman"/>
          <w:sz w:val="24"/>
          <w:szCs w:val="24"/>
          <w:rPrChange w:id="108" w:author="Gavin" w:date="2019-03-08T16:52:00Z">
            <w:rPr>
              <w:ins w:id="109" w:author="Gavin" w:date="2019-03-07T15:23:00Z"/>
              <w:rFonts w:ascii="Times New Roman" w:hAnsi="Times New Roman" w:cs="Times New Roman"/>
              <w:b/>
              <w:sz w:val="24"/>
              <w:szCs w:val="24"/>
            </w:rPr>
          </w:rPrChange>
        </w:rPr>
        <w:pPrChange w:id="110" w:author="Gavin" w:date="2019-03-08T16:33:00Z">
          <w:pPr>
            <w:pStyle w:val="NoSpacing"/>
            <w:spacing w:line="480" w:lineRule="auto"/>
            <w:jc w:val="center"/>
          </w:pPr>
        </w:pPrChange>
      </w:pPr>
      <w:ins w:id="111" w:author="Gavin" w:date="2019-03-09T09:40:00Z">
        <w:r>
          <w:rPr>
            <w:rFonts w:ascii="Times New Roman" w:hAnsi="Times New Roman" w:cs="Times New Roman"/>
            <w:sz w:val="24"/>
            <w:szCs w:val="24"/>
          </w:rPr>
          <w:tab/>
          <w:t xml:space="preserve">It is unclear what the </w:t>
        </w:r>
      </w:ins>
      <w:ins w:id="112" w:author="Gavin" w:date="2019-03-09T09:46:00Z">
        <w:r>
          <w:rPr>
            <w:rFonts w:ascii="Times New Roman" w:hAnsi="Times New Roman" w:cs="Times New Roman"/>
            <w:sz w:val="24"/>
            <w:szCs w:val="24"/>
          </w:rPr>
          <w:t>fate of these lures, that are rejected in the first stage, is</w:t>
        </w:r>
      </w:ins>
      <w:ins w:id="113" w:author="Gavin" w:date="2019-03-09T09:48:00Z">
        <w:r w:rsidR="00E41B63">
          <w:rPr>
            <w:rFonts w:ascii="Times New Roman" w:hAnsi="Times New Roman" w:cs="Times New Roman"/>
            <w:sz w:val="24"/>
            <w:szCs w:val="24"/>
          </w:rPr>
          <w:t xml:space="preserve"> </w:t>
        </w:r>
        <w:proofErr w:type="gramStart"/>
        <w:r w:rsidR="00E41B63">
          <w:rPr>
            <w:rFonts w:ascii="Times New Roman" w:hAnsi="Times New Roman" w:cs="Times New Roman"/>
            <w:sz w:val="24"/>
            <w:szCs w:val="24"/>
          </w:rPr>
          <w:t>with regard to</w:t>
        </w:r>
        <w:proofErr w:type="gramEnd"/>
        <w:r w:rsidR="00E41B63">
          <w:rPr>
            <w:rFonts w:ascii="Times New Roman" w:hAnsi="Times New Roman" w:cs="Times New Roman"/>
            <w:sz w:val="24"/>
            <w:szCs w:val="24"/>
          </w:rPr>
          <w:t xml:space="preserve"> contextual cueing</w:t>
        </w:r>
      </w:ins>
      <w:ins w:id="114" w:author="Gavin" w:date="2019-03-09T09:46:00Z">
        <w:r>
          <w:rPr>
            <w:rFonts w:ascii="Times New Roman" w:hAnsi="Times New Roman" w:cs="Times New Roman"/>
            <w:sz w:val="24"/>
            <w:szCs w:val="24"/>
          </w:rPr>
          <w:t xml:space="preserve">. On the one hand, since they </w:t>
        </w:r>
      </w:ins>
      <w:ins w:id="115" w:author="Gavin" w:date="2019-03-09T09:47:00Z">
        <w:r w:rsidR="00E41B63">
          <w:rPr>
            <w:rFonts w:ascii="Times New Roman" w:hAnsi="Times New Roman" w:cs="Times New Roman"/>
            <w:sz w:val="24"/>
            <w:szCs w:val="24"/>
          </w:rPr>
          <w:t>undergo an active process of evidence accumulation, they migh</w:t>
        </w:r>
      </w:ins>
      <w:ins w:id="116" w:author="Gavin" w:date="2019-03-09T09:48:00Z">
        <w:r w:rsidR="00E41B63">
          <w:rPr>
            <w:rFonts w:ascii="Times New Roman" w:hAnsi="Times New Roman" w:cs="Times New Roman"/>
            <w:sz w:val="24"/>
            <w:szCs w:val="24"/>
          </w:rPr>
          <w:t xml:space="preserve">t be implicitly learned and form the context for contextual cueing. On the other, since they are discarded from further processing after reaching threshold, they might </w:t>
        </w:r>
      </w:ins>
      <w:ins w:id="117" w:author="Gavin" w:date="2019-03-09T09:49:00Z">
        <w:r w:rsidR="00E41B63">
          <w:rPr>
            <w:rFonts w:ascii="Times New Roman" w:hAnsi="Times New Roman" w:cs="Times New Roman"/>
            <w:sz w:val="24"/>
            <w:szCs w:val="24"/>
          </w:rPr>
          <w:t xml:space="preserve">not contribute to contextual cueing. </w:t>
        </w:r>
      </w:ins>
      <w:ins w:id="118" w:author="Gavin" w:date="2019-03-09T09:58:00Z">
        <w:r w:rsidR="00F85314">
          <w:rPr>
            <w:rFonts w:ascii="Times New Roman" w:hAnsi="Times New Roman" w:cs="Times New Roman"/>
            <w:sz w:val="24"/>
            <w:szCs w:val="24"/>
          </w:rPr>
          <w:t xml:space="preserve">In the present study, we examined the contextual effect in mixed displays with both candidates and lures, and in </w:t>
        </w:r>
      </w:ins>
      <w:ins w:id="119" w:author="Gavin" w:date="2019-03-09T09:59:00Z">
        <w:r w:rsidR="00F85314">
          <w:rPr>
            <w:rFonts w:ascii="Times New Roman" w:hAnsi="Times New Roman" w:cs="Times New Roman"/>
            <w:sz w:val="24"/>
            <w:szCs w:val="24"/>
          </w:rPr>
          <w:t xml:space="preserve">lure-only displays. </w:t>
        </w:r>
      </w:ins>
      <w:ins w:id="120" w:author="Gavin" w:date="2019-03-10T19:11:00Z">
        <w:r w:rsidR="00E240B3">
          <w:rPr>
            <w:rFonts w:ascii="Times New Roman" w:hAnsi="Times New Roman" w:cs="Times New Roman"/>
            <w:sz w:val="24"/>
            <w:szCs w:val="24"/>
          </w:rPr>
          <w:t xml:space="preserve">We first </w:t>
        </w:r>
      </w:ins>
      <w:ins w:id="121" w:author="Gavin" w:date="2019-03-10T19:12:00Z">
        <w:r w:rsidR="00E240B3">
          <w:rPr>
            <w:rFonts w:ascii="Times New Roman" w:hAnsi="Times New Roman" w:cs="Times New Roman"/>
            <w:sz w:val="24"/>
            <w:szCs w:val="24"/>
          </w:rPr>
          <w:t>present the response time analyses of the contextual cueing effect from all three experiments before presenting the analyses regarding awareness of</w:t>
        </w:r>
      </w:ins>
      <w:ins w:id="122" w:author="Gavin" w:date="2019-03-10T19:13:00Z">
        <w:r w:rsidR="00E240B3">
          <w:rPr>
            <w:rFonts w:ascii="Times New Roman" w:hAnsi="Times New Roman" w:cs="Times New Roman"/>
            <w:sz w:val="24"/>
            <w:szCs w:val="24"/>
          </w:rPr>
          <w:t xml:space="preserve"> the repeated displays. </w:t>
        </w:r>
      </w:ins>
      <w:ins w:id="123" w:author="Gavin" w:date="2019-03-10T19:12:00Z">
        <w:r w:rsidR="00E240B3">
          <w:rPr>
            <w:rFonts w:ascii="Times New Roman" w:hAnsi="Times New Roman" w:cs="Times New Roman"/>
            <w:sz w:val="24"/>
            <w:szCs w:val="24"/>
          </w:rPr>
          <w:t xml:space="preserve"> </w:t>
        </w:r>
      </w:ins>
      <w:ins w:id="124" w:author="Gavin" w:date="2019-03-10T19:11:00Z">
        <w:r w:rsidR="00E240B3">
          <w:rPr>
            <w:rFonts w:ascii="Times New Roman" w:hAnsi="Times New Roman" w:cs="Times New Roman"/>
            <w:sz w:val="24"/>
            <w:szCs w:val="24"/>
          </w:rPr>
          <w:t xml:space="preserve"> </w:t>
        </w:r>
      </w:ins>
    </w:p>
    <w:p w14:paraId="1C08E00C" w14:textId="77777777" w:rsidR="000B691E" w:rsidRDefault="000B691E" w:rsidP="00033C26">
      <w:pPr>
        <w:pStyle w:val="NoSpacing"/>
        <w:spacing w:line="480" w:lineRule="auto"/>
        <w:jc w:val="center"/>
        <w:rPr>
          <w:ins w:id="125" w:author="Gavin" w:date="2019-03-07T15:23:00Z"/>
          <w:rFonts w:ascii="Times New Roman" w:hAnsi="Times New Roman" w:cs="Times New Roman"/>
          <w:b/>
          <w:sz w:val="24"/>
          <w:szCs w:val="24"/>
        </w:rPr>
      </w:pPr>
    </w:p>
    <w:p w14:paraId="00FAA40B" w14:textId="07672BD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Experiment 1</w:t>
      </w:r>
    </w:p>
    <w:p w14:paraId="2A73F2DE" w14:textId="5D289642" w:rsidR="00454B84" w:rsidRPr="00CC4A7F" w:rsidRDefault="00CC4A7F">
      <w:pPr>
        <w:pStyle w:val="NoSpacing"/>
        <w:spacing w:line="480" w:lineRule="auto"/>
        <w:rPr>
          <w:rFonts w:ascii="Times New Roman" w:hAnsi="Times New Roman" w:cs="Times New Roman"/>
          <w:sz w:val="24"/>
          <w:szCs w:val="24"/>
          <w:rPrChange w:id="126" w:author="Gavin" w:date="2019-03-08T12:13:00Z">
            <w:rPr>
              <w:rFonts w:ascii="Times New Roman" w:hAnsi="Times New Roman" w:cs="Times New Roman"/>
              <w:b/>
              <w:sz w:val="24"/>
              <w:szCs w:val="24"/>
            </w:rPr>
          </w:rPrChange>
        </w:rPr>
        <w:pPrChange w:id="127" w:author="Gavin" w:date="2019-03-08T12:13:00Z">
          <w:pPr>
            <w:pStyle w:val="NoSpacing"/>
            <w:spacing w:line="480" w:lineRule="auto"/>
            <w:jc w:val="center"/>
          </w:pPr>
        </w:pPrChange>
      </w:pPr>
      <w:ins w:id="128" w:author="Gavin" w:date="2019-03-08T12:13:00Z">
        <w:r>
          <w:rPr>
            <w:rFonts w:ascii="Times New Roman" w:hAnsi="Times New Roman" w:cs="Times New Roman"/>
            <w:sz w:val="24"/>
            <w:szCs w:val="24"/>
          </w:rPr>
          <w:tab/>
        </w:r>
      </w:ins>
      <w:ins w:id="129" w:author="Gavin" w:date="2019-03-08T12:14:00Z">
        <w:r>
          <w:rPr>
            <w:rFonts w:ascii="Times New Roman" w:hAnsi="Times New Roman" w:cs="Times New Roman"/>
            <w:sz w:val="24"/>
            <w:szCs w:val="24"/>
          </w:rPr>
          <w:t xml:space="preserve">The main aim of the study </w:t>
        </w:r>
      </w:ins>
      <w:ins w:id="130" w:author="Gavin" w:date="2019-03-10T14:59:00Z">
        <w:r w:rsidR="00D715D5">
          <w:rPr>
            <w:rFonts w:ascii="Times New Roman" w:hAnsi="Times New Roman" w:cs="Times New Roman"/>
            <w:sz w:val="24"/>
            <w:szCs w:val="24"/>
          </w:rPr>
          <w:t>was</w:t>
        </w:r>
      </w:ins>
      <w:ins w:id="131" w:author="Gavin" w:date="2019-03-08T12:14:00Z">
        <w:r>
          <w:rPr>
            <w:rFonts w:ascii="Times New Roman" w:hAnsi="Times New Roman" w:cs="Times New Roman"/>
            <w:sz w:val="24"/>
            <w:szCs w:val="24"/>
          </w:rPr>
          <w:t xml:space="preserve"> to examine the effect of lures on contextual cueing. To do that, we required </w:t>
        </w:r>
      </w:ins>
      <w:ins w:id="132" w:author="Gavin" w:date="2019-03-08T12:15:00Z">
        <w:r>
          <w:rPr>
            <w:rFonts w:ascii="Times New Roman" w:hAnsi="Times New Roman" w:cs="Times New Roman"/>
            <w:sz w:val="24"/>
            <w:szCs w:val="24"/>
          </w:rPr>
          <w:t xml:space="preserve">a large range of set sizes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observe the logarithmic slope (if any) that would reflect the evidence accumulation process (see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ins>
      <w:ins w:id="133" w:author="Gavin" w:date="2019-03-08T12:16:00Z">
        <w:r>
          <w:rPr>
            <w:rFonts w:ascii="Times New Roman" w:hAnsi="Times New Roman" w:cs="Times New Roman"/>
            <w:sz w:val="24"/>
            <w:szCs w:val="24"/>
          </w:rPr>
          <w:t>et al., 2016 for details CITE). Thus, in the first experiment we sought to examine the contextual cueing effect at small set sizes</w:t>
        </w:r>
      </w:ins>
      <w:ins w:id="134" w:author="Gavin" w:date="2019-03-08T12:17:00Z">
        <w:r>
          <w:rPr>
            <w:rFonts w:ascii="Times New Roman" w:hAnsi="Times New Roman" w:cs="Times New Roman"/>
            <w:sz w:val="24"/>
            <w:szCs w:val="24"/>
          </w:rPr>
          <w:t>, using the standard paradigm,</w:t>
        </w:r>
      </w:ins>
      <w:ins w:id="135" w:author="Gavin" w:date="2019-03-08T12:16:00Z">
        <w:r>
          <w:rPr>
            <w:rFonts w:ascii="Times New Roman" w:hAnsi="Times New Roman" w:cs="Times New Roman"/>
            <w:sz w:val="24"/>
            <w:szCs w:val="24"/>
          </w:rPr>
          <w:t xml:space="preserve"> to determine the feasibility of using smaller set sizes </w:t>
        </w:r>
        <w:proofErr w:type="gramStart"/>
        <w:r>
          <w:rPr>
            <w:rFonts w:ascii="Times New Roman" w:hAnsi="Times New Roman" w:cs="Times New Roman"/>
            <w:sz w:val="24"/>
            <w:szCs w:val="24"/>
          </w:rPr>
          <w:t>in orde</w:t>
        </w:r>
      </w:ins>
      <w:ins w:id="136" w:author="Gavin" w:date="2019-03-08T12:17:00Z">
        <w:r>
          <w:rPr>
            <w:rFonts w:ascii="Times New Roman" w:hAnsi="Times New Roman" w:cs="Times New Roman"/>
            <w:sz w:val="24"/>
            <w:szCs w:val="24"/>
          </w:rPr>
          <w:t>r to</w:t>
        </w:r>
        <w:proofErr w:type="gramEnd"/>
        <w:r>
          <w:rPr>
            <w:rFonts w:ascii="Times New Roman" w:hAnsi="Times New Roman" w:cs="Times New Roman"/>
            <w:sz w:val="24"/>
            <w:szCs w:val="24"/>
          </w:rPr>
          <w:t xml:space="preserve"> prevent crowding of the display when lures were added in the subsequent experiment. </w:t>
        </w:r>
      </w:ins>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79194F85"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 participants were recruited from the subject pool from the University of Illinois at Urbana-Champaign. Participants were given course credit </w:t>
      </w:r>
      <w:del w:id="137" w:author="Gavin" w:date="2019-03-10T15:05:00Z">
        <w:r w:rsidDel="00D715D5">
          <w:rPr>
            <w:rFonts w:ascii="Times New Roman" w:hAnsi="Times New Roman" w:cs="Times New Roman"/>
            <w:sz w:val="24"/>
            <w:szCs w:val="24"/>
          </w:rPr>
          <w:delText xml:space="preserve">or $8 </w:delText>
        </w:r>
      </w:del>
      <w:r>
        <w:rPr>
          <w:rFonts w:ascii="Times New Roman" w:hAnsi="Times New Roman" w:cs="Times New Roman"/>
          <w:sz w:val="24"/>
          <w:szCs w:val="24"/>
        </w:rPr>
        <w:t xml:space="preserve">for taking part in the experiment. All participants were tested with the Ishihara color plates (CITE) and determined to be non-colorblind. All participants also had normal or corrected-to-normal vision. </w:t>
      </w:r>
      <w:ins w:id="138" w:author="Gavin" w:date="2019-03-05T13:14:00Z">
        <w:r w:rsidR="003D3A72">
          <w:rPr>
            <w:rFonts w:ascii="Times New Roman" w:hAnsi="Times New Roman" w:cs="Times New Roman"/>
            <w:sz w:val="24"/>
            <w:szCs w:val="24"/>
          </w:rPr>
          <w:t xml:space="preserve">We aimed to collect 20 participants per experiment. </w:t>
        </w:r>
      </w:ins>
      <w:del w:id="139" w:author="Gavin" w:date="2019-03-05T13:14:00Z">
        <w:r w:rsidDel="003D3A72">
          <w:rPr>
            <w:rFonts w:ascii="Times New Roman" w:hAnsi="Times New Roman" w:cs="Times New Roman"/>
            <w:sz w:val="24"/>
            <w:szCs w:val="24"/>
          </w:rPr>
          <w:delText xml:space="preserve">There were </w:delText>
        </w:r>
        <w:r w:rsidR="00907FB8" w:rsidDel="003D3A72">
          <w:rPr>
            <w:rFonts w:ascii="Times New Roman" w:hAnsi="Times New Roman" w:cs="Times New Roman"/>
            <w:sz w:val="24"/>
            <w:szCs w:val="24"/>
          </w:rPr>
          <w:delText>20</w:delText>
        </w:r>
        <w:r w:rsidDel="003D3A72">
          <w:rPr>
            <w:rFonts w:ascii="Times New Roman" w:hAnsi="Times New Roman" w:cs="Times New Roman"/>
            <w:sz w:val="24"/>
            <w:szCs w:val="24"/>
          </w:rPr>
          <w:delText xml:space="preserve"> participants in each experiment.</w:delText>
        </w:r>
      </w:del>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4B2189AB"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F45D03">
        <w:rPr>
          <w:rFonts w:ascii="Times New Roman" w:hAnsi="Times New Roman" w:cs="Times New Roman"/>
          <w:sz w:val="24"/>
          <w:szCs w:val="24"/>
        </w:rPr>
        <w:t xml:space="preserve">The target was a </w:t>
      </w:r>
      <w:proofErr w:type="gramStart"/>
      <w:r w:rsidR="00F45D03">
        <w:rPr>
          <w:rFonts w:ascii="Times New Roman" w:hAnsi="Times New Roman" w:cs="Times New Roman"/>
          <w:sz w:val="24"/>
          <w:szCs w:val="24"/>
        </w:rPr>
        <w:t>red letter</w:t>
      </w:r>
      <w:proofErr w:type="gramEnd"/>
      <w:r w:rsidR="00F45D03">
        <w:rPr>
          <w:rFonts w:ascii="Times New Roman" w:hAnsi="Times New Roman" w:cs="Times New Roman"/>
          <w:sz w:val="24"/>
          <w:szCs w:val="24"/>
        </w:rPr>
        <w:t xml:space="preserve"> T that was rotated 90 degrees either clockwise or anti-clockwise. Participants had to respond to the target orientation. The distractor stimuli were red letter ‘L’s rotated either 0, 90, 190, or 270 degrees clockwise. </w:t>
      </w:r>
      <w:ins w:id="140" w:author="Gavin" w:date="2019-03-09T10:27:00Z">
        <w:r w:rsidR="00A74166">
          <w:rPr>
            <w:rFonts w:ascii="Times New Roman" w:hAnsi="Times New Roman" w:cs="Times New Roman"/>
            <w:sz w:val="24"/>
            <w:szCs w:val="24"/>
          </w:rPr>
          <w:t>The experiment was programmed and ran in MATLAB using the Psychophysics Toolbox (CITE).</w:t>
        </w:r>
      </w:ins>
    </w:p>
    <w:p w14:paraId="26E1DF6D" w14:textId="63C1B3CC"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This grid subtended </w:t>
      </w:r>
      <w:commentRangeStart w:id="141"/>
      <w:r w:rsidRPr="004554D8">
        <w:rPr>
          <w:rFonts w:ascii="Times New Roman" w:hAnsi="Times New Roman" w:cs="Times New Roman"/>
          <w:sz w:val="24"/>
          <w:szCs w:val="24"/>
          <w:highlight w:val="yellow"/>
          <w:rPrChange w:id="142" w:author="Microsoft Office User" w:date="2019-03-05T09:48:00Z">
            <w:rPr>
              <w:rFonts w:ascii="Times New Roman" w:hAnsi="Times New Roman" w:cs="Times New Roman"/>
              <w:sz w:val="24"/>
              <w:szCs w:val="24"/>
            </w:rPr>
          </w:rPrChange>
        </w:rPr>
        <w:t>xxx</w:t>
      </w:r>
      <w:r>
        <w:rPr>
          <w:rFonts w:ascii="Times New Roman" w:hAnsi="Times New Roman" w:cs="Times New Roman"/>
          <w:sz w:val="24"/>
          <w:szCs w:val="24"/>
        </w:rPr>
        <w:t xml:space="preserve"> </w:t>
      </w:r>
      <w:commentRangeEnd w:id="141"/>
      <w:r w:rsidR="00E64DA8">
        <w:rPr>
          <w:rStyle w:val="CommentReference"/>
        </w:rPr>
        <w:commentReference w:id="141"/>
      </w:r>
      <w:r>
        <w:rPr>
          <w:rFonts w:ascii="Times New Roman" w:hAnsi="Times New Roman" w:cs="Times New Roman"/>
          <w:sz w:val="24"/>
          <w:szCs w:val="24"/>
        </w:rPr>
        <w:t xml:space="preserve">degrees of visual angle horizontally and </w:t>
      </w:r>
      <w:commentRangeStart w:id="143"/>
      <w:r w:rsidRPr="004554D8">
        <w:rPr>
          <w:rFonts w:ascii="Times New Roman" w:hAnsi="Times New Roman" w:cs="Times New Roman"/>
          <w:sz w:val="24"/>
          <w:szCs w:val="24"/>
          <w:highlight w:val="yellow"/>
          <w:rPrChange w:id="144" w:author="Microsoft Office User" w:date="2019-03-05T09:48:00Z">
            <w:rPr>
              <w:rFonts w:ascii="Times New Roman" w:hAnsi="Times New Roman" w:cs="Times New Roman"/>
              <w:sz w:val="24"/>
              <w:szCs w:val="24"/>
            </w:rPr>
          </w:rPrChange>
        </w:rPr>
        <w:t>xxx</w:t>
      </w:r>
      <w:r>
        <w:rPr>
          <w:rFonts w:ascii="Times New Roman" w:hAnsi="Times New Roman" w:cs="Times New Roman"/>
          <w:sz w:val="24"/>
          <w:szCs w:val="24"/>
        </w:rPr>
        <w:t xml:space="preserve"> </w:t>
      </w:r>
      <w:commentRangeEnd w:id="143"/>
      <w:r w:rsidR="00E64DA8">
        <w:rPr>
          <w:rStyle w:val="CommentReference"/>
        </w:rPr>
        <w:commentReference w:id="143"/>
      </w:r>
      <w:r>
        <w:rPr>
          <w:rFonts w:ascii="Times New Roman" w:hAnsi="Times New Roman" w:cs="Times New Roman"/>
          <w:sz w:val="24"/>
          <w:szCs w:val="24"/>
        </w:rPr>
        <w:t xml:space="preserve">degrees vertically. </w:t>
      </w:r>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w:t>
      </w:r>
      <w:commentRangeStart w:id="145"/>
      <w:r w:rsidR="00F45D03">
        <w:rPr>
          <w:rFonts w:ascii="Times New Roman" w:hAnsi="Times New Roman" w:cs="Times New Roman"/>
          <w:sz w:val="24"/>
          <w:szCs w:val="24"/>
        </w:rPr>
        <w:t xml:space="preserve">(six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w:t>
      </w:r>
      <w:commentRangeEnd w:id="145"/>
      <w:r w:rsidR="004554D8">
        <w:rPr>
          <w:rStyle w:val="CommentReference"/>
        </w:rPr>
        <w:commentReference w:id="145"/>
      </w:r>
      <w:r w:rsidR="00F45D03">
        <w:rPr>
          <w:rFonts w:ascii="Times New Roman" w:hAnsi="Times New Roman" w:cs="Times New Roman"/>
          <w:sz w:val="24"/>
          <w:szCs w:val="24"/>
        </w:rPr>
        <w:t xml:space="preserve">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w:t>
      </w:r>
      <w:proofErr w:type="gramStart"/>
      <w:r>
        <w:rPr>
          <w:rFonts w:ascii="Times New Roman" w:hAnsi="Times New Roman" w:cs="Times New Roman"/>
          <w:sz w:val="24"/>
          <w:szCs w:val="24"/>
        </w:rPr>
        <w:t>a distance of approximately</w:t>
      </w:r>
      <w:proofErr w:type="gramEnd"/>
      <w:r>
        <w:rPr>
          <w:rFonts w:ascii="Times New Roman" w:hAnsi="Times New Roman" w:cs="Times New Roman"/>
          <w:sz w:val="24"/>
          <w:szCs w:val="24"/>
        </w:rPr>
        <w:t xml:space="preserve"> 59cm.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80D48">
        <w:rPr>
          <w:rFonts w:ascii="Times New Roman" w:hAnsi="Times New Roman" w:cs="Times New Roman"/>
          <w:sz w:val="24"/>
          <w:szCs w:val="24"/>
        </w:rPr>
        <w:t xml:space="preserve">There were two </w:t>
      </w:r>
      <w:ins w:id="146" w:author="Gavin" w:date="2019-03-05T12:01:00Z">
        <w:r w:rsidR="002D09E7">
          <w:rPr>
            <w:rFonts w:ascii="Times New Roman" w:hAnsi="Times New Roman" w:cs="Times New Roman"/>
            <w:sz w:val="24"/>
            <w:szCs w:val="24"/>
          </w:rPr>
          <w:t xml:space="preserve">within-subject </w:t>
        </w:r>
      </w:ins>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4BC93F7C"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23549">
        <w:rPr>
          <w:rFonts w:ascii="Times New Roman" w:hAnsi="Times New Roman" w:cs="Times New Roman"/>
          <w:sz w:val="24"/>
          <w:szCs w:val="24"/>
        </w:rPr>
        <w:t>Before the start of the experiment, participants were presented with the following instructions:</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3CF6BD4C"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instructions were obtained from </w:t>
      </w:r>
      <w:r w:rsidRPr="00D12092">
        <w:rPr>
          <w:rFonts w:ascii="Times New Roman" w:hAnsi="Times New Roman" w:cs="Times New Roman"/>
          <w:sz w:val="24"/>
          <w:szCs w:val="24"/>
          <w:highlight w:val="yellow"/>
          <w:rPrChange w:id="147" w:author="Microsoft Office User" w:date="2019-03-05T09:54:00Z">
            <w:rPr>
              <w:rFonts w:ascii="Times New Roman" w:hAnsi="Times New Roman" w:cs="Times New Roman"/>
              <w:sz w:val="24"/>
              <w:szCs w:val="24"/>
            </w:rPr>
          </w:rPrChange>
        </w:rPr>
        <w:t>CITE</w:t>
      </w:r>
      <w:r>
        <w:rPr>
          <w:rFonts w:ascii="Times New Roman" w:hAnsi="Times New Roman" w:cs="Times New Roman"/>
          <w:sz w:val="24"/>
          <w:szCs w:val="24"/>
        </w:rPr>
        <w:t>. Passive search has been shown to increase the magnitude of contextual cueing.</w:t>
      </w:r>
    </w:p>
    <w:p w14:paraId="60C8F1FC" w14:textId="3EA0A89E" w:rsidR="00F93513" w:rsidRDefault="00F93513" w:rsidP="008235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pressing the left or right arrow key. Each trial </w:t>
      </w:r>
      <w:r w:rsidR="003D3A72">
        <w:rPr>
          <w:rFonts w:ascii="Times New Roman" w:hAnsi="Times New Roman" w:cs="Times New Roman"/>
          <w:sz w:val="24"/>
          <w:szCs w:val="24"/>
        </w:rPr>
        <w:t xml:space="preserve">began </w:t>
      </w:r>
      <w:r>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sidR="00823549">
        <w:rPr>
          <w:rFonts w:ascii="Times New Roman" w:hAnsi="Times New Roman" w:cs="Times New Roman"/>
          <w:sz w:val="24"/>
          <w:szCs w:val="24"/>
        </w:rPr>
        <w:t xml:space="preserve">A loud beep was provided when an incorrect response was made or when no response was made after 5 </w:t>
      </w:r>
      <w:r w:rsidR="00823549">
        <w:rPr>
          <w:rFonts w:ascii="Times New Roman" w:hAnsi="Times New Roman" w:cs="Times New Roman"/>
          <w:sz w:val="24"/>
          <w:szCs w:val="24"/>
        </w:rPr>
        <w:lastRenderedPageBreak/>
        <w:t xml:space="preserve">seconds; no feedback was provided for correct responses. Each trial terminated </w:t>
      </w:r>
      <w:r w:rsidR="00F45D03">
        <w:rPr>
          <w:rFonts w:ascii="Times New Roman" w:hAnsi="Times New Roman" w:cs="Times New Roman"/>
          <w:sz w:val="24"/>
          <w:szCs w:val="24"/>
        </w:rPr>
        <w:t>when</w:t>
      </w:r>
      <w:r w:rsidR="00823549">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Participants responded either “yes” or “no”. After which, the next question was 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2AACBF91"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ins w:id="148" w:author="Gavin" w:date="2019-03-06T00:30:00Z">
        <w:r w:rsidR="00117A25">
          <w:rPr>
            <w:rFonts w:ascii="Times New Roman" w:hAnsi="Times New Roman" w:cs="Times New Roman"/>
            <w:sz w:val="24"/>
            <w:szCs w:val="24"/>
          </w:rPr>
          <w:t xml:space="preserve">Analyses for all experiments were conducted in R (CITE). </w:t>
        </w:r>
      </w:ins>
      <w:ins w:id="149" w:author="Gavin" w:date="2019-03-06T00:31:00Z">
        <w:r w:rsidR="00117A25">
          <w:rPr>
            <w:rFonts w:ascii="Times New Roman" w:hAnsi="Times New Roman" w:cs="Times New Roman"/>
            <w:sz w:val="24"/>
            <w:szCs w:val="24"/>
          </w:rPr>
          <w:t>For each participant, response times beyond 2.5 standard deviations of each condition were excluded from analyses.</w:t>
        </w:r>
      </w:ins>
      <w:del w:id="150" w:author="Gavin" w:date="2019-03-06T00:31:00Z">
        <w:r w:rsidR="00F55D0C" w:rsidDel="00117A25">
          <w:rPr>
            <w:rFonts w:ascii="Times New Roman" w:hAnsi="Times New Roman" w:cs="Times New Roman"/>
            <w:sz w:val="24"/>
            <w:szCs w:val="24"/>
          </w:rPr>
          <w:delText xml:space="preserve">Response times beyond 2.5 standard deviations of </w:delText>
        </w:r>
        <w:r w:rsidR="000D6089" w:rsidDel="00117A25">
          <w:rPr>
            <w:rFonts w:ascii="Times New Roman" w:hAnsi="Times New Roman" w:cs="Times New Roman"/>
            <w:sz w:val="24"/>
            <w:szCs w:val="24"/>
          </w:rPr>
          <w:delText>the mean of each participant</w:delText>
        </w:r>
        <w:r w:rsidR="00F55D0C" w:rsidDel="00117A25">
          <w:rPr>
            <w:rFonts w:ascii="Times New Roman" w:hAnsi="Times New Roman" w:cs="Times New Roman"/>
            <w:sz w:val="24"/>
            <w:szCs w:val="24"/>
          </w:rPr>
          <w:delText xml:space="preserve"> were excluded from analyses.</w:delText>
        </w:r>
      </w:del>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trials. </w:t>
      </w:r>
    </w:p>
    <w:p w14:paraId="1AB0B332" w14:textId="178DB7BF" w:rsidR="0036660C" w:rsidRDefault="00823549" w:rsidP="00907FB8">
      <w:pPr>
        <w:pStyle w:val="NoSpacing"/>
        <w:spacing w:line="480" w:lineRule="auto"/>
        <w:ind w:firstLine="720"/>
        <w:rPr>
          <w:ins w:id="151" w:author="Gavin" w:date="2019-03-05T13:27:00Z"/>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r w:rsidR="00F55D0C">
        <w:rPr>
          <w:rFonts w:ascii="Times New Roman" w:hAnsi="Times New Roman" w:cs="Times New Roman"/>
          <w:sz w:val="24"/>
          <w:szCs w:val="24"/>
        </w:rPr>
        <w:t xml:space="preserve"> (e.g. </w:t>
      </w:r>
      <w:r w:rsidR="00F55D0C" w:rsidRPr="00776F5B">
        <w:rPr>
          <w:rFonts w:ascii="Times New Roman" w:hAnsi="Times New Roman" w:cs="Times New Roman"/>
          <w:sz w:val="24"/>
          <w:szCs w:val="24"/>
          <w:highlight w:val="yellow"/>
          <w:rPrChange w:id="152" w:author="Microsoft Office User" w:date="2019-03-05T09:58:00Z">
            <w:rPr>
              <w:rFonts w:ascii="Times New Roman" w:hAnsi="Times New Roman" w:cs="Times New Roman"/>
              <w:sz w:val="24"/>
              <w:szCs w:val="24"/>
            </w:rPr>
          </w:rPrChange>
        </w:rPr>
        <w:t>CITE</w:t>
      </w:r>
      <w:r w:rsidR="00F55D0C">
        <w:rPr>
          <w:rFonts w:ascii="Times New Roman" w:hAnsi="Times New Roman" w:cs="Times New Roman"/>
          <w:sz w:val="24"/>
          <w:szCs w:val="24"/>
        </w:rPr>
        <w:t>)</w:t>
      </w:r>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ins w:id="153" w:author="Gavin" w:date="2019-03-05T13:18:00Z">
        <w:r w:rsidR="007D54E6">
          <w:rPr>
            <w:rFonts w:ascii="Times New Roman" w:hAnsi="Times New Roman" w:cs="Times New Roman"/>
            <w:sz w:val="24"/>
            <w:szCs w:val="24"/>
          </w:rPr>
          <w:t>RTs were faster for novel</w:t>
        </w:r>
      </w:ins>
      <w:ins w:id="154" w:author="Gavin" w:date="2019-03-05T13:20:00Z">
        <w:r w:rsidR="007D54E6">
          <w:rPr>
            <w:rFonts w:ascii="Times New Roman" w:hAnsi="Times New Roman" w:cs="Times New Roman"/>
            <w:sz w:val="24"/>
            <w:szCs w:val="24"/>
          </w:rPr>
          <w:t xml:space="preserve">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xml:space="preserve">= 837ms,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192ms)</w:t>
        </w:r>
      </w:ins>
      <w:ins w:id="155" w:author="Gavin" w:date="2019-03-05T13:18:00Z">
        <w:r w:rsidR="007D54E6">
          <w:rPr>
            <w:rFonts w:ascii="Times New Roman" w:hAnsi="Times New Roman" w:cs="Times New Roman"/>
            <w:sz w:val="24"/>
            <w:szCs w:val="24"/>
          </w:rPr>
          <w:t xml:space="preserve"> compared to repeated </w:t>
        </w:r>
      </w:ins>
      <w:ins w:id="156" w:author="Gavin" w:date="2019-03-05T13:20:00Z">
        <w:r w:rsidR="007D54E6">
          <w:rPr>
            <w:rFonts w:ascii="Times New Roman" w:hAnsi="Times New Roman" w:cs="Times New Roman"/>
            <w:sz w:val="24"/>
            <w:szCs w:val="24"/>
          </w:rPr>
          <w:t>(</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799ms,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164ms) </w:t>
        </w:r>
      </w:ins>
      <w:ins w:id="157" w:author="Gavin" w:date="2019-03-05T13:18:00Z">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² = xxx</w:t>
        </w:r>
      </w:ins>
      <w:ins w:id="158" w:author="Gavin" w:date="2019-03-05T13:19:00Z">
        <w:r w:rsidR="007D54E6">
          <w:rPr>
            <w:rFonts w:ascii="Times New Roman" w:hAnsi="Times New Roman"/>
            <w:sz w:val="24"/>
            <w:szCs w:val="24"/>
          </w:rPr>
          <w:t xml:space="preserve">. RTs </w:t>
        </w:r>
      </w:ins>
      <w:ins w:id="159" w:author="Gavin" w:date="2019-03-05T13:26:00Z">
        <w:r w:rsidR="007D54E6">
          <w:rPr>
            <w:rFonts w:ascii="Times New Roman" w:hAnsi="Times New Roman"/>
            <w:sz w:val="24"/>
            <w:szCs w:val="24"/>
          </w:rPr>
          <w:t>was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121ms) compared to 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ms) distractors</w:t>
        </w:r>
      </w:ins>
      <w:ins w:id="160" w:author="Gavin" w:date="2019-03-05T13:27:00Z">
        <w:r w:rsidR="0036660C">
          <w:rPr>
            <w:rFonts w:ascii="Times New Roman" w:hAnsi="Times New Roman"/>
            <w:sz w:val="24"/>
            <w:szCs w:val="24"/>
          </w:rPr>
          <w:t xml:space="preserve">, </w:t>
        </w:r>
      </w:ins>
      <w:del w:id="161" w:author="Gavin" w:date="2019-03-05T13:19:00Z">
        <w:r w:rsidR="001A5810" w:rsidDel="007D54E6">
          <w:rPr>
            <w:rFonts w:ascii="Times New Roman" w:hAnsi="Times New Roman" w:cs="Times New Roman"/>
            <w:sz w:val="24"/>
            <w:szCs w:val="24"/>
          </w:rPr>
          <w:delText>There were main effects of set size</w:delText>
        </w:r>
      </w:del>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xxx</w:t>
      </w:r>
      <w:ins w:id="162" w:author="Gavin" w:date="2019-03-05T13:27:00Z">
        <w:r w:rsidR="0036660C">
          <w:rPr>
            <w:rFonts w:ascii="Times New Roman" w:hAnsi="Times New Roman"/>
            <w:sz w:val="24"/>
            <w:szCs w:val="24"/>
          </w:rPr>
          <w:t>. Lastly, RTs decreased as a function of epoch</w:t>
        </w:r>
      </w:ins>
      <w:ins w:id="163" w:author="Gavin" w:date="2019-03-05T13:28:00Z">
        <w:r w:rsidR="0036660C">
          <w:rPr>
            <w:rFonts w:ascii="Times New Roman" w:hAnsi="Times New Roman"/>
            <w:sz w:val="24"/>
            <w:szCs w:val="24"/>
          </w:rPr>
          <w:t xml:space="preserve"> (from epoch 1 to 5: </w:t>
        </w:r>
        <w:r w:rsidR="0036660C">
          <w:rPr>
            <w:rFonts w:ascii="Times New Roman" w:hAnsi="Times New Roman"/>
            <w:i/>
            <w:sz w:val="24"/>
            <w:szCs w:val="24"/>
          </w:rPr>
          <w:t xml:space="preserve">M </w:t>
        </w:r>
        <w:r w:rsidR="0036660C">
          <w:rPr>
            <w:rFonts w:ascii="Times New Roman" w:hAnsi="Times New Roman"/>
            <w:sz w:val="24"/>
            <w:szCs w:val="24"/>
          </w:rPr>
          <w:t>= 863, 832</w:t>
        </w:r>
      </w:ins>
      <w:ins w:id="164" w:author="Gavin" w:date="2019-03-05T13:29:00Z">
        <w:r w:rsidR="0036660C">
          <w:rPr>
            <w:rFonts w:ascii="Times New Roman" w:hAnsi="Times New Roman"/>
            <w:sz w:val="24"/>
            <w:szCs w:val="24"/>
          </w:rPr>
          <w:t xml:space="preserve">3, 819, 794, 782 </w:t>
        </w:r>
        <w:proofErr w:type="spellStart"/>
        <w:r w:rsidR="0036660C">
          <w:rPr>
            <w:rFonts w:ascii="Times New Roman" w:hAnsi="Times New Roman"/>
            <w:sz w:val="24"/>
            <w:szCs w:val="24"/>
          </w:rPr>
          <w:t>ms</w:t>
        </w:r>
        <w:proofErr w:type="spellEnd"/>
        <w:r w:rsidR="0036660C">
          <w:rPr>
            <w:rFonts w:ascii="Times New Roman" w:hAnsi="Times New Roman"/>
            <w:sz w:val="24"/>
            <w:szCs w:val="24"/>
          </w:rPr>
          <w:t xml:space="preserve">, </w:t>
        </w:r>
        <w:r w:rsidR="0036660C">
          <w:rPr>
            <w:rFonts w:ascii="Times New Roman" w:hAnsi="Times New Roman"/>
            <w:i/>
            <w:sz w:val="24"/>
            <w:szCs w:val="24"/>
          </w:rPr>
          <w:t>SD</w:t>
        </w:r>
        <w:r w:rsidR="0036660C">
          <w:rPr>
            <w:rFonts w:ascii="Times New Roman" w:hAnsi="Times New Roman"/>
            <w:sz w:val="24"/>
            <w:szCs w:val="24"/>
          </w:rPr>
          <w:t xml:space="preserve"> = 197, 188, 180, 164, 158 </w:t>
        </w:r>
        <w:proofErr w:type="spellStart"/>
        <w:r w:rsidR="0036660C">
          <w:rPr>
            <w:rFonts w:ascii="Times New Roman" w:hAnsi="Times New Roman"/>
            <w:sz w:val="24"/>
            <w:szCs w:val="24"/>
          </w:rPr>
          <w:t>ms</w:t>
        </w:r>
        <w:proofErr w:type="spellEnd"/>
        <w:r w:rsidR="0036660C">
          <w:rPr>
            <w:rFonts w:ascii="Times New Roman" w:hAnsi="Times New Roman"/>
            <w:sz w:val="24"/>
            <w:szCs w:val="24"/>
          </w:rPr>
          <w:t>),</w:t>
        </w:r>
      </w:ins>
      <w:del w:id="165" w:author="Gavin" w:date="2019-03-05T13:27:00Z">
        <w:r w:rsidR="001A5810" w:rsidDel="0036660C">
          <w:rPr>
            <w:rFonts w:ascii="Times New Roman" w:hAnsi="Times New Roman"/>
            <w:sz w:val="24"/>
            <w:szCs w:val="24"/>
          </w:rPr>
          <w:delText>,</w:delText>
        </w:r>
      </w:del>
      <w:ins w:id="166" w:author="Gavin" w:date="2019-03-05T13:28:00Z">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 .0033, ε = 0.472, ω</w:t>
        </w:r>
        <w:r w:rsidR="0036660C">
          <w:rPr>
            <w:rFonts w:ascii="Times New Roman" w:hAnsi="Times New Roman"/>
            <w:sz w:val="24"/>
            <w:szCs w:val="24"/>
            <w:vertAlign w:val="subscript"/>
          </w:rPr>
          <w:t>p</w:t>
        </w:r>
        <w:r w:rsidR="0036660C">
          <w:rPr>
            <w:rFonts w:ascii="Times New Roman" w:hAnsi="Times New Roman"/>
            <w:sz w:val="24"/>
            <w:szCs w:val="24"/>
          </w:rPr>
          <w:t xml:space="preserve">² = xxx. There were no significant interactions: 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w:t>
        </w:r>
        <w:r w:rsidR="0036660C">
          <w:rPr>
            <w:rFonts w:ascii="Times New Roman" w:hAnsi="Times New Roman"/>
            <w:sz w:val="24"/>
            <w:szCs w:val="24"/>
          </w:rPr>
          <w:lastRenderedPageBreak/>
          <w:t>.0779, ω</w:t>
        </w:r>
        <w:r w:rsidR="0036660C">
          <w:rPr>
            <w:rFonts w:ascii="Times New Roman" w:hAnsi="Times New Roman"/>
            <w:sz w:val="24"/>
            <w:szCs w:val="24"/>
            <w:vertAlign w:val="subscript"/>
          </w:rPr>
          <w:t>p</w:t>
        </w:r>
        <w:r w:rsidR="0036660C">
          <w:rPr>
            <w:rFonts w:ascii="Times New Roman" w:hAnsi="Times New Roman"/>
            <w:sz w:val="24"/>
            <w:szCs w:val="24"/>
          </w:rPr>
          <w:t xml:space="preserve">² = xxx; set size by epoch, </w:t>
        </w:r>
        <w:r w:rsidR="0036660C">
          <w:rPr>
            <w:rFonts w:ascii="Times New Roman" w:hAnsi="Times New Roman"/>
            <w:i/>
            <w:sz w:val="24"/>
            <w:szCs w:val="24"/>
          </w:rPr>
          <w:t>F</w:t>
        </w:r>
        <w:r w:rsidR="0036660C">
          <w:rPr>
            <w:rFonts w:ascii="Times New Roman" w:hAnsi="Times New Roman"/>
            <w:sz w:val="24"/>
            <w:szCs w:val="24"/>
          </w:rPr>
          <w:t xml:space="preserve">(4, 76) = 1.66, </w:t>
        </w:r>
        <w:r w:rsidR="0036660C">
          <w:rPr>
            <w:rFonts w:ascii="Times New Roman" w:hAnsi="Times New Roman"/>
            <w:i/>
            <w:sz w:val="24"/>
            <w:szCs w:val="24"/>
          </w:rPr>
          <w:t>p</w:t>
        </w:r>
        <w:r w:rsidR="0036660C">
          <w:rPr>
            <w:rFonts w:ascii="Times New Roman" w:hAnsi="Times New Roman"/>
            <w:sz w:val="24"/>
            <w:szCs w:val="24"/>
          </w:rPr>
          <w:t xml:space="preserve"> = .169, ω</w:t>
        </w:r>
        <w:r w:rsidR="0036660C">
          <w:rPr>
            <w:rFonts w:ascii="Times New Roman" w:hAnsi="Times New Roman"/>
            <w:sz w:val="24"/>
            <w:szCs w:val="24"/>
            <w:vertAlign w:val="subscript"/>
          </w:rPr>
          <w:t>p</w:t>
        </w:r>
        <w:r w:rsidR="0036660C">
          <w:rPr>
            <w:rFonts w:ascii="Times New Roman" w:hAnsi="Times New Roman"/>
            <w:sz w:val="24"/>
            <w:szCs w:val="24"/>
          </w:rPr>
          <w:t xml:space="preserve">² = xxx; display by epoch, </w:t>
        </w:r>
        <w:r w:rsidR="0036660C">
          <w:rPr>
            <w:rFonts w:ascii="Times New Roman" w:hAnsi="Times New Roman"/>
            <w:i/>
            <w:sz w:val="24"/>
            <w:szCs w:val="24"/>
          </w:rPr>
          <w:t>F</w:t>
        </w:r>
        <w:r w:rsidR="0036660C">
          <w:rPr>
            <w:rFonts w:ascii="Times New Roman" w:hAnsi="Times New Roman"/>
            <w:sz w:val="24"/>
            <w:szCs w:val="24"/>
          </w:rPr>
          <w:t xml:space="preserve">(4, 76) = 2.38, </w:t>
        </w:r>
        <w:r w:rsidR="0036660C">
          <w:rPr>
            <w:rFonts w:ascii="Times New Roman" w:hAnsi="Times New Roman"/>
            <w:i/>
            <w:sz w:val="24"/>
            <w:szCs w:val="24"/>
          </w:rPr>
          <w:t>p</w:t>
        </w:r>
        <w:r w:rsidR="0036660C">
          <w:rPr>
            <w:rFonts w:ascii="Times New Roman" w:hAnsi="Times New Roman"/>
            <w:sz w:val="24"/>
            <w:szCs w:val="24"/>
          </w:rPr>
          <w:t xml:space="preserve"> = .0593, ω</w:t>
        </w:r>
        <w:r w:rsidR="0036660C">
          <w:rPr>
            <w:rFonts w:ascii="Times New Roman" w:hAnsi="Times New Roman"/>
            <w:sz w:val="24"/>
            <w:szCs w:val="24"/>
            <w:vertAlign w:val="subscript"/>
          </w:rPr>
          <w:t>p</w:t>
        </w:r>
        <w:r w:rsidR="0036660C">
          <w:rPr>
            <w:rFonts w:ascii="Times New Roman" w:hAnsi="Times New Roman"/>
            <w:sz w:val="24"/>
            <w:szCs w:val="24"/>
          </w:rPr>
          <w:t xml:space="preserve">² = xxx; three-way interaction, </w:t>
        </w:r>
        <w:r w:rsidR="0036660C">
          <w:rPr>
            <w:rFonts w:ascii="Times New Roman" w:hAnsi="Times New Roman"/>
            <w:i/>
            <w:sz w:val="24"/>
            <w:szCs w:val="24"/>
          </w:rPr>
          <w:t>F</w:t>
        </w:r>
        <w:r w:rsidR="0036660C">
          <w:rPr>
            <w:rFonts w:ascii="Times New Roman" w:hAnsi="Times New Roman"/>
            <w:sz w:val="24"/>
            <w:szCs w:val="24"/>
          </w:rPr>
          <w:t xml:space="preserve">(4, 76) = 0.55, </w:t>
        </w:r>
        <w:r w:rsidR="0036660C">
          <w:rPr>
            <w:rFonts w:ascii="Times New Roman" w:hAnsi="Times New Roman"/>
            <w:i/>
            <w:sz w:val="24"/>
            <w:szCs w:val="24"/>
          </w:rPr>
          <w:t>p</w:t>
        </w:r>
        <w:r w:rsidR="0036660C">
          <w:rPr>
            <w:rFonts w:ascii="Times New Roman" w:hAnsi="Times New Roman"/>
            <w:sz w:val="24"/>
            <w:szCs w:val="24"/>
          </w:rPr>
          <w:t xml:space="preserve"> = .0702,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commentRangeStart w:id="167"/>
        <w:r w:rsidR="0036660C">
          <w:rPr>
            <w:rFonts w:ascii="Times New Roman" w:hAnsi="Times New Roman"/>
            <w:sz w:val="24"/>
            <w:szCs w:val="24"/>
          </w:rPr>
          <w:t>xxx</w:t>
        </w:r>
        <w:commentRangeEnd w:id="167"/>
        <w:r w:rsidR="0036660C">
          <w:rPr>
            <w:rStyle w:val="CommentReference"/>
          </w:rPr>
          <w:commentReference w:id="167"/>
        </w:r>
        <w:r w:rsidR="0036660C">
          <w:rPr>
            <w:rFonts w:ascii="Times New Roman" w:hAnsi="Times New Roman"/>
            <w:sz w:val="24"/>
            <w:szCs w:val="24"/>
          </w:rPr>
          <w:t xml:space="preserve">. </w:t>
        </w:r>
        <w:r w:rsidR="0036660C">
          <w:rPr>
            <w:rStyle w:val="CommentReference"/>
          </w:rPr>
          <w:commentReference w:id="168"/>
        </w:r>
      </w:ins>
    </w:p>
    <w:p w14:paraId="66F8197F" w14:textId="77777777" w:rsidR="0036660C" w:rsidRDefault="0036660C" w:rsidP="00907FB8">
      <w:pPr>
        <w:pStyle w:val="NoSpacing"/>
        <w:spacing w:line="480" w:lineRule="auto"/>
        <w:ind w:firstLine="720"/>
        <w:rPr>
          <w:ins w:id="169" w:author="Gavin" w:date="2019-03-05T13:27:00Z"/>
          <w:rFonts w:ascii="Times New Roman" w:hAnsi="Times New Roman"/>
          <w:sz w:val="24"/>
          <w:szCs w:val="24"/>
        </w:rPr>
      </w:pPr>
    </w:p>
    <w:p w14:paraId="45B24669" w14:textId="3CB7B41E" w:rsidR="00823549" w:rsidDel="0036660C" w:rsidRDefault="001A5810" w:rsidP="00907FB8">
      <w:pPr>
        <w:pStyle w:val="NoSpacing"/>
        <w:spacing w:line="480" w:lineRule="auto"/>
        <w:ind w:firstLine="720"/>
        <w:rPr>
          <w:del w:id="170" w:author="Gavin" w:date="2019-03-05T13:29:00Z"/>
          <w:rFonts w:ascii="Times New Roman" w:hAnsi="Times New Roman"/>
          <w:sz w:val="24"/>
          <w:szCs w:val="24"/>
        </w:rPr>
      </w:pPr>
      <w:del w:id="171" w:author="Gavin" w:date="2019-03-05T13:29:00Z">
        <w:r w:rsidDel="0036660C">
          <w:rPr>
            <w:rFonts w:ascii="Times New Roman" w:hAnsi="Times New Roman"/>
            <w:sz w:val="24"/>
            <w:szCs w:val="24"/>
          </w:rPr>
          <w:delText xml:space="preserve"> display type, </w:delText>
        </w:r>
        <w:r w:rsidDel="0036660C">
          <w:rPr>
            <w:rFonts w:ascii="Times New Roman" w:hAnsi="Times New Roman"/>
            <w:i/>
            <w:sz w:val="24"/>
            <w:szCs w:val="24"/>
          </w:rPr>
          <w:delText>F</w:delText>
        </w:r>
        <w:r w:rsidDel="0036660C">
          <w:rPr>
            <w:rFonts w:ascii="Times New Roman" w:hAnsi="Times New Roman"/>
            <w:sz w:val="24"/>
            <w:szCs w:val="24"/>
          </w:rPr>
          <w:delText xml:space="preserve">(1, 19) = 5.09, </w:delText>
        </w:r>
        <w:r w:rsidDel="0036660C">
          <w:rPr>
            <w:rFonts w:ascii="Times New Roman" w:hAnsi="Times New Roman"/>
            <w:i/>
            <w:sz w:val="24"/>
            <w:szCs w:val="24"/>
          </w:rPr>
          <w:delText>p</w:delText>
        </w:r>
        <w:r w:rsidDel="0036660C">
          <w:rPr>
            <w:rFonts w:ascii="Times New Roman" w:hAnsi="Times New Roman"/>
            <w:sz w:val="24"/>
            <w:szCs w:val="24"/>
          </w:rPr>
          <w:delText xml:space="preserve"> = .0361, </w:delText>
        </w:r>
        <w:r w:rsidR="00EB01E8" w:rsidDel="0036660C">
          <w:rPr>
            <w:rFonts w:ascii="Times New Roman" w:hAnsi="Times New Roman"/>
            <w:sz w:val="24"/>
            <w:szCs w:val="24"/>
          </w:rPr>
          <w:delText>ω</w:delText>
        </w:r>
        <w:r w:rsidR="00EB01E8" w:rsidDel="0036660C">
          <w:rPr>
            <w:rFonts w:ascii="Times New Roman" w:hAnsi="Times New Roman"/>
            <w:sz w:val="24"/>
            <w:szCs w:val="24"/>
            <w:vertAlign w:val="subscript"/>
          </w:rPr>
          <w:delText>p</w:delText>
        </w:r>
        <w:r w:rsidR="00EB01E8" w:rsidDel="0036660C">
          <w:rPr>
            <w:rFonts w:ascii="Times New Roman" w:hAnsi="Times New Roman"/>
            <w:sz w:val="24"/>
            <w:szCs w:val="24"/>
          </w:rPr>
          <w:delText>²</w:delText>
        </w:r>
        <w:r w:rsidDel="0036660C">
          <w:rPr>
            <w:rFonts w:ascii="Times New Roman" w:hAnsi="Times New Roman"/>
            <w:sz w:val="24"/>
            <w:szCs w:val="24"/>
          </w:rPr>
          <w:delText xml:space="preserve"> = xxx, and epoch, </w:delText>
        </w:r>
        <w:r w:rsidDel="0036660C">
          <w:rPr>
            <w:rFonts w:ascii="Times New Roman" w:hAnsi="Times New Roman"/>
            <w:i/>
            <w:sz w:val="24"/>
            <w:szCs w:val="24"/>
          </w:rPr>
          <w:delText>F</w:delText>
        </w:r>
        <w:r w:rsidDel="0036660C">
          <w:rPr>
            <w:rFonts w:ascii="Times New Roman" w:hAnsi="Times New Roman"/>
            <w:sz w:val="24"/>
            <w:szCs w:val="24"/>
          </w:rPr>
          <w:delText xml:space="preserve">(4, 76) = 10.48, </w:delText>
        </w:r>
        <w:r w:rsidDel="0036660C">
          <w:rPr>
            <w:rFonts w:ascii="Times New Roman" w:hAnsi="Times New Roman"/>
            <w:i/>
            <w:sz w:val="24"/>
            <w:szCs w:val="24"/>
          </w:rPr>
          <w:delText>p</w:delText>
        </w:r>
        <w:r w:rsidDel="0036660C">
          <w:rPr>
            <w:rFonts w:ascii="Times New Roman" w:hAnsi="Times New Roman"/>
            <w:i/>
            <w:sz w:val="24"/>
            <w:szCs w:val="24"/>
            <w:vertAlign w:val="subscript"/>
          </w:rPr>
          <w:delText>c</w:delText>
        </w:r>
        <w:r w:rsidDel="0036660C">
          <w:rPr>
            <w:rFonts w:ascii="Times New Roman" w:hAnsi="Times New Roman"/>
            <w:sz w:val="24"/>
            <w:szCs w:val="24"/>
          </w:rPr>
          <w:delText xml:space="preserve">  = .0033</w:delText>
        </w:r>
        <w:r w:rsidR="000755B3" w:rsidDel="0036660C">
          <w:rPr>
            <w:rFonts w:ascii="Times New Roman" w:hAnsi="Times New Roman"/>
            <w:sz w:val="24"/>
            <w:szCs w:val="24"/>
          </w:rPr>
          <w:delText xml:space="preserve">, </w:delText>
        </w:r>
        <w:r w:rsidR="00EB01E8" w:rsidDel="0036660C">
          <w:rPr>
            <w:rFonts w:ascii="Times New Roman" w:hAnsi="Times New Roman"/>
            <w:sz w:val="24"/>
            <w:szCs w:val="24"/>
          </w:rPr>
          <w:delText xml:space="preserve">ε </w:delText>
        </w:r>
        <w:r w:rsidDel="0036660C">
          <w:rPr>
            <w:rFonts w:ascii="Times New Roman" w:hAnsi="Times New Roman"/>
            <w:sz w:val="24"/>
            <w:szCs w:val="24"/>
          </w:rPr>
          <w:delText xml:space="preserve">= </w:delText>
        </w:r>
        <w:r w:rsidR="000755B3" w:rsidDel="0036660C">
          <w:rPr>
            <w:rFonts w:ascii="Times New Roman" w:hAnsi="Times New Roman"/>
            <w:sz w:val="24"/>
            <w:szCs w:val="24"/>
          </w:rPr>
          <w:delText>0.472</w:delText>
        </w:r>
        <w:r w:rsidDel="0036660C">
          <w:rPr>
            <w:rFonts w:ascii="Times New Roman" w:hAnsi="Times New Roman"/>
            <w:sz w:val="24"/>
            <w:szCs w:val="24"/>
          </w:rPr>
          <w:delText>, ω</w:delText>
        </w:r>
        <w:r w:rsidDel="0036660C">
          <w:rPr>
            <w:rFonts w:ascii="Times New Roman" w:hAnsi="Times New Roman"/>
            <w:sz w:val="24"/>
            <w:szCs w:val="24"/>
            <w:vertAlign w:val="subscript"/>
          </w:rPr>
          <w:delText>p</w:delText>
        </w:r>
        <w:r w:rsidDel="0036660C">
          <w:rPr>
            <w:rFonts w:ascii="Times New Roman" w:hAnsi="Times New Roman"/>
            <w:sz w:val="24"/>
            <w:szCs w:val="24"/>
          </w:rPr>
          <w:delText xml:space="preserve">² = </w:delText>
        </w:r>
        <w:r w:rsidR="000755B3" w:rsidDel="0036660C">
          <w:rPr>
            <w:rFonts w:ascii="Times New Roman" w:hAnsi="Times New Roman"/>
            <w:sz w:val="24"/>
            <w:szCs w:val="24"/>
          </w:rPr>
          <w:delText>xxx</w:delText>
        </w:r>
        <w:r w:rsidDel="0036660C">
          <w:rPr>
            <w:rFonts w:ascii="Times New Roman" w:hAnsi="Times New Roman"/>
            <w:sz w:val="24"/>
            <w:szCs w:val="24"/>
          </w:rPr>
          <w:delText xml:space="preserve">. </w:delText>
        </w:r>
      </w:del>
      <w:del w:id="172" w:author="Gavin" w:date="2019-03-05T13:28:00Z">
        <w:r w:rsidDel="0036660C">
          <w:rPr>
            <w:rFonts w:ascii="Times New Roman" w:hAnsi="Times New Roman"/>
            <w:sz w:val="24"/>
            <w:szCs w:val="24"/>
          </w:rPr>
          <w:delText xml:space="preserve">There were no significant interactions: set size by display, </w:delText>
        </w:r>
        <w:r w:rsidDel="0036660C">
          <w:rPr>
            <w:rFonts w:ascii="Times New Roman" w:hAnsi="Times New Roman"/>
            <w:i/>
            <w:sz w:val="24"/>
            <w:szCs w:val="24"/>
          </w:rPr>
          <w:delText>F</w:delText>
        </w:r>
        <w:r w:rsidDel="0036660C">
          <w:rPr>
            <w:rFonts w:ascii="Times New Roman" w:hAnsi="Times New Roman"/>
            <w:sz w:val="24"/>
            <w:szCs w:val="24"/>
          </w:rPr>
          <w:delText xml:space="preserve">(1, 19) = 3.47, </w:delText>
        </w:r>
        <w:r w:rsidDel="0036660C">
          <w:rPr>
            <w:rFonts w:ascii="Times New Roman" w:hAnsi="Times New Roman"/>
            <w:i/>
            <w:sz w:val="24"/>
            <w:szCs w:val="24"/>
          </w:rPr>
          <w:delText>p</w:delText>
        </w:r>
        <w:r w:rsidDel="0036660C">
          <w:rPr>
            <w:rFonts w:ascii="Times New Roman" w:hAnsi="Times New Roman"/>
            <w:sz w:val="24"/>
            <w:szCs w:val="24"/>
          </w:rPr>
          <w:delText xml:space="preserve"> = .0779, </w:delText>
        </w:r>
        <w:r w:rsidR="000755B3" w:rsidDel="0036660C">
          <w:rPr>
            <w:rFonts w:ascii="Times New Roman" w:hAnsi="Times New Roman"/>
            <w:sz w:val="24"/>
            <w:szCs w:val="24"/>
          </w:rPr>
          <w:delText>ω</w:delText>
        </w:r>
        <w:r w:rsidR="000755B3" w:rsidDel="0036660C">
          <w:rPr>
            <w:rFonts w:ascii="Times New Roman" w:hAnsi="Times New Roman"/>
            <w:sz w:val="24"/>
            <w:szCs w:val="24"/>
            <w:vertAlign w:val="subscript"/>
          </w:rPr>
          <w:delText>p</w:delText>
        </w:r>
        <w:r w:rsidR="000755B3" w:rsidDel="0036660C">
          <w:rPr>
            <w:rFonts w:ascii="Times New Roman" w:hAnsi="Times New Roman"/>
            <w:sz w:val="24"/>
            <w:szCs w:val="24"/>
          </w:rPr>
          <w:delText>²</w:delText>
        </w:r>
        <w:r w:rsidDel="0036660C">
          <w:rPr>
            <w:rFonts w:ascii="Times New Roman" w:hAnsi="Times New Roman"/>
            <w:sz w:val="24"/>
            <w:szCs w:val="24"/>
          </w:rPr>
          <w:delText xml:space="preserve"> = xxx; </w:delText>
        </w:r>
        <w:r w:rsidR="000755B3" w:rsidDel="0036660C">
          <w:rPr>
            <w:rFonts w:ascii="Times New Roman" w:hAnsi="Times New Roman"/>
            <w:sz w:val="24"/>
            <w:szCs w:val="24"/>
          </w:rPr>
          <w:delText>set size</w:delText>
        </w:r>
        <w:r w:rsidDel="0036660C">
          <w:rPr>
            <w:rFonts w:ascii="Times New Roman" w:hAnsi="Times New Roman"/>
            <w:sz w:val="24"/>
            <w:szCs w:val="24"/>
          </w:rPr>
          <w:delText xml:space="preserve"> by epoch, </w:delText>
        </w:r>
        <w:r w:rsidDel="0036660C">
          <w:rPr>
            <w:rFonts w:ascii="Times New Roman" w:hAnsi="Times New Roman"/>
            <w:i/>
            <w:sz w:val="24"/>
            <w:szCs w:val="24"/>
          </w:rPr>
          <w:delText>F</w:delText>
        </w:r>
        <w:r w:rsidDel="0036660C">
          <w:rPr>
            <w:rFonts w:ascii="Times New Roman" w:hAnsi="Times New Roman"/>
            <w:sz w:val="24"/>
            <w:szCs w:val="24"/>
          </w:rPr>
          <w:delText>(4, 76) = 1.</w:delText>
        </w:r>
        <w:r w:rsidR="000755B3" w:rsidDel="0036660C">
          <w:rPr>
            <w:rFonts w:ascii="Times New Roman" w:hAnsi="Times New Roman"/>
            <w:sz w:val="24"/>
            <w:szCs w:val="24"/>
          </w:rPr>
          <w:delText>66</w:delText>
        </w:r>
        <w:r w:rsidDel="0036660C">
          <w:rPr>
            <w:rFonts w:ascii="Times New Roman" w:hAnsi="Times New Roman"/>
            <w:sz w:val="24"/>
            <w:szCs w:val="24"/>
          </w:rPr>
          <w:delText xml:space="preserve">, </w:delText>
        </w:r>
        <w:r w:rsidDel="0036660C">
          <w:rPr>
            <w:rFonts w:ascii="Times New Roman" w:hAnsi="Times New Roman"/>
            <w:i/>
            <w:sz w:val="24"/>
            <w:szCs w:val="24"/>
          </w:rPr>
          <w:delText>p</w:delText>
        </w:r>
        <w:r w:rsidDel="0036660C">
          <w:rPr>
            <w:rFonts w:ascii="Times New Roman" w:hAnsi="Times New Roman"/>
            <w:sz w:val="24"/>
            <w:szCs w:val="24"/>
          </w:rPr>
          <w:delText xml:space="preserve"> </w:delText>
        </w:r>
        <w:r w:rsidR="000755B3" w:rsidDel="0036660C">
          <w:rPr>
            <w:rFonts w:ascii="Times New Roman" w:hAnsi="Times New Roman"/>
            <w:sz w:val="24"/>
            <w:szCs w:val="24"/>
          </w:rPr>
          <w:delText>= .169</w:delText>
        </w:r>
        <w:r w:rsidDel="0036660C">
          <w:rPr>
            <w:rFonts w:ascii="Times New Roman" w:hAnsi="Times New Roman"/>
            <w:sz w:val="24"/>
            <w:szCs w:val="24"/>
          </w:rPr>
          <w:delText>, ω</w:delText>
        </w:r>
        <w:r w:rsidDel="0036660C">
          <w:rPr>
            <w:rFonts w:ascii="Times New Roman" w:hAnsi="Times New Roman"/>
            <w:sz w:val="24"/>
            <w:szCs w:val="24"/>
            <w:vertAlign w:val="subscript"/>
          </w:rPr>
          <w:delText>p</w:delText>
        </w:r>
        <w:r w:rsidR="000755B3" w:rsidDel="0036660C">
          <w:rPr>
            <w:rFonts w:ascii="Times New Roman" w:hAnsi="Times New Roman"/>
            <w:sz w:val="24"/>
            <w:szCs w:val="24"/>
          </w:rPr>
          <w:delText>² = xxx</w:delText>
        </w:r>
        <w:r w:rsidDel="0036660C">
          <w:rPr>
            <w:rFonts w:ascii="Times New Roman" w:hAnsi="Times New Roman"/>
            <w:sz w:val="24"/>
            <w:szCs w:val="24"/>
          </w:rPr>
          <w:delText xml:space="preserve">; </w:delText>
        </w:r>
        <w:r w:rsidR="000755B3" w:rsidDel="0036660C">
          <w:rPr>
            <w:rFonts w:ascii="Times New Roman" w:hAnsi="Times New Roman"/>
            <w:sz w:val="24"/>
            <w:szCs w:val="24"/>
          </w:rPr>
          <w:delText xml:space="preserve">display by epoch, </w:delText>
        </w:r>
        <w:r w:rsidR="000755B3" w:rsidDel="0036660C">
          <w:rPr>
            <w:rFonts w:ascii="Times New Roman" w:hAnsi="Times New Roman"/>
            <w:i/>
            <w:sz w:val="24"/>
            <w:szCs w:val="24"/>
          </w:rPr>
          <w:delText>F</w:delText>
        </w:r>
        <w:r w:rsidR="000755B3" w:rsidDel="0036660C">
          <w:rPr>
            <w:rFonts w:ascii="Times New Roman" w:hAnsi="Times New Roman"/>
            <w:sz w:val="24"/>
            <w:szCs w:val="24"/>
          </w:rPr>
          <w:delText xml:space="preserve">(4, 76) = 2.38, </w:delText>
        </w:r>
        <w:r w:rsidR="000755B3" w:rsidDel="0036660C">
          <w:rPr>
            <w:rFonts w:ascii="Times New Roman" w:hAnsi="Times New Roman"/>
            <w:i/>
            <w:sz w:val="24"/>
            <w:szCs w:val="24"/>
          </w:rPr>
          <w:delText>p</w:delText>
        </w:r>
        <w:r w:rsidR="000755B3" w:rsidDel="0036660C">
          <w:rPr>
            <w:rFonts w:ascii="Times New Roman" w:hAnsi="Times New Roman"/>
            <w:sz w:val="24"/>
            <w:szCs w:val="24"/>
          </w:rPr>
          <w:delText xml:space="preserve"> = .0593, ω</w:delText>
        </w:r>
        <w:r w:rsidR="000755B3" w:rsidDel="0036660C">
          <w:rPr>
            <w:rFonts w:ascii="Times New Roman" w:hAnsi="Times New Roman"/>
            <w:sz w:val="24"/>
            <w:szCs w:val="24"/>
            <w:vertAlign w:val="subscript"/>
          </w:rPr>
          <w:delText>p</w:delText>
        </w:r>
        <w:r w:rsidR="000755B3" w:rsidDel="0036660C">
          <w:rPr>
            <w:rFonts w:ascii="Times New Roman" w:hAnsi="Times New Roman"/>
            <w:sz w:val="24"/>
            <w:szCs w:val="24"/>
          </w:rPr>
          <w:delText xml:space="preserve">² = xxx; </w:delText>
        </w:r>
        <w:r w:rsidDel="0036660C">
          <w:rPr>
            <w:rFonts w:ascii="Times New Roman" w:hAnsi="Times New Roman"/>
            <w:sz w:val="24"/>
            <w:szCs w:val="24"/>
          </w:rPr>
          <w:delText xml:space="preserve">three-way interaction, </w:delText>
        </w:r>
        <w:r w:rsidDel="0036660C">
          <w:rPr>
            <w:rFonts w:ascii="Times New Roman" w:hAnsi="Times New Roman"/>
            <w:i/>
            <w:sz w:val="24"/>
            <w:szCs w:val="24"/>
          </w:rPr>
          <w:delText>F</w:delText>
        </w:r>
        <w:r w:rsidR="000755B3" w:rsidDel="0036660C">
          <w:rPr>
            <w:rFonts w:ascii="Times New Roman" w:hAnsi="Times New Roman"/>
            <w:sz w:val="24"/>
            <w:szCs w:val="24"/>
          </w:rPr>
          <w:delText>(4, 76</w:delText>
        </w:r>
        <w:r w:rsidDel="0036660C">
          <w:rPr>
            <w:rFonts w:ascii="Times New Roman" w:hAnsi="Times New Roman"/>
            <w:sz w:val="24"/>
            <w:szCs w:val="24"/>
          </w:rPr>
          <w:delText xml:space="preserve">) = </w:delText>
        </w:r>
        <w:r w:rsidR="000755B3" w:rsidDel="0036660C">
          <w:rPr>
            <w:rFonts w:ascii="Times New Roman" w:hAnsi="Times New Roman"/>
            <w:sz w:val="24"/>
            <w:szCs w:val="24"/>
          </w:rPr>
          <w:delText>0.55</w:delText>
        </w:r>
        <w:r w:rsidDel="0036660C">
          <w:rPr>
            <w:rFonts w:ascii="Times New Roman" w:hAnsi="Times New Roman"/>
            <w:sz w:val="24"/>
            <w:szCs w:val="24"/>
          </w:rPr>
          <w:delText xml:space="preserve">, </w:delText>
        </w:r>
        <w:r w:rsidDel="0036660C">
          <w:rPr>
            <w:rFonts w:ascii="Times New Roman" w:hAnsi="Times New Roman"/>
            <w:i/>
            <w:sz w:val="24"/>
            <w:szCs w:val="24"/>
          </w:rPr>
          <w:delText>p</w:delText>
        </w:r>
        <w:r w:rsidR="000755B3" w:rsidDel="0036660C">
          <w:rPr>
            <w:rFonts w:ascii="Times New Roman" w:hAnsi="Times New Roman"/>
            <w:sz w:val="24"/>
            <w:szCs w:val="24"/>
          </w:rPr>
          <w:delText xml:space="preserve"> = .0702</w:delText>
        </w:r>
        <w:r w:rsidDel="0036660C">
          <w:rPr>
            <w:rFonts w:ascii="Times New Roman" w:hAnsi="Times New Roman"/>
            <w:sz w:val="24"/>
            <w:szCs w:val="24"/>
          </w:rPr>
          <w:delText>, ω</w:delText>
        </w:r>
        <w:r w:rsidDel="0036660C">
          <w:rPr>
            <w:rFonts w:ascii="Times New Roman" w:hAnsi="Times New Roman"/>
            <w:sz w:val="24"/>
            <w:szCs w:val="24"/>
            <w:vertAlign w:val="subscript"/>
          </w:rPr>
          <w:delText>p</w:delText>
        </w:r>
        <w:r w:rsidR="000755B3" w:rsidDel="0036660C">
          <w:rPr>
            <w:rFonts w:ascii="Times New Roman" w:hAnsi="Times New Roman"/>
            <w:sz w:val="24"/>
            <w:szCs w:val="24"/>
          </w:rPr>
          <w:delText>² = xxx.</w:delText>
        </w:r>
        <w:r w:rsidDel="0036660C">
          <w:rPr>
            <w:rFonts w:ascii="Times New Roman" w:hAnsi="Times New Roman"/>
            <w:sz w:val="24"/>
            <w:szCs w:val="24"/>
          </w:rPr>
          <w:delText xml:space="preserve"> </w:delText>
        </w:r>
      </w:del>
    </w:p>
    <w:p w14:paraId="06B141C1" w14:textId="0BBF7E6E" w:rsidR="002754DE" w:rsidRDefault="00C96737" w:rsidP="00E240B3">
      <w:pPr>
        <w:pStyle w:val="NoSpacing"/>
        <w:spacing w:line="480" w:lineRule="auto"/>
        <w:jc w:val="center"/>
        <w:rPr>
          <w:ins w:id="173" w:author="Gavin" w:date="2019-03-11T00:50:00Z"/>
          <w:rFonts w:ascii="Times New Roman" w:hAnsi="Times New Roman"/>
          <w:sz w:val="24"/>
          <w:szCs w:val="24"/>
        </w:rPr>
      </w:pPr>
      <w:del w:id="174" w:author="Gavin" w:date="2019-03-11T00:54:00Z">
        <w:r w:rsidDel="00FC17C6">
          <w:rPr>
            <w:rFonts w:ascii="Times New Roman" w:hAnsi="Times New Roman"/>
            <w:noProof/>
            <w:sz w:val="24"/>
            <w:szCs w:val="24"/>
          </w:rPr>
          <w:lastRenderedPageBreak/>
          <w:drawing>
            <wp:inline distT="0" distB="0" distL="0" distR="0" wp14:anchorId="4DE3A6B5" wp14:editId="754CB782">
              <wp:extent cx="5504907" cy="37858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136" cy="3786027"/>
                      </a:xfrm>
                      <a:prstGeom prst="rect">
                        <a:avLst/>
                      </a:prstGeom>
                      <a:noFill/>
                    </pic:spPr>
                  </pic:pic>
                </a:graphicData>
              </a:graphic>
            </wp:inline>
          </w:drawing>
        </w:r>
      </w:del>
      <w:ins w:id="175" w:author="Gavin" w:date="2019-03-11T00:54:00Z">
        <w:r w:rsidR="00FC17C6">
          <w:rPr>
            <w:rFonts w:ascii="Times New Roman" w:hAnsi="Times New Roman"/>
            <w:noProof/>
            <w:sz w:val="24"/>
            <w:szCs w:val="24"/>
          </w:rPr>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ins>
    </w:p>
    <w:p w14:paraId="1B17E357" w14:textId="3A3DAFDB" w:rsidR="00FC17C6" w:rsidRPr="00FC17C6" w:rsidRDefault="00FC17C6" w:rsidP="00FC17C6">
      <w:pPr>
        <w:pStyle w:val="NoSpacing"/>
        <w:spacing w:line="480" w:lineRule="auto"/>
        <w:rPr>
          <w:rFonts w:ascii="Times New Roman" w:hAnsi="Times New Roman"/>
          <w:sz w:val="24"/>
          <w:szCs w:val="24"/>
        </w:rPr>
        <w:pPrChange w:id="176" w:author="Gavin" w:date="2019-03-11T00:50:00Z">
          <w:pPr>
            <w:pStyle w:val="NoSpacing"/>
            <w:spacing w:line="480" w:lineRule="auto"/>
            <w:jc w:val="center"/>
          </w:pPr>
        </w:pPrChange>
      </w:pPr>
      <w:ins w:id="177" w:author="Gavin" w:date="2019-03-11T00:50:00Z">
        <w:r>
          <w:rPr>
            <w:rFonts w:ascii="Times New Roman" w:hAnsi="Times New Roman"/>
            <w:i/>
            <w:sz w:val="24"/>
            <w:szCs w:val="24"/>
          </w:rPr>
          <w:t xml:space="preserve">Figure 1. </w:t>
        </w:r>
      </w:ins>
      <w:ins w:id="178" w:author="Gavin" w:date="2019-03-11T00:55:00Z">
        <w:r>
          <w:rPr>
            <w:rFonts w:ascii="Times New Roman" w:hAnsi="Times New Roman"/>
            <w:sz w:val="24"/>
            <w:szCs w:val="24"/>
          </w:rPr>
          <w:t xml:space="preserve">Response times </w:t>
        </w:r>
      </w:ins>
      <w:ins w:id="179" w:author="Gavin" w:date="2019-03-11T00:56:00Z">
        <w:r>
          <w:rPr>
            <w:rFonts w:ascii="Times New Roman" w:hAnsi="Times New Roman"/>
            <w:sz w:val="24"/>
            <w:szCs w:val="24"/>
          </w:rPr>
          <w:t xml:space="preserve">for novel displays (solid lines) were significantly longer that that for repeated displays (dashed lines), for both set size 8 (orange circles) and </w:t>
        </w:r>
      </w:ins>
      <w:ins w:id="180" w:author="Gavin" w:date="2019-03-11T00:57:00Z">
        <w:r>
          <w:rPr>
            <w:rFonts w:ascii="Times New Roman" w:hAnsi="Times New Roman"/>
            <w:sz w:val="24"/>
            <w:szCs w:val="24"/>
          </w:rPr>
          <w:t xml:space="preserve">set size 4 (black </w:t>
        </w:r>
        <w:r>
          <w:rPr>
            <w:rFonts w:ascii="Times New Roman" w:hAnsi="Times New Roman"/>
            <w:sz w:val="24"/>
            <w:szCs w:val="24"/>
          </w:rPr>
          <w:lastRenderedPageBreak/>
          <w:t>triangles). The average magnitude of the contextual cueing effect was larger in set size 8 (61ms) compared to set size 4 (15ms).</w:t>
        </w:r>
      </w:ins>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03BD01E4" w14:textId="284D3191" w:rsidR="00454B84" w:rsidRDefault="00EE6492" w:rsidP="0004205E">
      <w:pPr>
        <w:pStyle w:val="NoSpacing"/>
        <w:spacing w:line="480" w:lineRule="auto"/>
        <w:rPr>
          <w:rFonts w:ascii="Times New Roman" w:hAnsi="Times New Roman"/>
          <w:sz w:val="24"/>
          <w:szCs w:val="24"/>
        </w:rPr>
      </w:pPr>
      <w:r>
        <w:rPr>
          <w:rFonts w:ascii="Times New Roman" w:hAnsi="Times New Roman"/>
          <w:sz w:val="24"/>
          <w:szCs w:val="24"/>
        </w:rPr>
        <w:tab/>
      </w:r>
      <w:r w:rsidR="008971AC">
        <w:rPr>
          <w:rFonts w:ascii="Times New Roman" w:hAnsi="Times New Roman"/>
          <w:sz w:val="24"/>
          <w:szCs w:val="24"/>
        </w:rPr>
        <w:t xml:space="preserve">The main purpose of Experiment 1 was to </w:t>
      </w:r>
      <w:r w:rsidR="00BF535A">
        <w:rPr>
          <w:rFonts w:ascii="Times New Roman" w:hAnsi="Times New Roman"/>
          <w:sz w:val="24"/>
          <w:szCs w:val="24"/>
        </w:rPr>
        <w:t>evaluate the size of the</w:t>
      </w:r>
      <w:r w:rsidR="008971AC">
        <w:rPr>
          <w:rFonts w:ascii="Times New Roman" w:hAnsi="Times New Roman"/>
          <w:sz w:val="24"/>
          <w:szCs w:val="24"/>
        </w:rPr>
        <w:t xml:space="preserve"> contextual cueing at small set sizes</w:t>
      </w:r>
      <w:r w:rsidR="00BF535A">
        <w:rPr>
          <w:rFonts w:ascii="Times New Roman" w:hAnsi="Times New Roman"/>
          <w:sz w:val="24"/>
          <w:szCs w:val="24"/>
        </w:rPr>
        <w:t>, because in Experiment 2 we wanted to add lures</w:t>
      </w:r>
      <w:r w:rsidR="008971AC">
        <w:rPr>
          <w:rFonts w:ascii="Times New Roman" w:hAnsi="Times New Roman"/>
          <w:sz w:val="24"/>
          <w:szCs w:val="24"/>
        </w:rPr>
        <w:t>. Although the contextual cueing effect was observed with both 4 and 8 candidates, the effect was greater with 8 candidates (61ms on average) compared to 4 candidates (15ms on average). Thus, the decision was made to use 8 candidates in Experiment 2, where we</w:t>
      </w:r>
      <w:r>
        <w:rPr>
          <w:rFonts w:ascii="Times New Roman" w:hAnsi="Times New Roman"/>
          <w:sz w:val="24"/>
          <w:szCs w:val="24"/>
        </w:rPr>
        <w:t xml:space="preserve"> investigated the effect of lures on the contextual cueing effect</w:t>
      </w:r>
      <w:r w:rsidR="004B55CC">
        <w:rPr>
          <w:rFonts w:ascii="Times New Roman" w:hAnsi="Times New Roman"/>
          <w:sz w:val="24"/>
          <w:szCs w:val="24"/>
        </w:rPr>
        <w:t xml:space="preserve"> by varying the number of lures</w:t>
      </w:r>
      <w:r w:rsidR="004B55CC" w:rsidRPr="00BF535A">
        <w:rPr>
          <w:rFonts w:ascii="Times New Roman" w:hAnsi="Times New Roman"/>
          <w:sz w:val="24"/>
          <w:szCs w:val="24"/>
          <w:highlight w:val="yellow"/>
          <w:rPrChange w:id="181" w:author="Microsoft Office User" w:date="2019-03-05T10:06:00Z">
            <w:rPr>
              <w:rFonts w:ascii="Times New Roman" w:hAnsi="Times New Roman"/>
              <w:sz w:val="24"/>
              <w:szCs w:val="24"/>
            </w:rPr>
          </w:rPrChange>
        </w:rPr>
        <w:t>.</w:t>
      </w:r>
      <w:ins w:id="182" w:author="Gavin" w:date="2019-03-09T11:00:00Z">
        <w:r w:rsidR="0004205E">
          <w:rPr>
            <w:rFonts w:ascii="Times New Roman" w:hAnsi="Times New Roman"/>
            <w:sz w:val="24"/>
            <w:szCs w:val="24"/>
            <w:highlight w:val="yellow"/>
          </w:rPr>
          <w:t xml:space="preserve"> </w:t>
        </w:r>
      </w:ins>
      <w:proofErr w:type="gramStart"/>
      <w:ins w:id="183" w:author="Gavin" w:date="2019-03-09T11:01:00Z">
        <w:r w:rsidR="0004205E">
          <w:rPr>
            <w:rFonts w:ascii="Times New Roman" w:hAnsi="Times New Roman"/>
            <w:sz w:val="24"/>
            <w:szCs w:val="24"/>
            <w:highlight w:val="yellow"/>
          </w:rPr>
          <w:t>Similar to</w:t>
        </w:r>
        <w:proofErr w:type="gramEnd"/>
        <w:r w:rsidR="0004205E">
          <w:rPr>
            <w:rFonts w:ascii="Times New Roman" w:hAnsi="Times New Roman"/>
            <w:sz w:val="24"/>
            <w:szCs w:val="24"/>
            <w:highlight w:val="yellow"/>
          </w:rPr>
          <w:t xml:space="preserve"> Chun and Jiang (2001 CITE), here we presented observers with displays consisting of both </w:t>
        </w:r>
      </w:ins>
      <w:ins w:id="184" w:author="Gavin" w:date="2019-03-09T11:02:00Z">
        <w:r w:rsidR="0004205E">
          <w:rPr>
            <w:rFonts w:ascii="Times New Roman" w:hAnsi="Times New Roman"/>
            <w:sz w:val="24"/>
            <w:szCs w:val="24"/>
            <w:highlight w:val="yellow"/>
          </w:rPr>
          <w:t xml:space="preserve">candidates and lures. However, instead of using a single set size for lures, we varied lure set size while keeping candidate set size at 8. This allows us to examine whether lures were processed in contextual cueing experiments. If lures are processed in repeated displays, as </w:t>
        </w:r>
      </w:ins>
      <w:ins w:id="185" w:author="Gavin" w:date="2019-03-09T11:03:00Z">
        <w:r w:rsidR="0004205E">
          <w:rPr>
            <w:rFonts w:ascii="Times New Roman" w:hAnsi="Times New Roman"/>
            <w:sz w:val="24"/>
            <w:szCs w:val="24"/>
            <w:highlight w:val="yellow"/>
          </w:rPr>
          <w:t xml:space="preserve">proposed by Contrast Signal Theory, response times </w:t>
        </w:r>
      </w:ins>
      <w:ins w:id="186" w:author="Gavin" w:date="2019-03-10T23:47:00Z">
        <w:r w:rsidR="00CB1E98">
          <w:rPr>
            <w:rFonts w:ascii="Times New Roman" w:hAnsi="Times New Roman"/>
            <w:sz w:val="24"/>
            <w:szCs w:val="24"/>
            <w:highlight w:val="yellow"/>
          </w:rPr>
          <w:t>should</w:t>
        </w:r>
      </w:ins>
      <w:ins w:id="187" w:author="Gavin" w:date="2019-03-09T11:03:00Z">
        <w:r w:rsidR="0004205E">
          <w:rPr>
            <w:rFonts w:ascii="Times New Roman" w:hAnsi="Times New Roman"/>
            <w:sz w:val="24"/>
            <w:szCs w:val="24"/>
            <w:highlight w:val="yellow"/>
          </w:rPr>
          <w:t xml:space="preserve"> increase logarithmically as a function of </w:t>
        </w:r>
      </w:ins>
      <w:ins w:id="188" w:author="Gavin" w:date="2019-03-10T23:47:00Z">
        <w:r w:rsidR="00CB1E98">
          <w:rPr>
            <w:rFonts w:ascii="Times New Roman" w:hAnsi="Times New Roman"/>
            <w:sz w:val="24"/>
            <w:szCs w:val="24"/>
            <w:highlight w:val="yellow"/>
          </w:rPr>
          <w:t xml:space="preserve">lure </w:t>
        </w:r>
      </w:ins>
      <w:ins w:id="189" w:author="Gavin" w:date="2019-03-09T11:03:00Z">
        <w:r w:rsidR="0004205E">
          <w:rPr>
            <w:rFonts w:ascii="Times New Roman" w:hAnsi="Times New Roman"/>
            <w:sz w:val="24"/>
            <w:szCs w:val="24"/>
            <w:highlight w:val="yellow"/>
          </w:rPr>
          <w:t xml:space="preserve">set size (CITE). </w:t>
        </w:r>
        <w:proofErr w:type="spellStart"/>
        <w:r w:rsidR="0004205E">
          <w:rPr>
            <w:rFonts w:ascii="Times New Roman" w:hAnsi="Times New Roman"/>
            <w:sz w:val="24"/>
            <w:szCs w:val="24"/>
            <w:highlight w:val="yellow"/>
          </w:rPr>
          <w:t>Buetti</w:t>
        </w:r>
        <w:proofErr w:type="spellEnd"/>
        <w:r w:rsidR="0004205E">
          <w:rPr>
            <w:rFonts w:ascii="Times New Roman" w:hAnsi="Times New Roman"/>
            <w:sz w:val="24"/>
            <w:szCs w:val="24"/>
            <w:highlight w:val="yellow"/>
          </w:rPr>
          <w:t xml:space="preserve"> et al. (2016 CITE) have previously shown th</w:t>
        </w:r>
      </w:ins>
      <w:ins w:id="190" w:author="Gavin" w:date="2019-03-09T11:04:00Z">
        <w:r w:rsidR="0004205E">
          <w:rPr>
            <w:rFonts w:ascii="Times New Roman" w:hAnsi="Times New Roman"/>
            <w:sz w:val="24"/>
            <w:szCs w:val="24"/>
            <w:highlight w:val="yellow"/>
          </w:rPr>
          <w:t xml:space="preserve">at this is the case in normal search tasks with both candidates and lures, though it is unclear whether lures will still be processed when their context is repeated. </w:t>
        </w:r>
      </w:ins>
      <w:ins w:id="191" w:author="Gavin" w:date="2019-03-09T11:05:00Z">
        <w:r w:rsidR="0004205E">
          <w:rPr>
            <w:rFonts w:ascii="Times New Roman" w:hAnsi="Times New Roman"/>
            <w:sz w:val="24"/>
            <w:szCs w:val="24"/>
            <w:highlight w:val="yellow"/>
          </w:rPr>
          <w:t xml:space="preserve">In contrast, if lures are filtered out by a </w:t>
        </w:r>
        <w:proofErr w:type="spellStart"/>
        <w:r w:rsidR="0004205E">
          <w:rPr>
            <w:rFonts w:ascii="Times New Roman" w:hAnsi="Times New Roman"/>
            <w:sz w:val="24"/>
            <w:szCs w:val="24"/>
            <w:highlight w:val="yellow"/>
          </w:rPr>
          <w:t>preattentive</w:t>
        </w:r>
        <w:proofErr w:type="spellEnd"/>
        <w:r w:rsidR="0004205E">
          <w:rPr>
            <w:rFonts w:ascii="Times New Roman" w:hAnsi="Times New Roman"/>
            <w:sz w:val="24"/>
            <w:szCs w:val="24"/>
            <w:highlight w:val="yellow"/>
          </w:rPr>
          <w:t xml:space="preserve"> process, then there should be no effect of lure set size on response times (e.g. CITE). In addition, if lures contribute to contextual cueing, then search efficiency (as indexed by the search slopes) should increase </w:t>
        </w:r>
      </w:ins>
      <w:ins w:id="192" w:author="Gavin" w:date="2019-03-09T11:06:00Z">
        <w:r w:rsidR="0004205E">
          <w:rPr>
            <w:rFonts w:ascii="Times New Roman" w:hAnsi="Times New Roman"/>
            <w:sz w:val="24"/>
            <w:szCs w:val="24"/>
            <w:highlight w:val="yellow"/>
          </w:rPr>
          <w:t xml:space="preserve">in repeated displays. Searching through the same context of lures repeatedly should be faster (more efficient) than searching through novel displays. </w:t>
        </w:r>
      </w:ins>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lastRenderedPageBreak/>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3D8BA5FC" w14:textId="389A8026" w:rsidR="000D6089" w:rsidRDefault="000D6089" w:rsidP="000D6089">
      <w:pPr>
        <w:pStyle w:val="NoSpacing"/>
        <w:spacing w:line="480" w:lineRule="auto"/>
        <w:ind w:firstLine="720"/>
        <w:rPr>
          <w:rFonts w:ascii="Times New Roman" w:hAnsi="Times New Roman" w:cs="Times New Roman"/>
          <w:sz w:val="24"/>
          <w:szCs w:val="24"/>
        </w:rPr>
      </w:pPr>
      <w:del w:id="193" w:author="Gavin" w:date="2019-03-06T00:31:00Z">
        <w:r w:rsidDel="00117A25">
          <w:rPr>
            <w:rFonts w:ascii="Times New Roman" w:hAnsi="Times New Roman" w:cs="Times New Roman"/>
            <w:sz w:val="24"/>
            <w:szCs w:val="24"/>
          </w:rPr>
          <w:delText>Response times beyond 2.5 standard deviations of the mean of each participant were excluded from analyses.</w:delText>
        </w:r>
      </w:del>
      <w:ins w:id="194" w:author="Gavin" w:date="2019-03-06T00:31:00Z">
        <w:r w:rsidR="00117A25" w:rsidRPr="00117A25">
          <w:rPr>
            <w:rFonts w:ascii="Times New Roman" w:hAnsi="Times New Roman" w:cs="Times New Roman"/>
            <w:sz w:val="24"/>
            <w:szCs w:val="24"/>
          </w:rPr>
          <w:t xml:space="preserve"> </w:t>
        </w:r>
        <w:r w:rsidR="00117A25">
          <w:rPr>
            <w:rFonts w:ascii="Times New Roman" w:hAnsi="Times New Roman" w:cs="Times New Roman"/>
            <w:sz w:val="24"/>
            <w:szCs w:val="24"/>
          </w:rPr>
          <w:t>For each participant, response times beyond 2.5 standard deviations of each condition were excluded from analyses.</w:t>
        </w:r>
      </w:ins>
      <w:r>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Pr>
          <w:rFonts w:ascii="Times New Roman" w:hAnsi="Times New Roman" w:cs="Times New Roman"/>
          <w:sz w:val="24"/>
          <w:szCs w:val="24"/>
        </w:rPr>
        <w:t>% of trials.</w:t>
      </w:r>
    </w:p>
    <w:p w14:paraId="742D1C01" w14:textId="6B636ED7" w:rsidR="00CF0BFB" w:rsidRDefault="00A91511" w:rsidP="00917380">
      <w:pPr>
        <w:pStyle w:val="NoSpacing"/>
        <w:spacing w:line="480" w:lineRule="auto"/>
        <w:ind w:firstLine="720"/>
        <w:rPr>
          <w:ins w:id="195" w:author="Gavin" w:date="2019-03-05T23:33:00Z"/>
          <w:rFonts w:ascii="Times New Roman" w:hAnsi="Times New Roman"/>
          <w:sz w:val="24"/>
          <w:szCs w:val="24"/>
        </w:rPr>
      </w:pPr>
      <w:r>
        <w:rPr>
          <w:rFonts w:ascii="Times New Roman" w:hAnsi="Times New Roman" w:cs="Times New Roman"/>
          <w:sz w:val="24"/>
          <w:szCs w:val="24"/>
        </w:rPr>
        <w:t xml:space="preserve">A 2 (display type) by 4 (lure set size) by 5 (epoch) </w:t>
      </w:r>
      <w:del w:id="196" w:author="Gavin" w:date="2019-03-05T13:38:00Z">
        <w:r w:rsidDel="00C648A1">
          <w:rPr>
            <w:rFonts w:ascii="Times New Roman" w:hAnsi="Times New Roman" w:cs="Times New Roman"/>
            <w:sz w:val="24"/>
            <w:szCs w:val="24"/>
          </w:rPr>
          <w:delText>analysis of variance</w:delText>
        </w:r>
      </w:del>
      <w:ins w:id="197" w:author="Gavin" w:date="2019-03-05T13:38:00Z">
        <w:r w:rsidR="00C648A1">
          <w:rPr>
            <w:rFonts w:ascii="Times New Roman" w:hAnsi="Times New Roman" w:cs="Times New Roman"/>
            <w:sz w:val="24"/>
            <w:szCs w:val="24"/>
          </w:rPr>
          <w:t>fully within</w:t>
        </w:r>
      </w:ins>
      <w:r>
        <w:rPr>
          <w:rFonts w:ascii="Times New Roman" w:hAnsi="Times New Roman" w:cs="Times New Roman"/>
          <w:sz w:val="24"/>
          <w:szCs w:val="24"/>
        </w:rPr>
        <w:t xml:space="preserve"> </w:t>
      </w:r>
      <w:del w:id="198" w:author="Gavin" w:date="2019-03-05T13:38:00Z">
        <w:r w:rsidDel="00C648A1">
          <w:rPr>
            <w:rFonts w:ascii="Times New Roman" w:hAnsi="Times New Roman" w:cs="Times New Roman"/>
            <w:sz w:val="24"/>
            <w:szCs w:val="24"/>
          </w:rPr>
          <w:delText>(</w:delText>
        </w:r>
      </w:del>
      <w:r>
        <w:rPr>
          <w:rFonts w:ascii="Times New Roman" w:hAnsi="Times New Roman" w:cs="Times New Roman"/>
          <w:sz w:val="24"/>
          <w:szCs w:val="24"/>
        </w:rPr>
        <w:t>ANOVA</w:t>
      </w:r>
      <w:del w:id="199" w:author="Gavin" w:date="2019-03-05T13:38:00Z">
        <w:r w:rsidDel="00C648A1">
          <w:rPr>
            <w:rFonts w:ascii="Times New Roman" w:hAnsi="Times New Roman" w:cs="Times New Roman"/>
            <w:sz w:val="24"/>
            <w:szCs w:val="24"/>
          </w:rPr>
          <w:delText>)</w:delText>
        </w:r>
      </w:del>
      <w:r>
        <w:rPr>
          <w:rFonts w:ascii="Times New Roman" w:hAnsi="Times New Roman" w:cs="Times New Roman"/>
          <w:sz w:val="24"/>
          <w:szCs w:val="24"/>
        </w:rPr>
        <w:t xml:space="preserve"> was performed. </w:t>
      </w:r>
      <w:ins w:id="200" w:author="Gavin" w:date="2019-03-05T13:38:00Z">
        <w:r w:rsidR="00C648A1">
          <w:rPr>
            <w:rFonts w:ascii="Times New Roman" w:hAnsi="Times New Roman" w:cs="Times New Roman"/>
            <w:sz w:val="24"/>
            <w:szCs w:val="24"/>
          </w:rPr>
          <w:t>RTs for repeated</w:t>
        </w:r>
      </w:ins>
      <w:ins w:id="201" w:author="Gavin" w:date="2019-03-05T13:39:00Z">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990ms, </w:t>
        </w:r>
        <w:r w:rsidR="00C648A1">
          <w:rPr>
            <w:rFonts w:ascii="Times New Roman" w:hAnsi="Times New Roman" w:cs="Times New Roman"/>
            <w:i/>
            <w:sz w:val="24"/>
            <w:szCs w:val="24"/>
          </w:rPr>
          <w:t xml:space="preserve">SD = </w:t>
        </w:r>
      </w:ins>
      <w:ins w:id="202" w:author="Gavin" w:date="2019-03-05T13:40:00Z">
        <w:r w:rsidR="00C648A1">
          <w:rPr>
            <w:rFonts w:ascii="Times New Roman" w:hAnsi="Times New Roman" w:cs="Times New Roman"/>
            <w:sz w:val="24"/>
            <w:szCs w:val="24"/>
          </w:rPr>
          <w:t>174ms)</w:t>
        </w:r>
      </w:ins>
      <w:ins w:id="203" w:author="Gavin" w:date="2019-03-05T13:38:00Z">
        <w:r w:rsidR="00C648A1">
          <w:rPr>
            <w:rFonts w:ascii="Times New Roman" w:hAnsi="Times New Roman" w:cs="Times New Roman"/>
            <w:sz w:val="24"/>
            <w:szCs w:val="24"/>
          </w:rPr>
          <w:t xml:space="preserve"> displays were faster than novel </w:t>
        </w:r>
      </w:ins>
      <w:ins w:id="204" w:author="Gavin" w:date="2019-03-05T13:40:00Z">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953ms,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178ms) </w:t>
        </w:r>
      </w:ins>
      <w:ins w:id="205" w:author="Gavin" w:date="2019-03-05T13:38:00Z">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² = xxx</w:t>
        </w:r>
        <w:r w:rsidR="00C648A1">
          <w:rPr>
            <w:rFonts w:ascii="Times New Roman" w:hAnsi="Times New Roman" w:cs="Times New Roman"/>
            <w:sz w:val="24"/>
            <w:szCs w:val="24"/>
          </w:rPr>
          <w:t xml:space="preserve"> . RTs increased with lure set size</w:t>
        </w:r>
      </w:ins>
      <w:ins w:id="206" w:author="Gavin" w:date="2019-03-05T13:40:00Z">
        <w:r w:rsidR="00C648A1">
          <w:rPr>
            <w:rFonts w:ascii="Times New Roman" w:hAnsi="Times New Roman" w:cs="Times New Roman"/>
            <w:sz w:val="24"/>
            <w:szCs w:val="24"/>
          </w:rPr>
          <w:t xml:space="preserve"> (set siz</w:t>
        </w:r>
      </w:ins>
      <w:ins w:id="207" w:author="Gavin" w:date="2019-03-05T13:41:00Z">
        <w:r w:rsidR="00C648A1">
          <w:rPr>
            <w:rFonts w:ascii="Times New Roman" w:hAnsi="Times New Roman" w:cs="Times New Roman"/>
            <w:sz w:val="24"/>
            <w:szCs w:val="24"/>
          </w:rPr>
          <w:t xml:space="preserve">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152, 183, 167, 185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w:t>
        </w:r>
      </w:ins>
      <w:del w:id="208" w:author="Gavin" w:date="2019-03-05T13:38:00Z">
        <w:r w:rsidDel="00C648A1">
          <w:rPr>
            <w:rFonts w:ascii="Times New Roman" w:hAnsi="Times New Roman" w:cs="Times New Roman"/>
            <w:sz w:val="24"/>
            <w:szCs w:val="24"/>
          </w:rPr>
          <w:delText>There were main effects of set size</w:delText>
        </w:r>
      </w:del>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 xml:space="preserve">² = xxx, </w:t>
      </w:r>
      <w:ins w:id="209" w:author="Gavin" w:date="2019-03-05T13:39:00Z">
        <w:r w:rsidR="00C648A1">
          <w:rPr>
            <w:rFonts w:ascii="Times New Roman" w:hAnsi="Times New Roman"/>
            <w:sz w:val="24"/>
            <w:szCs w:val="24"/>
          </w:rPr>
          <w:t>RTs decreased as a function of epoch</w:t>
        </w:r>
      </w:ins>
      <w:ins w:id="210" w:author="Gavin" w:date="2019-03-05T13:42:00Z">
        <w:r w:rsidR="00C648A1">
          <w:rPr>
            <w:rFonts w:ascii="Times New Roman" w:hAnsi="Times New Roman"/>
            <w:sz w:val="24"/>
            <w:szCs w:val="24"/>
          </w:rPr>
          <w:t xml:space="preserve">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w:t>
        </w:r>
        <w:proofErr w:type="spellStart"/>
        <w:r w:rsidR="00C648A1">
          <w:rPr>
            <w:rFonts w:ascii="Times New Roman" w:hAnsi="Times New Roman"/>
            <w:sz w:val="24"/>
            <w:szCs w:val="24"/>
          </w:rPr>
          <w:t>ms</w:t>
        </w:r>
        <w:proofErr w:type="spellEnd"/>
        <w:r w:rsidR="00C648A1">
          <w:rPr>
            <w:rFonts w:ascii="Times New Roman" w:hAnsi="Times New Roman"/>
            <w:sz w:val="24"/>
            <w:szCs w:val="24"/>
          </w:rPr>
          <w:t xml:space="preserve">,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w:t>
        </w:r>
        <w:proofErr w:type="spellStart"/>
        <w:r w:rsidR="00C648A1">
          <w:rPr>
            <w:rFonts w:ascii="Times New Roman" w:hAnsi="Times New Roman"/>
            <w:sz w:val="24"/>
            <w:szCs w:val="24"/>
          </w:rPr>
          <w:t>ms</w:t>
        </w:r>
        <w:proofErr w:type="spellEnd"/>
        <w:r w:rsidR="00C648A1">
          <w:rPr>
            <w:rFonts w:ascii="Times New Roman" w:hAnsi="Times New Roman"/>
            <w:sz w:val="24"/>
            <w:szCs w:val="24"/>
          </w:rPr>
          <w:t>)</w:t>
        </w:r>
      </w:ins>
      <w:ins w:id="211" w:author="Gavin" w:date="2019-03-05T13:39:00Z">
        <w:r w:rsidR="00C648A1">
          <w:rPr>
            <w:rFonts w:ascii="Times New Roman" w:hAnsi="Times New Roman"/>
            <w:sz w:val="24"/>
            <w:szCs w:val="24"/>
          </w:rPr>
          <w:t xml:space="preserve">, </w:t>
        </w:r>
      </w:ins>
      <w:del w:id="212" w:author="Gavin" w:date="2019-03-05T13:39:00Z">
        <w:r w:rsidDel="00C648A1">
          <w:rPr>
            <w:rFonts w:ascii="Times New Roman" w:hAnsi="Times New Roman"/>
            <w:sz w:val="24"/>
            <w:szCs w:val="24"/>
          </w:rPr>
          <w:delText xml:space="preserve">display type, </w:delText>
        </w:r>
      </w:del>
      <w:del w:id="213" w:author="Gavin" w:date="2019-03-05T13:38:00Z">
        <w:r w:rsidDel="00C648A1">
          <w:rPr>
            <w:rFonts w:ascii="Times New Roman" w:hAnsi="Times New Roman"/>
            <w:i/>
            <w:sz w:val="24"/>
            <w:szCs w:val="24"/>
          </w:rPr>
          <w:delText>F</w:delText>
        </w:r>
        <w:r w:rsidDel="00C648A1">
          <w:rPr>
            <w:rFonts w:ascii="Times New Roman" w:hAnsi="Times New Roman"/>
            <w:sz w:val="24"/>
            <w:szCs w:val="24"/>
          </w:rPr>
          <w:delText xml:space="preserve">(1, 19) = 4.64, </w:delText>
        </w:r>
        <w:r w:rsidDel="00C648A1">
          <w:rPr>
            <w:rFonts w:ascii="Times New Roman" w:hAnsi="Times New Roman"/>
            <w:i/>
            <w:sz w:val="24"/>
            <w:szCs w:val="24"/>
          </w:rPr>
          <w:delText>p</w:delText>
        </w:r>
        <w:r w:rsidDel="00C648A1">
          <w:rPr>
            <w:rFonts w:ascii="Times New Roman" w:hAnsi="Times New Roman"/>
            <w:sz w:val="24"/>
            <w:szCs w:val="24"/>
          </w:rPr>
          <w:delText xml:space="preserve"> = .0443, ω</w:delText>
        </w:r>
        <w:r w:rsidDel="00C648A1">
          <w:rPr>
            <w:rFonts w:ascii="Times New Roman" w:hAnsi="Times New Roman"/>
            <w:sz w:val="24"/>
            <w:szCs w:val="24"/>
            <w:vertAlign w:val="subscript"/>
          </w:rPr>
          <w:delText>p</w:delText>
        </w:r>
        <w:r w:rsidDel="00C648A1">
          <w:rPr>
            <w:rFonts w:ascii="Times New Roman" w:hAnsi="Times New Roman"/>
            <w:sz w:val="24"/>
            <w:szCs w:val="24"/>
          </w:rPr>
          <w:delText>² = xxx</w:delText>
        </w:r>
      </w:del>
      <w:del w:id="214" w:author="Gavin" w:date="2019-03-05T13:39:00Z">
        <w:r w:rsidDel="00C648A1">
          <w:rPr>
            <w:rFonts w:ascii="Times New Roman" w:hAnsi="Times New Roman"/>
            <w:sz w:val="24"/>
            <w:szCs w:val="24"/>
          </w:rPr>
          <w:delText>, and epoch,</w:delText>
        </w:r>
      </w:del>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² = xxx, ω</w:t>
      </w:r>
      <w:r>
        <w:rPr>
          <w:rFonts w:ascii="Times New Roman" w:hAnsi="Times New Roman"/>
          <w:sz w:val="24"/>
          <w:szCs w:val="24"/>
          <w:vertAlign w:val="subscript"/>
        </w:rPr>
        <w:t>p</w:t>
      </w:r>
      <w:r>
        <w:rPr>
          <w:rFonts w:ascii="Times New Roman" w:hAnsi="Times New Roman"/>
          <w:sz w:val="24"/>
          <w:szCs w:val="24"/>
        </w:rPr>
        <w:t xml:space="preserve">² = xxx. </w:t>
      </w:r>
      <w:commentRangeStart w:id="215"/>
      <w:r>
        <w:rPr>
          <w:rFonts w:ascii="Times New Roman" w:hAnsi="Times New Roman"/>
          <w:sz w:val="24"/>
          <w:szCs w:val="24"/>
        </w:rPr>
        <w:t xml:space="preserve">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xxx. </w:t>
      </w:r>
      <w:commentRangeEnd w:id="215"/>
      <w:r w:rsidR="00917380">
        <w:rPr>
          <w:rStyle w:val="CommentReference"/>
        </w:rPr>
        <w:commentReference w:id="215"/>
      </w:r>
      <w:ins w:id="216" w:author="Gavin" w:date="2019-03-05T23:32:00Z">
        <w:r w:rsidR="00CF0BFB">
          <w:rPr>
            <w:rFonts w:ascii="Times New Roman" w:hAnsi="Times New Roman"/>
            <w:sz w:val="24"/>
            <w:szCs w:val="24"/>
          </w:rPr>
          <w:t xml:space="preserve">Follow-up t-tests revealed that </w:t>
        </w:r>
      </w:ins>
      <w:ins w:id="217" w:author="Gavin" w:date="2019-03-05T23:33:00Z">
        <w:r w:rsidR="00CF0BFB">
          <w:rPr>
            <w:rFonts w:ascii="Times New Roman" w:hAnsi="Times New Roman"/>
            <w:sz w:val="24"/>
            <w:szCs w:val="24"/>
          </w:rPr>
          <w:t xml:space="preserve">RTs for repeated displays were faster than that for novel displays only in the last two epochs </w:t>
        </w:r>
      </w:ins>
      <w:ins w:id="218" w:author="Gavin" w:date="2019-03-10T17:09:00Z">
        <w:r w:rsidR="004E39FF">
          <w:rPr>
            <w:rFonts w:ascii="Times New Roman" w:hAnsi="Times New Roman"/>
            <w:sz w:val="24"/>
            <w:szCs w:val="24"/>
          </w:rPr>
          <w:t xml:space="preserve">at </w:t>
        </w:r>
        <w:r w:rsidR="004E39FF" w:rsidRPr="004E39FF">
          <w:rPr>
            <w:rFonts w:ascii="Cambria Math" w:hAnsi="Cambria Math" w:cs="Cambria Math"/>
            <w:sz w:val="24"/>
            <w:szCs w:val="24"/>
          </w:rPr>
          <w:t>⍺</w:t>
        </w:r>
        <w:r w:rsidR="004E39FF" w:rsidRPr="004E39FF">
          <w:rPr>
            <w:rFonts w:ascii="Times New Roman" w:hAnsi="Times New Roman"/>
            <w:sz w:val="24"/>
            <w:szCs w:val="24"/>
          </w:rPr>
          <w:t xml:space="preserve"> </w:t>
        </w:r>
        <w:r w:rsidR="004E39FF">
          <w:rPr>
            <w:rFonts w:ascii="Times New Roman" w:hAnsi="Times New Roman"/>
            <w:sz w:val="24"/>
            <w:szCs w:val="24"/>
          </w:rPr>
          <w:t>= .05/5 = .</w:t>
        </w:r>
      </w:ins>
      <w:ins w:id="219" w:author="Gavin" w:date="2019-03-10T17:10:00Z">
        <w:r w:rsidR="004E39FF">
          <w:rPr>
            <w:rFonts w:ascii="Times New Roman" w:hAnsi="Times New Roman"/>
            <w:sz w:val="24"/>
            <w:szCs w:val="24"/>
          </w:rPr>
          <w:t xml:space="preserve">01 after applying Bonferroni correction </w:t>
        </w:r>
      </w:ins>
      <w:ins w:id="220" w:author="Gavin" w:date="2019-03-05T23:33:00Z">
        <w:r w:rsidR="00CF0BFB">
          <w:rPr>
            <w:rFonts w:ascii="Times New Roman" w:hAnsi="Times New Roman"/>
            <w:sz w:val="24"/>
            <w:szCs w:val="24"/>
          </w:rPr>
          <w:t>(Table 1).</w:t>
        </w:r>
      </w:ins>
    </w:p>
    <w:tbl>
      <w:tblPr>
        <w:tblStyle w:val="TableGrid"/>
        <w:tblW w:w="0" w:type="auto"/>
        <w:jc w:val="center"/>
        <w:tblLook w:val="04A0" w:firstRow="1" w:lastRow="0" w:firstColumn="1" w:lastColumn="0" w:noHBand="0" w:noVBand="1"/>
      </w:tblPr>
      <w:tblGrid>
        <w:gridCol w:w="1558"/>
        <w:gridCol w:w="1558"/>
        <w:gridCol w:w="1558"/>
        <w:gridCol w:w="1558"/>
        <w:gridCol w:w="1559"/>
        <w:tblGridChange w:id="221">
          <w:tblGrid>
            <w:gridCol w:w="1558"/>
            <w:gridCol w:w="1558"/>
            <w:gridCol w:w="1558"/>
            <w:gridCol w:w="1558"/>
            <w:gridCol w:w="1559"/>
          </w:tblGrid>
        </w:tblGridChange>
      </w:tblGrid>
      <w:tr w:rsidR="006D5B3B" w14:paraId="11E4FBEF" w14:textId="77777777" w:rsidTr="00CF0BFB">
        <w:trPr>
          <w:jc w:val="center"/>
          <w:ins w:id="222" w:author="Gavin" w:date="2019-03-05T23:34:00Z"/>
        </w:trPr>
        <w:tc>
          <w:tcPr>
            <w:tcW w:w="1558" w:type="dxa"/>
          </w:tcPr>
          <w:p w14:paraId="097658C5" w14:textId="21A03AF8" w:rsidR="006D5B3B" w:rsidRDefault="006D5B3B" w:rsidP="00CF0BFB">
            <w:pPr>
              <w:pStyle w:val="NoSpacing"/>
              <w:spacing w:line="480" w:lineRule="auto"/>
              <w:rPr>
                <w:ins w:id="223" w:author="Gavin" w:date="2019-03-05T23:34:00Z"/>
                <w:rFonts w:ascii="Times New Roman" w:hAnsi="Times New Roman"/>
                <w:sz w:val="24"/>
                <w:szCs w:val="24"/>
              </w:rPr>
            </w:pPr>
            <w:ins w:id="224" w:author="Gavin" w:date="2019-03-05T23:35:00Z">
              <w:r>
                <w:rPr>
                  <w:rFonts w:ascii="Times New Roman" w:hAnsi="Times New Roman"/>
                  <w:sz w:val="24"/>
                  <w:szCs w:val="24"/>
                </w:rPr>
                <w:lastRenderedPageBreak/>
                <w:t>Epoch</w:t>
              </w:r>
            </w:ins>
          </w:p>
        </w:tc>
        <w:tc>
          <w:tcPr>
            <w:tcW w:w="1558" w:type="dxa"/>
          </w:tcPr>
          <w:p w14:paraId="1C382E0C" w14:textId="3D3FE4EA" w:rsidR="006D5B3B" w:rsidRDefault="006D5B3B" w:rsidP="00CF0BFB">
            <w:pPr>
              <w:pStyle w:val="NoSpacing"/>
              <w:spacing w:line="480" w:lineRule="auto"/>
              <w:rPr>
                <w:ins w:id="225" w:author="Gavin" w:date="2019-03-05T23:34:00Z"/>
                <w:rFonts w:ascii="Times New Roman" w:hAnsi="Times New Roman"/>
                <w:sz w:val="24"/>
                <w:szCs w:val="24"/>
              </w:rPr>
            </w:pPr>
            <w:proofErr w:type="gramStart"/>
            <w:ins w:id="226" w:author="Gavin" w:date="2019-03-05T23:35:00Z">
              <w:r w:rsidRPr="006D5B3B">
                <w:rPr>
                  <w:rFonts w:ascii="Times New Roman" w:hAnsi="Times New Roman"/>
                  <w:i/>
                  <w:sz w:val="24"/>
                  <w:szCs w:val="24"/>
                  <w:rPrChange w:id="227" w:author="Gavin" w:date="2019-03-10T17:03:00Z">
                    <w:rPr>
                      <w:rFonts w:ascii="Times New Roman" w:hAnsi="Times New Roman"/>
                      <w:sz w:val="24"/>
                      <w:szCs w:val="24"/>
                    </w:rPr>
                  </w:rPrChange>
                </w:rPr>
                <w:t>t</w:t>
              </w:r>
              <w:r>
                <w:rPr>
                  <w:rFonts w:ascii="Times New Roman" w:hAnsi="Times New Roman"/>
                  <w:sz w:val="24"/>
                  <w:szCs w:val="24"/>
                </w:rPr>
                <w:t>(</w:t>
              </w:r>
              <w:proofErr w:type="gramEnd"/>
              <w:r>
                <w:rPr>
                  <w:rFonts w:ascii="Times New Roman" w:hAnsi="Times New Roman"/>
                  <w:sz w:val="24"/>
                  <w:szCs w:val="24"/>
                </w:rPr>
                <w:t>79)</w:t>
              </w:r>
            </w:ins>
          </w:p>
        </w:tc>
        <w:tc>
          <w:tcPr>
            <w:tcW w:w="1558" w:type="dxa"/>
          </w:tcPr>
          <w:p w14:paraId="324B49D8" w14:textId="77B83207" w:rsidR="006D5B3B" w:rsidRPr="00CB1E98" w:rsidRDefault="006D5B3B" w:rsidP="00CF0BFB">
            <w:pPr>
              <w:pStyle w:val="NoSpacing"/>
              <w:spacing w:line="480" w:lineRule="auto"/>
              <w:rPr>
                <w:ins w:id="228" w:author="Gavin" w:date="2019-03-05T23:34:00Z"/>
                <w:rFonts w:ascii="Times New Roman" w:hAnsi="Times New Roman"/>
                <w:i/>
                <w:sz w:val="24"/>
                <w:szCs w:val="24"/>
                <w:rPrChange w:id="229" w:author="Gavin" w:date="2019-03-10T23:48:00Z">
                  <w:rPr>
                    <w:ins w:id="230" w:author="Gavin" w:date="2019-03-05T23:34:00Z"/>
                    <w:rFonts w:ascii="Times New Roman" w:hAnsi="Times New Roman"/>
                    <w:sz w:val="24"/>
                    <w:szCs w:val="24"/>
                  </w:rPr>
                </w:rPrChange>
              </w:rPr>
            </w:pPr>
            <w:ins w:id="231" w:author="Gavin" w:date="2019-03-05T23:35:00Z">
              <w:r w:rsidRPr="00CB1E98">
                <w:rPr>
                  <w:rFonts w:ascii="Times New Roman" w:hAnsi="Times New Roman"/>
                  <w:i/>
                  <w:sz w:val="24"/>
                  <w:szCs w:val="24"/>
                  <w:rPrChange w:id="232" w:author="Gavin" w:date="2019-03-10T23:48:00Z">
                    <w:rPr>
                      <w:rFonts w:ascii="Times New Roman" w:hAnsi="Times New Roman"/>
                      <w:sz w:val="24"/>
                      <w:szCs w:val="24"/>
                    </w:rPr>
                  </w:rPrChange>
                </w:rPr>
                <w:t>p</w:t>
              </w:r>
            </w:ins>
          </w:p>
        </w:tc>
        <w:tc>
          <w:tcPr>
            <w:tcW w:w="1558" w:type="dxa"/>
          </w:tcPr>
          <w:p w14:paraId="0D5CA1E3" w14:textId="28D97D8E" w:rsidR="006D5B3B" w:rsidRPr="002754DE" w:rsidRDefault="006D5B3B" w:rsidP="00CF0BFB">
            <w:pPr>
              <w:pStyle w:val="NoSpacing"/>
              <w:spacing w:line="480" w:lineRule="auto"/>
              <w:rPr>
                <w:ins w:id="233" w:author="Gavin" w:date="2019-03-05T23:34:00Z"/>
                <w:rFonts w:ascii="Times New Roman" w:hAnsi="Times New Roman"/>
                <w:sz w:val="24"/>
                <w:szCs w:val="24"/>
              </w:rPr>
            </w:pPr>
            <w:ins w:id="234" w:author="Gavin" w:date="2019-03-05T23:35:00Z">
              <w:r>
                <w:rPr>
                  <w:rFonts w:ascii="Times New Roman" w:hAnsi="Times New Roman"/>
                  <w:i/>
                  <w:sz w:val="24"/>
                  <w:szCs w:val="24"/>
                </w:rPr>
                <w:t>M</w:t>
              </w:r>
            </w:ins>
            <w:ins w:id="235" w:author="Gavin" w:date="2019-03-06T00:13:00Z">
              <w:r>
                <w:rPr>
                  <w:rFonts w:ascii="Times New Roman" w:hAnsi="Times New Roman"/>
                  <w:i/>
                  <w:sz w:val="24"/>
                  <w:szCs w:val="24"/>
                </w:rPr>
                <w:t xml:space="preserve"> </w:t>
              </w:r>
              <w:r>
                <w:rPr>
                  <w:rFonts w:ascii="Times New Roman" w:hAnsi="Times New Roman"/>
                  <w:sz w:val="24"/>
                  <w:szCs w:val="24"/>
                </w:rPr>
                <w:t>(</w:t>
              </w:r>
            </w:ins>
            <w:ins w:id="236" w:author="Gavin" w:date="2019-03-10T17:03:00Z">
              <w:r>
                <w:rPr>
                  <w:rFonts w:ascii="Times New Roman" w:hAnsi="Times New Roman"/>
                  <w:sz w:val="24"/>
                  <w:szCs w:val="24"/>
                </w:rPr>
                <w:t>SD</w:t>
              </w:r>
            </w:ins>
            <w:ins w:id="237" w:author="Gavin" w:date="2019-03-06T00:13:00Z">
              <w:r>
                <w:rPr>
                  <w:rFonts w:ascii="Times New Roman" w:hAnsi="Times New Roman"/>
                  <w:sz w:val="24"/>
                  <w:szCs w:val="24"/>
                </w:rPr>
                <w:t>)</w:t>
              </w:r>
            </w:ins>
          </w:p>
        </w:tc>
        <w:tc>
          <w:tcPr>
            <w:tcW w:w="1559" w:type="dxa"/>
          </w:tcPr>
          <w:p w14:paraId="6BAE1EEB" w14:textId="5229F5B4" w:rsidR="006D5B3B" w:rsidRDefault="006D5B3B" w:rsidP="00CF0BFB">
            <w:pPr>
              <w:pStyle w:val="NoSpacing"/>
              <w:spacing w:line="480" w:lineRule="auto"/>
              <w:rPr>
                <w:ins w:id="238" w:author="Gavin" w:date="2019-03-05T23:34:00Z"/>
                <w:rFonts w:ascii="Times New Roman" w:hAnsi="Times New Roman"/>
                <w:sz w:val="24"/>
                <w:szCs w:val="24"/>
              </w:rPr>
            </w:pPr>
            <w:ins w:id="239" w:author="Gavin" w:date="2019-03-05T23:35:00Z">
              <w:r>
                <w:rPr>
                  <w:rFonts w:ascii="Times New Roman" w:hAnsi="Times New Roman"/>
                  <w:sz w:val="24"/>
                  <w:szCs w:val="24"/>
                </w:rPr>
                <w:t>Effect size</w:t>
              </w:r>
            </w:ins>
          </w:p>
        </w:tc>
      </w:tr>
      <w:tr w:rsidR="006D5B3B" w14:paraId="2A072D4D" w14:textId="77777777" w:rsidTr="00CF0BFB">
        <w:trPr>
          <w:jc w:val="center"/>
          <w:ins w:id="240" w:author="Gavin" w:date="2019-03-05T23:34:00Z"/>
        </w:trPr>
        <w:tc>
          <w:tcPr>
            <w:tcW w:w="1558" w:type="dxa"/>
          </w:tcPr>
          <w:p w14:paraId="18A1BC4B" w14:textId="1B02EE26" w:rsidR="006D5B3B" w:rsidRDefault="006D5B3B" w:rsidP="00CF0BFB">
            <w:pPr>
              <w:pStyle w:val="NoSpacing"/>
              <w:spacing w:line="480" w:lineRule="auto"/>
              <w:rPr>
                <w:ins w:id="241" w:author="Gavin" w:date="2019-03-05T23:34:00Z"/>
                <w:rFonts w:ascii="Times New Roman" w:hAnsi="Times New Roman"/>
                <w:sz w:val="24"/>
                <w:szCs w:val="24"/>
              </w:rPr>
            </w:pPr>
            <w:ins w:id="242" w:author="Gavin" w:date="2019-03-05T23:35:00Z">
              <w:r>
                <w:rPr>
                  <w:rFonts w:ascii="Times New Roman" w:hAnsi="Times New Roman"/>
                  <w:sz w:val="24"/>
                  <w:szCs w:val="24"/>
                </w:rPr>
                <w:t>1</w:t>
              </w:r>
            </w:ins>
          </w:p>
        </w:tc>
        <w:tc>
          <w:tcPr>
            <w:tcW w:w="1558" w:type="dxa"/>
          </w:tcPr>
          <w:p w14:paraId="0FC15321" w14:textId="6E41D1EE" w:rsidR="006D5B3B" w:rsidRDefault="006D5B3B" w:rsidP="00CF0BFB">
            <w:pPr>
              <w:pStyle w:val="NoSpacing"/>
              <w:spacing w:line="480" w:lineRule="auto"/>
              <w:rPr>
                <w:ins w:id="243" w:author="Gavin" w:date="2019-03-05T23:34:00Z"/>
                <w:rFonts w:ascii="Times New Roman" w:hAnsi="Times New Roman"/>
                <w:sz w:val="24"/>
                <w:szCs w:val="24"/>
              </w:rPr>
            </w:pPr>
            <w:ins w:id="244" w:author="Gavin" w:date="2019-03-05T23:35:00Z">
              <w:r>
                <w:rPr>
                  <w:rFonts w:ascii="Times New Roman" w:hAnsi="Times New Roman"/>
                  <w:sz w:val="24"/>
                  <w:szCs w:val="24"/>
                </w:rPr>
                <w:t>-0.16</w:t>
              </w:r>
            </w:ins>
          </w:p>
        </w:tc>
        <w:tc>
          <w:tcPr>
            <w:tcW w:w="1558" w:type="dxa"/>
          </w:tcPr>
          <w:p w14:paraId="069ED037" w14:textId="7482C16E" w:rsidR="006D5B3B" w:rsidRDefault="006D5B3B" w:rsidP="00CF0BFB">
            <w:pPr>
              <w:pStyle w:val="NoSpacing"/>
              <w:spacing w:line="480" w:lineRule="auto"/>
              <w:rPr>
                <w:ins w:id="245" w:author="Gavin" w:date="2019-03-05T23:34:00Z"/>
                <w:rFonts w:ascii="Times New Roman" w:hAnsi="Times New Roman"/>
                <w:sz w:val="24"/>
                <w:szCs w:val="24"/>
              </w:rPr>
            </w:pPr>
            <w:ins w:id="246" w:author="Gavin" w:date="2019-03-05T23:36:00Z">
              <w:r>
                <w:rPr>
                  <w:rFonts w:ascii="Times New Roman" w:hAnsi="Times New Roman"/>
                  <w:sz w:val="24"/>
                  <w:szCs w:val="24"/>
                </w:rPr>
                <w:t>.877</w:t>
              </w:r>
            </w:ins>
          </w:p>
        </w:tc>
        <w:tc>
          <w:tcPr>
            <w:tcW w:w="1558" w:type="dxa"/>
          </w:tcPr>
          <w:p w14:paraId="15A67C70" w14:textId="379DB1BE" w:rsidR="006D5B3B" w:rsidRDefault="006D5B3B" w:rsidP="00CF0BFB">
            <w:pPr>
              <w:pStyle w:val="NoSpacing"/>
              <w:spacing w:line="480" w:lineRule="auto"/>
              <w:rPr>
                <w:ins w:id="247" w:author="Gavin" w:date="2019-03-05T23:34:00Z"/>
                <w:rFonts w:ascii="Times New Roman" w:hAnsi="Times New Roman"/>
                <w:sz w:val="24"/>
                <w:szCs w:val="24"/>
              </w:rPr>
            </w:pPr>
            <w:ins w:id="248" w:author="Gavin" w:date="2019-03-06T00:13:00Z">
              <w:r>
                <w:rPr>
                  <w:rFonts w:ascii="Times New Roman" w:hAnsi="Times New Roman"/>
                  <w:sz w:val="24"/>
                  <w:szCs w:val="24"/>
                </w:rPr>
                <w:t xml:space="preserve">- </w:t>
              </w:r>
            </w:ins>
            <w:ins w:id="249" w:author="Gavin" w:date="2019-03-06T00:11:00Z">
              <w:r>
                <w:rPr>
                  <w:rFonts w:ascii="Times New Roman" w:hAnsi="Times New Roman"/>
                  <w:sz w:val="24"/>
                  <w:szCs w:val="24"/>
                </w:rPr>
                <w:t>3</w:t>
              </w:r>
            </w:ins>
            <w:ins w:id="250" w:author="Gavin" w:date="2019-03-10T17:03:00Z">
              <w:r>
                <w:rPr>
                  <w:rFonts w:ascii="Times New Roman" w:hAnsi="Times New Roman"/>
                  <w:sz w:val="24"/>
                  <w:szCs w:val="24"/>
                </w:rPr>
                <w:t xml:space="preserve"> (191)</w:t>
              </w:r>
            </w:ins>
          </w:p>
        </w:tc>
        <w:tc>
          <w:tcPr>
            <w:tcW w:w="1559" w:type="dxa"/>
          </w:tcPr>
          <w:p w14:paraId="4600DC10" w14:textId="77777777" w:rsidR="006D5B3B" w:rsidRDefault="006D5B3B" w:rsidP="00CF0BFB">
            <w:pPr>
              <w:pStyle w:val="NoSpacing"/>
              <w:spacing w:line="480" w:lineRule="auto"/>
              <w:rPr>
                <w:ins w:id="251" w:author="Gavin" w:date="2019-03-05T23:34:00Z"/>
                <w:rFonts w:ascii="Times New Roman" w:hAnsi="Times New Roman"/>
                <w:sz w:val="24"/>
                <w:szCs w:val="24"/>
              </w:rPr>
            </w:pPr>
          </w:p>
        </w:tc>
      </w:tr>
      <w:tr w:rsidR="006D5B3B" w14:paraId="12C54EFD" w14:textId="77777777" w:rsidTr="00CF0BFB">
        <w:trPr>
          <w:jc w:val="center"/>
          <w:ins w:id="252" w:author="Gavin" w:date="2019-03-05T23:34:00Z"/>
        </w:trPr>
        <w:tc>
          <w:tcPr>
            <w:tcW w:w="1558" w:type="dxa"/>
          </w:tcPr>
          <w:p w14:paraId="7061B47E" w14:textId="5A76E82B" w:rsidR="006D5B3B" w:rsidRDefault="006D5B3B" w:rsidP="00CF0BFB">
            <w:pPr>
              <w:pStyle w:val="NoSpacing"/>
              <w:spacing w:line="480" w:lineRule="auto"/>
              <w:rPr>
                <w:ins w:id="253" w:author="Gavin" w:date="2019-03-05T23:34:00Z"/>
                <w:rFonts w:ascii="Times New Roman" w:hAnsi="Times New Roman"/>
                <w:sz w:val="24"/>
                <w:szCs w:val="24"/>
              </w:rPr>
            </w:pPr>
            <w:ins w:id="254" w:author="Gavin" w:date="2019-03-05T23:35:00Z">
              <w:r>
                <w:rPr>
                  <w:rFonts w:ascii="Times New Roman" w:hAnsi="Times New Roman"/>
                  <w:sz w:val="24"/>
                  <w:szCs w:val="24"/>
                </w:rPr>
                <w:t>2</w:t>
              </w:r>
            </w:ins>
          </w:p>
        </w:tc>
        <w:tc>
          <w:tcPr>
            <w:tcW w:w="1558" w:type="dxa"/>
          </w:tcPr>
          <w:p w14:paraId="6F563796" w14:textId="6A0ABCD0" w:rsidR="006D5B3B" w:rsidRDefault="006D5B3B" w:rsidP="00CF0BFB">
            <w:pPr>
              <w:pStyle w:val="NoSpacing"/>
              <w:spacing w:line="480" w:lineRule="auto"/>
              <w:rPr>
                <w:ins w:id="255" w:author="Gavin" w:date="2019-03-05T23:34:00Z"/>
                <w:rFonts w:ascii="Times New Roman" w:hAnsi="Times New Roman"/>
                <w:sz w:val="24"/>
                <w:szCs w:val="24"/>
              </w:rPr>
            </w:pPr>
            <w:ins w:id="256" w:author="Gavin" w:date="2019-03-05T23:35:00Z">
              <w:r>
                <w:rPr>
                  <w:rFonts w:ascii="Times New Roman" w:hAnsi="Times New Roman"/>
                  <w:sz w:val="24"/>
                  <w:szCs w:val="24"/>
                </w:rPr>
                <w:t>1.42</w:t>
              </w:r>
            </w:ins>
          </w:p>
        </w:tc>
        <w:tc>
          <w:tcPr>
            <w:tcW w:w="1558" w:type="dxa"/>
          </w:tcPr>
          <w:p w14:paraId="599F7265" w14:textId="53CC9895" w:rsidR="006D5B3B" w:rsidRDefault="006D5B3B" w:rsidP="00CF0BFB">
            <w:pPr>
              <w:pStyle w:val="NoSpacing"/>
              <w:spacing w:line="480" w:lineRule="auto"/>
              <w:rPr>
                <w:ins w:id="257" w:author="Gavin" w:date="2019-03-05T23:34:00Z"/>
                <w:rFonts w:ascii="Times New Roman" w:hAnsi="Times New Roman"/>
                <w:sz w:val="24"/>
                <w:szCs w:val="24"/>
              </w:rPr>
            </w:pPr>
            <w:ins w:id="258" w:author="Gavin" w:date="2019-03-05T23:36:00Z">
              <w:r>
                <w:rPr>
                  <w:rFonts w:ascii="Times New Roman" w:hAnsi="Times New Roman"/>
                  <w:sz w:val="24"/>
                  <w:szCs w:val="24"/>
                </w:rPr>
                <w:t>.161</w:t>
              </w:r>
            </w:ins>
          </w:p>
        </w:tc>
        <w:tc>
          <w:tcPr>
            <w:tcW w:w="1558" w:type="dxa"/>
          </w:tcPr>
          <w:p w14:paraId="54F4851A" w14:textId="35838970" w:rsidR="006D5B3B" w:rsidRDefault="006D5B3B" w:rsidP="00CF0BFB">
            <w:pPr>
              <w:pStyle w:val="NoSpacing"/>
              <w:spacing w:line="480" w:lineRule="auto"/>
              <w:rPr>
                <w:ins w:id="259" w:author="Gavin" w:date="2019-03-05T23:34:00Z"/>
                <w:rFonts w:ascii="Times New Roman" w:hAnsi="Times New Roman"/>
                <w:sz w:val="24"/>
                <w:szCs w:val="24"/>
              </w:rPr>
            </w:pPr>
            <w:ins w:id="260" w:author="Gavin" w:date="2019-03-06T00:11:00Z">
              <w:r>
                <w:rPr>
                  <w:rFonts w:ascii="Times New Roman" w:hAnsi="Times New Roman"/>
                  <w:sz w:val="24"/>
                  <w:szCs w:val="24"/>
                </w:rPr>
                <w:t>2</w:t>
              </w:r>
            </w:ins>
            <w:ins w:id="261" w:author="Gavin" w:date="2019-03-06T00:13:00Z">
              <w:r>
                <w:rPr>
                  <w:rFonts w:ascii="Times New Roman" w:hAnsi="Times New Roman"/>
                  <w:sz w:val="24"/>
                  <w:szCs w:val="24"/>
                </w:rPr>
                <w:t>3</w:t>
              </w:r>
            </w:ins>
            <w:ins w:id="262" w:author="Gavin" w:date="2019-03-10T17:03:00Z">
              <w:r>
                <w:rPr>
                  <w:rFonts w:ascii="Times New Roman" w:hAnsi="Times New Roman"/>
                  <w:sz w:val="24"/>
                  <w:szCs w:val="24"/>
                </w:rPr>
                <w:t xml:space="preserve"> (142)</w:t>
              </w:r>
            </w:ins>
          </w:p>
        </w:tc>
        <w:tc>
          <w:tcPr>
            <w:tcW w:w="1559" w:type="dxa"/>
          </w:tcPr>
          <w:p w14:paraId="611C390B" w14:textId="77777777" w:rsidR="006D5B3B" w:rsidRDefault="006D5B3B" w:rsidP="00CF0BFB">
            <w:pPr>
              <w:pStyle w:val="NoSpacing"/>
              <w:spacing w:line="480" w:lineRule="auto"/>
              <w:rPr>
                <w:ins w:id="263" w:author="Gavin" w:date="2019-03-05T23:34:00Z"/>
                <w:rFonts w:ascii="Times New Roman" w:hAnsi="Times New Roman"/>
                <w:sz w:val="24"/>
                <w:szCs w:val="24"/>
              </w:rPr>
            </w:pPr>
          </w:p>
        </w:tc>
      </w:tr>
      <w:tr w:rsidR="006D5B3B" w14:paraId="44CA4B20" w14:textId="77777777" w:rsidTr="00CF0BFB">
        <w:trPr>
          <w:jc w:val="center"/>
          <w:ins w:id="264" w:author="Gavin" w:date="2019-03-05T23:34:00Z"/>
        </w:trPr>
        <w:tc>
          <w:tcPr>
            <w:tcW w:w="1558" w:type="dxa"/>
          </w:tcPr>
          <w:p w14:paraId="3673FA48" w14:textId="1EB59496" w:rsidR="006D5B3B" w:rsidRDefault="006D5B3B" w:rsidP="00CF0BFB">
            <w:pPr>
              <w:pStyle w:val="NoSpacing"/>
              <w:spacing w:line="480" w:lineRule="auto"/>
              <w:rPr>
                <w:ins w:id="265" w:author="Gavin" w:date="2019-03-05T23:34:00Z"/>
                <w:rFonts w:ascii="Times New Roman" w:hAnsi="Times New Roman"/>
                <w:sz w:val="24"/>
                <w:szCs w:val="24"/>
              </w:rPr>
            </w:pPr>
            <w:ins w:id="266" w:author="Gavin" w:date="2019-03-05T23:35:00Z">
              <w:r>
                <w:rPr>
                  <w:rFonts w:ascii="Times New Roman" w:hAnsi="Times New Roman"/>
                  <w:sz w:val="24"/>
                  <w:szCs w:val="24"/>
                </w:rPr>
                <w:t>3</w:t>
              </w:r>
            </w:ins>
          </w:p>
        </w:tc>
        <w:tc>
          <w:tcPr>
            <w:tcW w:w="1558" w:type="dxa"/>
          </w:tcPr>
          <w:p w14:paraId="1A5562BE" w14:textId="0096121A" w:rsidR="006D5B3B" w:rsidRDefault="006D5B3B" w:rsidP="00CF0BFB">
            <w:pPr>
              <w:pStyle w:val="NoSpacing"/>
              <w:spacing w:line="480" w:lineRule="auto"/>
              <w:rPr>
                <w:ins w:id="267" w:author="Gavin" w:date="2019-03-05T23:34:00Z"/>
                <w:rFonts w:ascii="Times New Roman" w:hAnsi="Times New Roman"/>
                <w:sz w:val="24"/>
                <w:szCs w:val="24"/>
              </w:rPr>
            </w:pPr>
            <w:ins w:id="268" w:author="Gavin" w:date="2019-03-05T23:35:00Z">
              <w:r>
                <w:rPr>
                  <w:rFonts w:ascii="Times New Roman" w:hAnsi="Times New Roman"/>
                  <w:sz w:val="24"/>
                  <w:szCs w:val="24"/>
                </w:rPr>
                <w:t>2.</w:t>
              </w:r>
            </w:ins>
            <w:ins w:id="269" w:author="Gavin" w:date="2019-03-05T23:36:00Z">
              <w:r>
                <w:rPr>
                  <w:rFonts w:ascii="Times New Roman" w:hAnsi="Times New Roman"/>
                  <w:sz w:val="24"/>
                  <w:szCs w:val="24"/>
                </w:rPr>
                <w:t>01</w:t>
              </w:r>
            </w:ins>
          </w:p>
        </w:tc>
        <w:tc>
          <w:tcPr>
            <w:tcW w:w="1558" w:type="dxa"/>
          </w:tcPr>
          <w:p w14:paraId="58B9CA8B" w14:textId="612BD557" w:rsidR="006D5B3B" w:rsidRDefault="006D5B3B" w:rsidP="00CF0BFB">
            <w:pPr>
              <w:pStyle w:val="NoSpacing"/>
              <w:spacing w:line="480" w:lineRule="auto"/>
              <w:rPr>
                <w:ins w:id="270" w:author="Gavin" w:date="2019-03-05T23:34:00Z"/>
                <w:rFonts w:ascii="Times New Roman" w:hAnsi="Times New Roman"/>
                <w:sz w:val="24"/>
                <w:szCs w:val="24"/>
              </w:rPr>
            </w:pPr>
            <w:ins w:id="271" w:author="Gavin" w:date="2019-03-05T23:36:00Z">
              <w:r>
                <w:rPr>
                  <w:rFonts w:ascii="Times New Roman" w:hAnsi="Times New Roman"/>
                  <w:sz w:val="24"/>
                  <w:szCs w:val="24"/>
                </w:rPr>
                <w:t>.0482</w:t>
              </w:r>
            </w:ins>
          </w:p>
        </w:tc>
        <w:tc>
          <w:tcPr>
            <w:tcW w:w="1558" w:type="dxa"/>
          </w:tcPr>
          <w:p w14:paraId="6A9C2730" w14:textId="559D8231" w:rsidR="006D5B3B" w:rsidRDefault="006D5B3B" w:rsidP="00CF0BFB">
            <w:pPr>
              <w:pStyle w:val="NoSpacing"/>
              <w:spacing w:line="480" w:lineRule="auto"/>
              <w:rPr>
                <w:ins w:id="272" w:author="Gavin" w:date="2019-03-05T23:34:00Z"/>
                <w:rFonts w:ascii="Times New Roman" w:hAnsi="Times New Roman"/>
                <w:sz w:val="24"/>
                <w:szCs w:val="24"/>
              </w:rPr>
            </w:pPr>
            <w:ins w:id="273" w:author="Gavin" w:date="2019-03-06T00:11:00Z">
              <w:r>
                <w:rPr>
                  <w:rFonts w:ascii="Times New Roman" w:hAnsi="Times New Roman"/>
                  <w:sz w:val="24"/>
                  <w:szCs w:val="24"/>
                </w:rPr>
                <w:t>36</w:t>
              </w:r>
            </w:ins>
            <w:ins w:id="274" w:author="Gavin" w:date="2019-03-10T17:03:00Z">
              <w:r>
                <w:rPr>
                  <w:rFonts w:ascii="Times New Roman" w:hAnsi="Times New Roman"/>
                  <w:sz w:val="24"/>
                  <w:szCs w:val="24"/>
                </w:rPr>
                <w:t xml:space="preserve"> (162)</w:t>
              </w:r>
            </w:ins>
          </w:p>
        </w:tc>
        <w:tc>
          <w:tcPr>
            <w:tcW w:w="1559" w:type="dxa"/>
          </w:tcPr>
          <w:p w14:paraId="027B070E" w14:textId="77777777" w:rsidR="006D5B3B" w:rsidRDefault="006D5B3B" w:rsidP="00CF0BFB">
            <w:pPr>
              <w:pStyle w:val="NoSpacing"/>
              <w:spacing w:line="480" w:lineRule="auto"/>
              <w:rPr>
                <w:ins w:id="275" w:author="Gavin" w:date="2019-03-05T23:34:00Z"/>
                <w:rFonts w:ascii="Times New Roman" w:hAnsi="Times New Roman"/>
                <w:sz w:val="24"/>
                <w:szCs w:val="24"/>
              </w:rPr>
            </w:pPr>
          </w:p>
        </w:tc>
      </w:tr>
      <w:tr w:rsidR="006D5B3B" w14:paraId="6E06E742" w14:textId="77777777" w:rsidTr="00CF0BFB">
        <w:trPr>
          <w:jc w:val="center"/>
          <w:ins w:id="276" w:author="Gavin" w:date="2019-03-05T23:34:00Z"/>
        </w:trPr>
        <w:tc>
          <w:tcPr>
            <w:tcW w:w="1558" w:type="dxa"/>
          </w:tcPr>
          <w:p w14:paraId="1FB0D675" w14:textId="3712059A" w:rsidR="006D5B3B" w:rsidRDefault="006D5B3B" w:rsidP="00CF0BFB">
            <w:pPr>
              <w:pStyle w:val="NoSpacing"/>
              <w:spacing w:line="480" w:lineRule="auto"/>
              <w:rPr>
                <w:ins w:id="277" w:author="Gavin" w:date="2019-03-05T23:34:00Z"/>
                <w:rFonts w:ascii="Times New Roman" w:hAnsi="Times New Roman"/>
                <w:sz w:val="24"/>
                <w:szCs w:val="24"/>
              </w:rPr>
            </w:pPr>
            <w:ins w:id="278" w:author="Gavin" w:date="2019-03-05T23:35:00Z">
              <w:r>
                <w:rPr>
                  <w:rFonts w:ascii="Times New Roman" w:hAnsi="Times New Roman"/>
                  <w:sz w:val="24"/>
                  <w:szCs w:val="24"/>
                </w:rPr>
                <w:t>4</w:t>
              </w:r>
            </w:ins>
          </w:p>
        </w:tc>
        <w:tc>
          <w:tcPr>
            <w:tcW w:w="1558" w:type="dxa"/>
          </w:tcPr>
          <w:p w14:paraId="5E200A16" w14:textId="09AC3629" w:rsidR="006D5B3B" w:rsidRDefault="006D5B3B" w:rsidP="00CF0BFB">
            <w:pPr>
              <w:pStyle w:val="NoSpacing"/>
              <w:spacing w:line="480" w:lineRule="auto"/>
              <w:rPr>
                <w:ins w:id="279" w:author="Gavin" w:date="2019-03-05T23:34:00Z"/>
                <w:rFonts w:ascii="Times New Roman" w:hAnsi="Times New Roman"/>
                <w:sz w:val="24"/>
                <w:szCs w:val="24"/>
              </w:rPr>
            </w:pPr>
            <w:ins w:id="280" w:author="Gavin" w:date="2019-03-05T23:36:00Z">
              <w:r>
                <w:rPr>
                  <w:rFonts w:ascii="Times New Roman" w:hAnsi="Times New Roman"/>
                  <w:sz w:val="24"/>
                  <w:szCs w:val="24"/>
                </w:rPr>
                <w:t>4.65</w:t>
              </w:r>
            </w:ins>
          </w:p>
        </w:tc>
        <w:tc>
          <w:tcPr>
            <w:tcW w:w="1558" w:type="dxa"/>
          </w:tcPr>
          <w:p w14:paraId="0E2FE80E" w14:textId="4C6E911D" w:rsidR="006D5B3B" w:rsidRDefault="006D5B3B" w:rsidP="00CF0BFB">
            <w:pPr>
              <w:pStyle w:val="NoSpacing"/>
              <w:spacing w:line="480" w:lineRule="auto"/>
              <w:rPr>
                <w:ins w:id="281" w:author="Gavin" w:date="2019-03-05T23:34:00Z"/>
                <w:rFonts w:ascii="Times New Roman" w:hAnsi="Times New Roman"/>
                <w:sz w:val="24"/>
                <w:szCs w:val="24"/>
              </w:rPr>
            </w:pPr>
            <w:ins w:id="282" w:author="Gavin" w:date="2019-03-05T23:36:00Z">
              <w:r>
                <w:rPr>
                  <w:rFonts w:ascii="Times New Roman" w:hAnsi="Times New Roman"/>
                  <w:sz w:val="24"/>
                  <w:szCs w:val="24"/>
                </w:rPr>
                <w:t>&lt;.001</w:t>
              </w:r>
            </w:ins>
            <w:ins w:id="283" w:author="Gavin" w:date="2019-03-10T23:48:00Z">
              <w:r w:rsidR="00CB1E98">
                <w:rPr>
                  <w:rFonts w:ascii="Times New Roman" w:hAnsi="Times New Roman"/>
                  <w:sz w:val="24"/>
                  <w:szCs w:val="24"/>
                </w:rPr>
                <w:t xml:space="preserve">  </w:t>
              </w:r>
            </w:ins>
            <w:ins w:id="284" w:author="Gavin" w:date="2019-03-10T23:49:00Z">
              <w:r w:rsidR="00CB1E98">
                <w:rPr>
                  <w:rFonts w:ascii="Times New Roman" w:hAnsi="Times New Roman"/>
                  <w:sz w:val="24"/>
                  <w:szCs w:val="24"/>
                </w:rPr>
                <w:t xml:space="preserve">    </w:t>
              </w:r>
            </w:ins>
            <w:ins w:id="285" w:author="Gavin" w:date="2019-03-10T17:16:00Z">
              <w:r w:rsidR="004E39FF">
                <w:rPr>
                  <w:rFonts w:ascii="Times New Roman" w:hAnsi="Times New Roman"/>
                  <w:sz w:val="24"/>
                  <w:szCs w:val="24"/>
                </w:rPr>
                <w:t>*</w:t>
              </w:r>
            </w:ins>
          </w:p>
        </w:tc>
        <w:tc>
          <w:tcPr>
            <w:tcW w:w="1558" w:type="dxa"/>
          </w:tcPr>
          <w:p w14:paraId="5EE61070" w14:textId="24EC2494" w:rsidR="006D5B3B" w:rsidRDefault="006D5B3B" w:rsidP="00CF0BFB">
            <w:pPr>
              <w:pStyle w:val="NoSpacing"/>
              <w:spacing w:line="480" w:lineRule="auto"/>
              <w:rPr>
                <w:ins w:id="286" w:author="Gavin" w:date="2019-03-05T23:34:00Z"/>
                <w:rFonts w:ascii="Times New Roman" w:hAnsi="Times New Roman"/>
                <w:sz w:val="24"/>
                <w:szCs w:val="24"/>
              </w:rPr>
            </w:pPr>
            <w:ins w:id="287" w:author="Gavin" w:date="2019-03-06T00:12:00Z">
              <w:r>
                <w:rPr>
                  <w:rFonts w:ascii="Times New Roman" w:hAnsi="Times New Roman"/>
                  <w:sz w:val="24"/>
                  <w:szCs w:val="24"/>
                </w:rPr>
                <w:t>80</w:t>
              </w:r>
            </w:ins>
            <w:ins w:id="288" w:author="Gavin" w:date="2019-03-10T17:03:00Z">
              <w:r>
                <w:rPr>
                  <w:rFonts w:ascii="Times New Roman" w:hAnsi="Times New Roman"/>
                  <w:sz w:val="24"/>
                  <w:szCs w:val="24"/>
                </w:rPr>
                <w:t xml:space="preserve"> (154)</w:t>
              </w:r>
            </w:ins>
          </w:p>
        </w:tc>
        <w:tc>
          <w:tcPr>
            <w:tcW w:w="1559" w:type="dxa"/>
          </w:tcPr>
          <w:p w14:paraId="2BF841F4" w14:textId="77777777" w:rsidR="006D5B3B" w:rsidRDefault="006D5B3B" w:rsidP="00CF0BFB">
            <w:pPr>
              <w:pStyle w:val="NoSpacing"/>
              <w:spacing w:line="480" w:lineRule="auto"/>
              <w:rPr>
                <w:ins w:id="289" w:author="Gavin" w:date="2019-03-05T23:34:00Z"/>
                <w:rFonts w:ascii="Times New Roman" w:hAnsi="Times New Roman"/>
                <w:sz w:val="24"/>
                <w:szCs w:val="24"/>
              </w:rPr>
            </w:pPr>
          </w:p>
        </w:tc>
      </w:tr>
      <w:tr w:rsidR="006D5B3B" w14:paraId="67FE4A8F" w14:textId="77777777" w:rsidTr="00CF0BFB">
        <w:trPr>
          <w:jc w:val="center"/>
          <w:ins w:id="290" w:author="Gavin" w:date="2019-03-05T23:34:00Z"/>
        </w:trPr>
        <w:tc>
          <w:tcPr>
            <w:tcW w:w="1558" w:type="dxa"/>
          </w:tcPr>
          <w:p w14:paraId="19E2C2F8" w14:textId="496DA6E2" w:rsidR="006D5B3B" w:rsidRDefault="006D5B3B" w:rsidP="00CF0BFB">
            <w:pPr>
              <w:pStyle w:val="NoSpacing"/>
              <w:spacing w:line="480" w:lineRule="auto"/>
              <w:rPr>
                <w:ins w:id="291" w:author="Gavin" w:date="2019-03-05T23:34:00Z"/>
                <w:rFonts w:ascii="Times New Roman" w:hAnsi="Times New Roman"/>
                <w:sz w:val="24"/>
                <w:szCs w:val="24"/>
              </w:rPr>
            </w:pPr>
            <w:ins w:id="292" w:author="Gavin" w:date="2019-03-05T23:35:00Z">
              <w:r>
                <w:rPr>
                  <w:rFonts w:ascii="Times New Roman" w:hAnsi="Times New Roman"/>
                  <w:sz w:val="24"/>
                  <w:szCs w:val="24"/>
                </w:rPr>
                <w:t>5</w:t>
              </w:r>
            </w:ins>
          </w:p>
        </w:tc>
        <w:tc>
          <w:tcPr>
            <w:tcW w:w="1558" w:type="dxa"/>
          </w:tcPr>
          <w:p w14:paraId="2B5E5E77" w14:textId="51504FF1" w:rsidR="006D5B3B" w:rsidRDefault="006D5B3B" w:rsidP="00CF0BFB">
            <w:pPr>
              <w:pStyle w:val="NoSpacing"/>
              <w:spacing w:line="480" w:lineRule="auto"/>
              <w:rPr>
                <w:ins w:id="293" w:author="Gavin" w:date="2019-03-05T23:34:00Z"/>
                <w:rFonts w:ascii="Times New Roman" w:hAnsi="Times New Roman"/>
                <w:sz w:val="24"/>
                <w:szCs w:val="24"/>
              </w:rPr>
            </w:pPr>
            <w:ins w:id="294" w:author="Gavin" w:date="2019-03-05T23:36:00Z">
              <w:r>
                <w:rPr>
                  <w:rFonts w:ascii="Times New Roman" w:hAnsi="Times New Roman"/>
                  <w:sz w:val="24"/>
                  <w:szCs w:val="24"/>
                </w:rPr>
                <w:t>2.88</w:t>
              </w:r>
            </w:ins>
          </w:p>
        </w:tc>
        <w:tc>
          <w:tcPr>
            <w:tcW w:w="1558" w:type="dxa"/>
          </w:tcPr>
          <w:p w14:paraId="5E5AC1D0" w14:textId="48C1F195" w:rsidR="006D5B3B" w:rsidRDefault="006D5B3B" w:rsidP="00CF0BFB">
            <w:pPr>
              <w:pStyle w:val="NoSpacing"/>
              <w:spacing w:line="480" w:lineRule="auto"/>
              <w:rPr>
                <w:ins w:id="295" w:author="Gavin" w:date="2019-03-05T23:34:00Z"/>
                <w:rFonts w:ascii="Times New Roman" w:hAnsi="Times New Roman"/>
                <w:sz w:val="24"/>
                <w:szCs w:val="24"/>
              </w:rPr>
            </w:pPr>
            <w:ins w:id="296" w:author="Gavin" w:date="2019-03-05T23:36:00Z">
              <w:r>
                <w:rPr>
                  <w:rFonts w:ascii="Times New Roman" w:hAnsi="Times New Roman"/>
                  <w:sz w:val="24"/>
                  <w:szCs w:val="24"/>
                </w:rPr>
                <w:t>.00507</w:t>
              </w:r>
            </w:ins>
            <w:ins w:id="297" w:author="Gavin" w:date="2019-03-10T17:16:00Z">
              <w:r w:rsidR="004E39FF">
                <w:rPr>
                  <w:rFonts w:ascii="Times New Roman" w:hAnsi="Times New Roman"/>
                  <w:sz w:val="24"/>
                  <w:szCs w:val="24"/>
                </w:rPr>
                <w:t xml:space="preserve"> </w:t>
              </w:r>
            </w:ins>
            <w:ins w:id="298" w:author="Gavin" w:date="2019-03-10T23:49:00Z">
              <w:r w:rsidR="00CB1E98">
                <w:rPr>
                  <w:rFonts w:ascii="Times New Roman" w:hAnsi="Times New Roman"/>
                  <w:sz w:val="24"/>
                  <w:szCs w:val="24"/>
                </w:rPr>
                <w:t xml:space="preserve">   </w:t>
              </w:r>
            </w:ins>
            <w:ins w:id="299" w:author="Gavin" w:date="2019-03-10T17:16:00Z">
              <w:r w:rsidR="004E39FF">
                <w:rPr>
                  <w:rFonts w:ascii="Times New Roman" w:hAnsi="Times New Roman"/>
                  <w:sz w:val="24"/>
                  <w:szCs w:val="24"/>
                </w:rPr>
                <w:t>*</w:t>
              </w:r>
            </w:ins>
          </w:p>
        </w:tc>
        <w:tc>
          <w:tcPr>
            <w:tcW w:w="1558" w:type="dxa"/>
          </w:tcPr>
          <w:p w14:paraId="5ACA2672" w14:textId="40C45B0C" w:rsidR="006D5B3B" w:rsidRDefault="006D5B3B" w:rsidP="00CF0BFB">
            <w:pPr>
              <w:pStyle w:val="NoSpacing"/>
              <w:spacing w:line="480" w:lineRule="auto"/>
              <w:rPr>
                <w:ins w:id="300" w:author="Gavin" w:date="2019-03-05T23:34:00Z"/>
                <w:rFonts w:ascii="Times New Roman" w:hAnsi="Times New Roman"/>
                <w:sz w:val="24"/>
                <w:szCs w:val="24"/>
              </w:rPr>
            </w:pPr>
            <w:ins w:id="301" w:author="Gavin" w:date="2019-03-06T00:12:00Z">
              <w:r>
                <w:rPr>
                  <w:rFonts w:ascii="Times New Roman" w:hAnsi="Times New Roman"/>
                  <w:sz w:val="24"/>
                  <w:szCs w:val="24"/>
                </w:rPr>
                <w:t>51</w:t>
              </w:r>
            </w:ins>
            <w:ins w:id="302" w:author="Gavin" w:date="2019-03-10T17:03:00Z">
              <w:r>
                <w:rPr>
                  <w:rFonts w:ascii="Times New Roman" w:hAnsi="Times New Roman"/>
                  <w:sz w:val="24"/>
                  <w:szCs w:val="24"/>
                </w:rPr>
                <w:t xml:space="preserve"> (160)</w:t>
              </w:r>
            </w:ins>
          </w:p>
        </w:tc>
        <w:tc>
          <w:tcPr>
            <w:tcW w:w="1559" w:type="dxa"/>
          </w:tcPr>
          <w:p w14:paraId="4AA2F0D7" w14:textId="77777777" w:rsidR="006D5B3B" w:rsidRDefault="006D5B3B" w:rsidP="00CF0BFB">
            <w:pPr>
              <w:pStyle w:val="NoSpacing"/>
              <w:spacing w:line="480" w:lineRule="auto"/>
              <w:rPr>
                <w:ins w:id="303" w:author="Gavin" w:date="2019-03-05T23:34:00Z"/>
                <w:rFonts w:ascii="Times New Roman" w:hAnsi="Times New Roman"/>
                <w:sz w:val="24"/>
                <w:szCs w:val="24"/>
              </w:rPr>
            </w:pPr>
          </w:p>
        </w:tc>
      </w:tr>
    </w:tbl>
    <w:p w14:paraId="4879EEAB" w14:textId="34CC0CE3" w:rsidR="00CF0BFB" w:rsidRPr="004E39FF" w:rsidRDefault="004E39FF">
      <w:pPr>
        <w:pStyle w:val="NoSpacing"/>
        <w:spacing w:line="480" w:lineRule="auto"/>
        <w:rPr>
          <w:rFonts w:ascii="Times New Roman" w:hAnsi="Times New Roman"/>
          <w:sz w:val="24"/>
          <w:szCs w:val="24"/>
        </w:rPr>
        <w:pPrChange w:id="304" w:author="Gavin" w:date="2019-03-05T23:33:00Z">
          <w:pPr>
            <w:pStyle w:val="NoSpacing"/>
            <w:spacing w:line="480" w:lineRule="auto"/>
            <w:ind w:firstLine="720"/>
          </w:pPr>
        </w:pPrChange>
      </w:pPr>
      <w:ins w:id="305" w:author="Gavin" w:date="2019-03-10T17:16:00Z">
        <w:r>
          <w:rPr>
            <w:rFonts w:ascii="Times New Roman" w:hAnsi="Times New Roman"/>
            <w:i/>
            <w:sz w:val="24"/>
            <w:szCs w:val="24"/>
          </w:rPr>
          <w:t xml:space="preserve">Table 1. </w:t>
        </w:r>
        <w:r>
          <w:rPr>
            <w:rFonts w:ascii="Times New Roman" w:hAnsi="Times New Roman"/>
            <w:sz w:val="24"/>
            <w:szCs w:val="24"/>
          </w:rPr>
          <w:t>XXXXX. Asterisks indicate statistical significance at p &lt; .01 (after Bonferroni cor</w:t>
        </w:r>
      </w:ins>
      <w:ins w:id="306" w:author="Gavin" w:date="2019-03-10T17:17:00Z">
        <w:r>
          <w:rPr>
            <w:rFonts w:ascii="Times New Roman" w:hAnsi="Times New Roman"/>
            <w:sz w:val="24"/>
            <w:szCs w:val="24"/>
          </w:rPr>
          <w:t>rection).</w:t>
        </w:r>
      </w:ins>
    </w:p>
    <w:p w14:paraId="07FFC998" w14:textId="6C3918E9" w:rsidR="00160DB1" w:rsidRDefault="002E4DF5" w:rsidP="00917380">
      <w:pPr>
        <w:pStyle w:val="NoSpacing"/>
        <w:spacing w:line="480" w:lineRule="auto"/>
        <w:jc w:val="center"/>
        <w:rPr>
          <w:ins w:id="307" w:author="Gavin" w:date="2019-03-11T00:38:00Z"/>
          <w:rFonts w:ascii="Times New Roman" w:hAnsi="Times New Roman"/>
          <w:sz w:val="24"/>
          <w:szCs w:val="24"/>
        </w:rPr>
      </w:pPr>
      <w:ins w:id="308" w:author="Gavin" w:date="2019-03-11T00:39:00Z">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ins>
    </w:p>
    <w:p w14:paraId="48434112" w14:textId="4199055B" w:rsidR="00040EBD" w:rsidRPr="00FC17C6" w:rsidRDefault="00040EBD" w:rsidP="00040EBD">
      <w:pPr>
        <w:pStyle w:val="NoSpacing"/>
        <w:spacing w:line="480" w:lineRule="auto"/>
        <w:rPr>
          <w:rFonts w:ascii="Times New Roman" w:hAnsi="Times New Roman"/>
          <w:sz w:val="24"/>
          <w:szCs w:val="24"/>
        </w:rPr>
        <w:pPrChange w:id="309" w:author="Gavin" w:date="2019-03-11T00:38:00Z">
          <w:pPr>
            <w:pStyle w:val="NoSpacing"/>
            <w:spacing w:line="480" w:lineRule="auto"/>
            <w:jc w:val="center"/>
          </w:pPr>
        </w:pPrChange>
      </w:pPr>
      <w:ins w:id="310" w:author="Gavin" w:date="2019-03-11T00:38:00Z">
        <w:r>
          <w:rPr>
            <w:rFonts w:ascii="Times New Roman" w:hAnsi="Times New Roman"/>
            <w:i/>
            <w:sz w:val="24"/>
            <w:szCs w:val="24"/>
          </w:rPr>
          <w:t xml:space="preserve">Figure 2. </w:t>
        </w:r>
      </w:ins>
      <w:ins w:id="311" w:author="Gavin" w:date="2019-03-11T00:39:00Z">
        <w:r w:rsidR="002E4DF5">
          <w:rPr>
            <w:rFonts w:ascii="Times New Roman" w:hAnsi="Times New Roman"/>
            <w:i/>
            <w:sz w:val="24"/>
            <w:szCs w:val="24"/>
          </w:rPr>
          <w:t>(A)</w:t>
        </w:r>
        <w:r w:rsidR="002E4DF5">
          <w:rPr>
            <w:rFonts w:ascii="Times New Roman" w:hAnsi="Times New Roman"/>
            <w:sz w:val="24"/>
            <w:szCs w:val="24"/>
          </w:rPr>
          <w:t xml:space="preserve"> </w:t>
        </w:r>
      </w:ins>
      <w:ins w:id="312" w:author="Gavin" w:date="2019-03-11T00:47:00Z">
        <w:r w:rsidR="002E4DF5">
          <w:rPr>
            <w:rFonts w:ascii="Times New Roman" w:hAnsi="Times New Roman"/>
            <w:sz w:val="24"/>
            <w:szCs w:val="24"/>
          </w:rPr>
          <w:t>Response times for no</w:t>
        </w:r>
      </w:ins>
      <w:ins w:id="313" w:author="Gavin" w:date="2019-03-11T00:48:00Z">
        <w:r w:rsidR="002E4DF5">
          <w:rPr>
            <w:rFonts w:ascii="Times New Roman" w:hAnsi="Times New Roman"/>
            <w:sz w:val="24"/>
            <w:szCs w:val="24"/>
          </w:rPr>
          <w:t xml:space="preserve">vel displays (solid lines) were significantly longer than that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logarithmic slopes </w:t>
        </w:r>
      </w:ins>
      <w:ins w:id="314" w:author="Gavin" w:date="2019-03-11T00:49:00Z">
        <w:r w:rsidR="00FC17C6">
          <w:rPr>
            <w:rFonts w:ascii="Times New Roman" w:hAnsi="Times New Roman"/>
            <w:sz w:val="24"/>
            <w:szCs w:val="24"/>
          </w:rPr>
          <w:t xml:space="preserve">between novel (solid lines) and repeated (dashed lines) displays, indicating that there was no difference in search efficiency. </w:t>
        </w:r>
      </w:ins>
    </w:p>
    <w:p w14:paraId="7AE58CA7" w14:textId="77777777" w:rsidR="00A91511" w:rsidRDefault="00A91511" w:rsidP="00917380">
      <w:pPr>
        <w:pStyle w:val="NoSpacing"/>
        <w:spacing w:line="480" w:lineRule="auto"/>
        <w:ind w:firstLine="720"/>
        <w:rPr>
          <w:rFonts w:ascii="Times New Roman" w:hAnsi="Times New Roman"/>
          <w:sz w:val="24"/>
          <w:szCs w:val="24"/>
        </w:rPr>
      </w:pPr>
      <w:r>
        <w:rPr>
          <w:rFonts w:ascii="Times New Roman" w:hAnsi="Times New Roman"/>
          <w:sz w:val="24"/>
          <w:szCs w:val="24"/>
        </w:rPr>
        <w:t xml:space="preserve">There were no other significant interactions: set size by display,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3, 57) = 0.24, </w:t>
      </w:r>
      <w:r>
        <w:rPr>
          <w:rFonts w:ascii="Times New Roman" w:hAnsi="Times New Roman"/>
          <w:i/>
          <w:sz w:val="24"/>
          <w:szCs w:val="24"/>
        </w:rPr>
        <w:t>p</w:t>
      </w:r>
      <w:r>
        <w:rPr>
          <w:rFonts w:ascii="Times New Roman" w:hAnsi="Times New Roman"/>
          <w:sz w:val="24"/>
          <w:szCs w:val="24"/>
        </w:rPr>
        <w:t xml:space="preserve"> = .868, ω</w:t>
      </w:r>
      <w:r>
        <w:rPr>
          <w:rFonts w:ascii="Times New Roman" w:hAnsi="Times New Roman"/>
          <w:sz w:val="24"/>
          <w:szCs w:val="24"/>
          <w:vertAlign w:val="subscript"/>
        </w:rPr>
        <w:t>p</w:t>
      </w:r>
      <w:r>
        <w:rPr>
          <w:rFonts w:ascii="Times New Roman" w:hAnsi="Times New Roman"/>
          <w:sz w:val="24"/>
          <w:szCs w:val="24"/>
        </w:rPr>
        <w:t xml:space="preserve">² = xxx; set size by epoch, </w:t>
      </w:r>
      <w:r>
        <w:rPr>
          <w:rFonts w:ascii="Times New Roman" w:hAnsi="Times New Roman"/>
          <w:i/>
          <w:sz w:val="24"/>
          <w:szCs w:val="24"/>
        </w:rPr>
        <w:t>F</w:t>
      </w:r>
      <w:r>
        <w:rPr>
          <w:rFonts w:ascii="Times New Roman" w:hAnsi="Times New Roman"/>
          <w:sz w:val="24"/>
          <w:szCs w:val="24"/>
        </w:rPr>
        <w:t xml:space="preserve">(12, 228) = 1.12, </w:t>
      </w:r>
      <w:r>
        <w:rPr>
          <w:rFonts w:ascii="Times New Roman" w:hAnsi="Times New Roman"/>
          <w:i/>
          <w:sz w:val="24"/>
          <w:szCs w:val="24"/>
        </w:rPr>
        <w:t>p</w:t>
      </w:r>
      <w:r>
        <w:rPr>
          <w:rFonts w:ascii="Times New Roman" w:hAnsi="Times New Roman"/>
          <w:sz w:val="24"/>
          <w:szCs w:val="24"/>
        </w:rPr>
        <w:t xml:space="preserve"> = .341, ω</w:t>
      </w:r>
      <w:r>
        <w:rPr>
          <w:rFonts w:ascii="Times New Roman" w:hAnsi="Times New Roman"/>
          <w:sz w:val="24"/>
          <w:szCs w:val="24"/>
          <w:vertAlign w:val="subscript"/>
        </w:rPr>
        <w:t>p</w:t>
      </w:r>
      <w:r>
        <w:rPr>
          <w:rFonts w:ascii="Times New Roman" w:hAnsi="Times New Roman"/>
          <w:sz w:val="24"/>
          <w:szCs w:val="24"/>
        </w:rPr>
        <w:t xml:space="preserve">² = xxx; three-way interaction, </w:t>
      </w:r>
      <w:r>
        <w:rPr>
          <w:rFonts w:ascii="Times New Roman" w:hAnsi="Times New Roman"/>
          <w:i/>
          <w:sz w:val="24"/>
          <w:szCs w:val="24"/>
        </w:rPr>
        <w:t>F</w:t>
      </w:r>
      <w:r>
        <w:rPr>
          <w:rFonts w:ascii="Times New Roman" w:hAnsi="Times New Roman"/>
          <w:sz w:val="24"/>
          <w:szCs w:val="24"/>
        </w:rPr>
        <w:t xml:space="preserve">(12, 228) = 1.34, </w:t>
      </w:r>
      <w:r>
        <w:rPr>
          <w:rFonts w:ascii="Times New Roman" w:hAnsi="Times New Roman"/>
          <w:i/>
          <w:sz w:val="24"/>
          <w:szCs w:val="24"/>
        </w:rPr>
        <w:t>p</w:t>
      </w:r>
      <w:r>
        <w:rPr>
          <w:rFonts w:ascii="Times New Roman" w:hAnsi="Times New Roman"/>
          <w:sz w:val="24"/>
          <w:szCs w:val="24"/>
        </w:rPr>
        <w:t xml:space="preserve"> = .198, ω</w:t>
      </w:r>
      <w:r>
        <w:rPr>
          <w:rFonts w:ascii="Times New Roman" w:hAnsi="Times New Roman"/>
          <w:sz w:val="24"/>
          <w:szCs w:val="24"/>
          <w:vertAlign w:val="subscript"/>
        </w:rPr>
        <w:t>p</w:t>
      </w:r>
      <w:r>
        <w:rPr>
          <w:rFonts w:ascii="Times New Roman" w:hAnsi="Times New Roman"/>
          <w:sz w:val="24"/>
          <w:szCs w:val="24"/>
        </w:rPr>
        <w:t xml:space="preserve">² = xxx. </w:t>
      </w:r>
    </w:p>
    <w:p w14:paraId="7278D0E8" w14:textId="5236F83F" w:rsidR="002754DE" w:rsidRPr="007F2A2A" w:rsidRDefault="007763F5" w:rsidP="00A91511">
      <w:pPr>
        <w:pStyle w:val="NoSpacing"/>
        <w:spacing w:line="480" w:lineRule="auto"/>
        <w:rPr>
          <w:rFonts w:ascii="Times New Roman" w:hAnsi="Times New Roman"/>
          <w:sz w:val="24"/>
          <w:szCs w:val="24"/>
        </w:rPr>
      </w:pPr>
      <w:r>
        <w:rPr>
          <w:rFonts w:ascii="Times New Roman" w:hAnsi="Times New Roman"/>
          <w:sz w:val="24"/>
          <w:szCs w:val="24"/>
        </w:rPr>
        <w:lastRenderedPageBreak/>
        <w:tab/>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 (CITE). The analysis revealed moderate evidence (CITE) for the 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3.33</w:t>
      </w:r>
      <w:r w:rsidR="004B55CC">
        <w:rPr>
          <w:rFonts w:ascii="Times New Roman" w:hAnsi="Times New Roman"/>
          <w:sz w:val="24"/>
          <w:szCs w:val="24"/>
        </w:rPr>
        <w:t xml:space="preserve">. Search efficiency did not improve with repeated displays. </w:t>
      </w:r>
      <w:ins w:id="315" w:author="Gavin" w:date="2019-03-06T00:18:00Z">
        <w:r w:rsidR="002754DE">
          <w:rPr>
            <w:rFonts w:ascii="Times New Roman" w:hAnsi="Times New Roman"/>
            <w:sz w:val="24"/>
            <w:szCs w:val="24"/>
          </w:rPr>
          <w:t xml:space="preserve"> </w:t>
        </w:r>
      </w:ins>
    </w:p>
    <w:p w14:paraId="08AFC8CC"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77777777" w:rsidR="002E3605" w:rsidRPr="002E3605" w:rsidRDefault="002E3605" w:rsidP="002E3605">
      <w:pPr>
        <w:pStyle w:val="NoSpacing"/>
        <w:spacing w:line="480" w:lineRule="auto"/>
        <w:rPr>
          <w:rFonts w:ascii="Times New Roman" w:hAnsi="Times New Roman"/>
          <w:sz w:val="24"/>
          <w:szCs w:val="24"/>
        </w:rPr>
      </w:pPr>
      <w:r>
        <w:rPr>
          <w:rFonts w:ascii="Times New Roman" w:hAnsi="Times New Roman"/>
          <w:sz w:val="24"/>
          <w:szCs w:val="24"/>
        </w:rPr>
        <w:tab/>
        <w:t xml:space="preserve">Experiment 2 showed that </w:t>
      </w:r>
      <w:r w:rsidR="00010B54">
        <w:rPr>
          <w:rFonts w:ascii="Times New Roman" w:hAnsi="Times New Roman"/>
          <w:sz w:val="24"/>
          <w:szCs w:val="24"/>
        </w:rPr>
        <w:t>the magnitude of the contextual cueing effect was not affected by lure set size</w:t>
      </w:r>
      <w:r w:rsidR="00D151D0">
        <w:rPr>
          <w:rFonts w:ascii="Times New Roman" w:hAnsi="Times New Roman"/>
          <w:sz w:val="24"/>
          <w:szCs w:val="24"/>
        </w:rPr>
        <w:t>, even though lures contributed to processing times</w:t>
      </w:r>
      <w:r>
        <w:rPr>
          <w:rFonts w:ascii="Times New Roman" w:hAnsi="Times New Roman"/>
          <w:sz w:val="24"/>
          <w:szCs w:val="24"/>
        </w:rPr>
        <w:t>. If it is indeed true that lures do not contribute to contextual cueing despite being processed, then we should not observe any contextual cueing with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1AFD6BD0" w14:textId="5B406587" w:rsidR="00E2378C" w:rsidRDefault="00B41AF8" w:rsidP="00B41AF8">
      <w:pPr>
        <w:pStyle w:val="NoSpacing"/>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Twenty</w:t>
      </w:r>
      <w:ins w:id="316" w:author="Gavin" w:date="2019-03-06T00:32:00Z">
        <w:r w:rsidR="008A330A">
          <w:rPr>
            <w:rFonts w:ascii="Times New Roman" w:hAnsi="Times New Roman"/>
            <w:sz w:val="24"/>
            <w:szCs w:val="24"/>
          </w:rPr>
          <w:t>-</w:t>
        </w:r>
      </w:ins>
      <w:ins w:id="317" w:author="Gavin" w:date="2019-03-07T13:13:00Z">
        <w:r w:rsidR="00756736">
          <w:rPr>
            <w:rFonts w:ascii="Times New Roman" w:hAnsi="Times New Roman"/>
            <w:sz w:val="24"/>
            <w:szCs w:val="24"/>
          </w:rPr>
          <w:t>two</w:t>
        </w:r>
      </w:ins>
      <w:r>
        <w:rPr>
          <w:rFonts w:ascii="Times New Roman" w:hAnsi="Times New Roman"/>
          <w:sz w:val="24"/>
          <w:szCs w:val="24"/>
        </w:rPr>
        <w:t xml:space="preserve"> participants were recruited from the same subject pool as previous experiments. </w:t>
      </w:r>
      <w:ins w:id="318" w:author="Gavin" w:date="2019-03-07T13:13:00Z">
        <w:r w:rsidR="00756736">
          <w:rPr>
            <w:rFonts w:ascii="Times New Roman" w:hAnsi="Times New Roman"/>
            <w:sz w:val="24"/>
            <w:szCs w:val="24"/>
          </w:rPr>
          <w:t>One subject did not complete the experiment due to a computer error, and a</w:t>
        </w:r>
      </w:ins>
      <w:ins w:id="319" w:author="Gavin" w:date="2019-03-06T00:32:00Z">
        <w:r w:rsidR="008A330A">
          <w:rPr>
            <w:rFonts w:ascii="Times New Roman" w:hAnsi="Times New Roman"/>
            <w:sz w:val="24"/>
            <w:szCs w:val="24"/>
          </w:rPr>
          <w:t xml:space="preserve">n extra participant was </w:t>
        </w:r>
        <w:proofErr w:type="gramStart"/>
        <w:r w:rsidR="008A330A">
          <w:rPr>
            <w:rFonts w:ascii="Times New Roman" w:hAnsi="Times New Roman"/>
            <w:sz w:val="24"/>
            <w:szCs w:val="24"/>
          </w:rPr>
          <w:t>ran</w:t>
        </w:r>
        <w:proofErr w:type="gramEnd"/>
        <w:r w:rsidR="008A330A">
          <w:rPr>
            <w:rFonts w:ascii="Times New Roman" w:hAnsi="Times New Roman"/>
            <w:sz w:val="24"/>
            <w:szCs w:val="24"/>
          </w:rPr>
          <w:t xml:space="preserve"> because o</w:t>
        </w:r>
      </w:ins>
      <w:ins w:id="320" w:author="Gavin" w:date="2019-03-06T00:33:00Z">
        <w:r w:rsidR="008A330A">
          <w:rPr>
            <w:rFonts w:ascii="Times New Roman" w:hAnsi="Times New Roman"/>
            <w:sz w:val="24"/>
            <w:szCs w:val="24"/>
          </w:rPr>
          <w:t>ne participant in the original</w:t>
        </w:r>
      </w:ins>
      <w:ins w:id="321" w:author="Gavin" w:date="2019-03-07T13:14:00Z">
        <w:r w:rsidR="00756736">
          <w:rPr>
            <w:rFonts w:ascii="Times New Roman" w:hAnsi="Times New Roman"/>
            <w:sz w:val="24"/>
            <w:szCs w:val="24"/>
          </w:rPr>
          <w:t xml:space="preserve"> 21</w:t>
        </w:r>
      </w:ins>
      <w:ins w:id="322" w:author="Gavin" w:date="2019-03-06T00:33:00Z">
        <w:r w:rsidR="008A330A">
          <w:rPr>
            <w:rFonts w:ascii="Times New Roman" w:hAnsi="Times New Roman"/>
            <w:sz w:val="24"/>
            <w:szCs w:val="24"/>
          </w:rPr>
          <w:t xml:space="preserve"> had an average RT that was more than 2.5 standard deviations higher than the group mean. </w:t>
        </w:r>
      </w:ins>
      <w:r>
        <w:rPr>
          <w:rFonts w:ascii="Times New Roman" w:hAnsi="Times New Roman"/>
          <w:sz w:val="24"/>
          <w:szCs w:val="24"/>
        </w:rPr>
        <w:t xml:space="preserve">These participants did not take part in any of the other experiments. All methods are identical to Experiment 1, except for the following changes: </w:t>
      </w:r>
    </w:p>
    <w:p w14:paraId="071DD2B9" w14:textId="588268EF" w:rsidR="00E2378C" w:rsidRDefault="00C97CAE" w:rsidP="00E2378C">
      <w:pPr>
        <w:pStyle w:val="NoSpacing"/>
        <w:numPr>
          <w:ilvl w:val="0"/>
          <w:numId w:val="3"/>
        </w:numPr>
        <w:spacing w:line="480" w:lineRule="auto"/>
        <w:rPr>
          <w:rFonts w:ascii="Times New Roman" w:hAnsi="Times New Roman"/>
          <w:sz w:val="24"/>
          <w:szCs w:val="24"/>
        </w:rPr>
      </w:pPr>
      <w:del w:id="323" w:author="Gavin" w:date="2019-03-09T11:14:00Z">
        <w:r w:rsidDel="00C97CAE">
          <w:rPr>
            <w:rFonts w:ascii="Times New Roman" w:hAnsi="Times New Roman"/>
            <w:sz w:val="24"/>
            <w:szCs w:val="24"/>
          </w:rPr>
          <w:delText xml:space="preserve">all </w:delText>
        </w:r>
      </w:del>
      <w:ins w:id="324" w:author="Gavin" w:date="2019-03-09T11:14:00Z">
        <w:r>
          <w:rPr>
            <w:rFonts w:ascii="Times New Roman" w:hAnsi="Times New Roman"/>
            <w:sz w:val="24"/>
            <w:szCs w:val="24"/>
          </w:rPr>
          <w:t xml:space="preserve">All </w:t>
        </w:r>
      </w:ins>
      <w:r w:rsidR="00B41AF8">
        <w:rPr>
          <w:rFonts w:ascii="Times New Roman" w:hAnsi="Times New Roman"/>
          <w:sz w:val="24"/>
          <w:szCs w:val="24"/>
        </w:rPr>
        <w:t xml:space="preserve">distractors were now symmetric orange diamonds (lures), </w:t>
      </w:r>
    </w:p>
    <w:p w14:paraId="40DC4E8C" w14:textId="77777777" w:rsidR="00E2378C" w:rsidRDefault="00B41AF8" w:rsidP="00E2378C">
      <w:pPr>
        <w:pStyle w:val="NoSpacing"/>
        <w:numPr>
          <w:ilvl w:val="0"/>
          <w:numId w:val="3"/>
        </w:numPr>
        <w:spacing w:line="480" w:lineRule="auto"/>
        <w:rPr>
          <w:rFonts w:ascii="Times New Roman" w:hAnsi="Times New Roman"/>
          <w:sz w:val="24"/>
          <w:szCs w:val="24"/>
        </w:rPr>
      </w:pPr>
      <w:r>
        <w:rPr>
          <w:rFonts w:ascii="Times New Roman" w:hAnsi="Times New Roman"/>
          <w:sz w:val="24"/>
          <w:szCs w:val="24"/>
        </w:rPr>
        <w:t xml:space="preserve">There were 5 different set sizes: 0, 3, 9, 19, 31. </w:t>
      </w:r>
    </w:p>
    <w:p w14:paraId="5EBE39C2" w14:textId="31CAFD53" w:rsidR="00B41AF8" w:rsidRPr="00C97CAE" w:rsidRDefault="00C97CAE" w:rsidP="00C97CAE">
      <w:pPr>
        <w:pStyle w:val="NoSpacing"/>
        <w:numPr>
          <w:ilvl w:val="0"/>
          <w:numId w:val="3"/>
        </w:numPr>
        <w:spacing w:line="480" w:lineRule="auto"/>
        <w:rPr>
          <w:rFonts w:ascii="Times New Roman" w:hAnsi="Times New Roman"/>
          <w:sz w:val="24"/>
          <w:szCs w:val="24"/>
        </w:rPr>
      </w:pPr>
      <w:ins w:id="325" w:author="Gavin" w:date="2019-03-09T11:14:00Z">
        <w:r>
          <w:rPr>
            <w:rFonts w:ascii="Times New Roman" w:hAnsi="Times New Roman"/>
            <w:sz w:val="24"/>
            <w:szCs w:val="24"/>
          </w:rPr>
          <w:t xml:space="preserve">There were 13 instead of 12 repeated displays (an additional one for the target-only display). </w:t>
        </w:r>
      </w:ins>
      <w:r w:rsidR="00B41AF8" w:rsidRPr="00C97CAE">
        <w:rPr>
          <w:rFonts w:ascii="Times New Roman" w:hAnsi="Times New Roman"/>
          <w:sz w:val="24"/>
          <w:szCs w:val="24"/>
        </w:rPr>
        <w:t>There were 3 repeated displays for each of the non-zero set sizes, and one for the target-only display (set size 0).</w:t>
      </w:r>
    </w:p>
    <w:p w14:paraId="42BAACB4" w14:textId="77777777" w:rsidR="00E2378C" w:rsidRDefault="00E2378C" w:rsidP="00E2378C">
      <w:pPr>
        <w:pStyle w:val="NoSpacing"/>
        <w:numPr>
          <w:ilvl w:val="0"/>
          <w:numId w:val="3"/>
        </w:numPr>
        <w:spacing w:line="480" w:lineRule="auto"/>
        <w:rPr>
          <w:rFonts w:ascii="Times New Roman" w:hAnsi="Times New Roman"/>
          <w:sz w:val="24"/>
          <w:szCs w:val="24"/>
        </w:rPr>
      </w:pPr>
      <w:r>
        <w:rPr>
          <w:rFonts w:ascii="Times New Roman" w:hAnsi="Times New Roman"/>
          <w:sz w:val="24"/>
          <w:szCs w:val="24"/>
        </w:rPr>
        <w:lastRenderedPageBreak/>
        <w:t>A recognition test was implemented at the end of the experiment</w:t>
      </w:r>
    </w:p>
    <w:p w14:paraId="0E805E72" w14:textId="403BD3DA"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phase of the experiment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w:t>
      </w:r>
      <w:proofErr w:type="gramStart"/>
      <w:r>
        <w:rPr>
          <w:rFonts w:ascii="Times New Roman" w:hAnsi="Times New Roman"/>
          <w:sz w:val="24"/>
          <w:szCs w:val="24"/>
        </w:rPr>
        <w:t>repeated, and</w:t>
      </w:r>
      <w:proofErr w:type="gramEnd"/>
      <w:r>
        <w:rPr>
          <w:rFonts w:ascii="Times New Roman" w:hAnsi="Times New Roman"/>
          <w:sz w:val="24"/>
          <w:szCs w:val="24"/>
        </w:rPr>
        <w:t xml:space="preserve"> </w:t>
      </w:r>
      <w:ins w:id="326" w:author="Gavin" w:date="2019-03-09T11:14:00Z">
        <w:r w:rsidR="00C97CAE">
          <w:rPr>
            <w:rFonts w:ascii="Times New Roman" w:hAnsi="Times New Roman"/>
            <w:sz w:val="24"/>
            <w:szCs w:val="24"/>
          </w:rPr>
          <w:t xml:space="preserve">were asked </w:t>
        </w:r>
      </w:ins>
      <w:r>
        <w:rPr>
          <w:rFonts w:ascii="Times New Roman" w:hAnsi="Times New Roman"/>
          <w:sz w:val="24"/>
          <w:szCs w:val="24"/>
        </w:rPr>
        <w:t>whether they had noticed this or not. After which, they were asked what percentage of the trials they thought were repeated. Participants were then informed that they will 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test consisted of 104 trials in total. Each of the 13 repeated displays was presented 4 times, twice with the target rotated 90 degrees clockwise and twice anti-clockwise. 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77777777"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that they have seen the display before during the search task, and the ‘/’ key to indicate that the current display was a novel one. Upon response, the confidence rating screen was presented. Participants had to indicate their level of confidence in their response, ranging from 1 (‘completely guessing’) to 5 (‘completely confident’). Upon response, a blank screen was presented for xxx </w:t>
      </w:r>
      <w:proofErr w:type="spellStart"/>
      <w:r w:rsidR="00920276">
        <w:rPr>
          <w:rFonts w:ascii="Times New Roman" w:hAnsi="Times New Roman"/>
          <w:sz w:val="24"/>
          <w:szCs w:val="24"/>
        </w:rPr>
        <w:t>ms</w:t>
      </w:r>
      <w:proofErr w:type="spellEnd"/>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3045E357" w:rsidR="000D6089" w:rsidRDefault="009A164D" w:rsidP="0087266F">
      <w:pPr>
        <w:pStyle w:val="NoSpacing"/>
        <w:spacing w:line="480" w:lineRule="auto"/>
        <w:ind w:firstLine="720"/>
        <w:rPr>
          <w:rFonts w:ascii="Times New Roman" w:hAnsi="Times New Roman" w:cs="Times New Roman"/>
          <w:sz w:val="24"/>
          <w:szCs w:val="24"/>
        </w:rPr>
      </w:pPr>
      <w:ins w:id="327" w:author="Gavin" w:date="2019-03-05T12:51:00Z">
        <w:r>
          <w:rPr>
            <w:rFonts w:ascii="Times New Roman" w:hAnsi="Times New Roman" w:cs="Times New Roman"/>
            <w:sz w:val="24"/>
            <w:szCs w:val="24"/>
          </w:rPr>
          <w:lastRenderedPageBreak/>
          <w:t xml:space="preserve">One participant was excluded from analyses </w:t>
        </w:r>
        <w:r w:rsidR="00C213F8">
          <w:rPr>
            <w:rFonts w:ascii="Times New Roman" w:hAnsi="Times New Roman" w:cs="Times New Roman"/>
            <w:sz w:val="24"/>
            <w:szCs w:val="24"/>
          </w:rPr>
          <w:t xml:space="preserve">as they had a mean RT that was more than 2.5 standard deviations away from the overall group mean. An additional participant was </w:t>
        </w:r>
        <w:proofErr w:type="gramStart"/>
        <w:r w:rsidR="00C213F8">
          <w:rPr>
            <w:rFonts w:ascii="Times New Roman" w:hAnsi="Times New Roman" w:cs="Times New Roman"/>
            <w:sz w:val="24"/>
            <w:szCs w:val="24"/>
          </w:rPr>
          <w:t>ran</w:t>
        </w:r>
        <w:proofErr w:type="gramEnd"/>
        <w:r w:rsidR="00C213F8">
          <w:rPr>
            <w:rFonts w:ascii="Times New Roman" w:hAnsi="Times New Roman" w:cs="Times New Roman"/>
            <w:sz w:val="24"/>
            <w:szCs w:val="24"/>
          </w:rPr>
          <w:t xml:space="preserve"> to replace this subject. </w:t>
        </w:r>
      </w:ins>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del w:id="328" w:author="Gavin" w:date="2019-03-07T13:16:00Z">
        <w:r w:rsidR="000D6089" w:rsidDel="00756736">
          <w:rPr>
            <w:rFonts w:ascii="Times New Roman" w:hAnsi="Times New Roman" w:cs="Times New Roman"/>
            <w:sz w:val="24"/>
            <w:szCs w:val="24"/>
          </w:rPr>
          <w:delText>9.4</w:delText>
        </w:r>
      </w:del>
      <w:ins w:id="329" w:author="Gavin" w:date="2019-03-07T13:16:00Z">
        <w:r w:rsidR="00756736">
          <w:rPr>
            <w:rFonts w:ascii="Times New Roman" w:hAnsi="Times New Roman" w:cs="Times New Roman"/>
            <w:sz w:val="24"/>
            <w:szCs w:val="24"/>
          </w:rPr>
          <w:t>4.5</w:t>
        </w:r>
      </w:ins>
      <w:r w:rsidR="000D6089">
        <w:rPr>
          <w:rFonts w:ascii="Times New Roman" w:hAnsi="Times New Roman" w:cs="Times New Roman"/>
          <w:sz w:val="24"/>
          <w:szCs w:val="24"/>
        </w:rPr>
        <w:t>% of trials.</w:t>
      </w:r>
    </w:p>
    <w:p w14:paraId="4285B0A2" w14:textId="34E5F425" w:rsidR="000755B3" w:rsidRDefault="00EB01E8" w:rsidP="0087266F">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A 2 (display type) by 5</w:t>
      </w:r>
      <w:r w:rsidR="000755B3">
        <w:rPr>
          <w:rFonts w:ascii="Times New Roman" w:hAnsi="Times New Roman" w:cs="Times New Roman"/>
          <w:sz w:val="24"/>
          <w:szCs w:val="24"/>
        </w:rPr>
        <w:t xml:space="preserve"> (set size) by 5 (epoch) analysis of variance (ANOVA) was performed. The</w:t>
      </w:r>
      <w:r w:rsidR="0087266F">
        <w:rPr>
          <w:rFonts w:ascii="Times New Roman" w:hAnsi="Times New Roman" w:cs="Times New Roman"/>
          <w:sz w:val="24"/>
          <w:szCs w:val="24"/>
        </w:rPr>
        <w:t xml:space="preserve"> only significant main effect was that </w:t>
      </w:r>
      <w:r w:rsidR="000755B3">
        <w:rPr>
          <w:rFonts w:ascii="Times New Roman" w:hAnsi="Times New Roman" w:cs="Times New Roman"/>
          <w:sz w:val="24"/>
          <w:szCs w:val="24"/>
        </w:rPr>
        <w:t xml:space="preserve">of set size, </w:t>
      </w:r>
      <w:proofErr w:type="gramStart"/>
      <w:r w:rsidR="000755B3">
        <w:rPr>
          <w:rFonts w:ascii="Times New Roman" w:hAnsi="Times New Roman"/>
          <w:i/>
          <w:sz w:val="24"/>
          <w:szCs w:val="24"/>
        </w:rPr>
        <w:t>F</w:t>
      </w:r>
      <w:r w:rsidR="000755B3">
        <w:rPr>
          <w:rFonts w:ascii="Times New Roman" w:hAnsi="Times New Roman"/>
          <w:sz w:val="24"/>
          <w:szCs w:val="24"/>
        </w:rPr>
        <w:t>(</w:t>
      </w:r>
      <w:proofErr w:type="gramEnd"/>
      <w:r>
        <w:rPr>
          <w:rFonts w:ascii="Times New Roman" w:hAnsi="Times New Roman"/>
          <w:sz w:val="24"/>
          <w:szCs w:val="24"/>
        </w:rPr>
        <w:t xml:space="preserve">4, </w:t>
      </w:r>
      <w:r w:rsidR="0087266F">
        <w:rPr>
          <w:rFonts w:ascii="Times New Roman" w:hAnsi="Times New Roman"/>
          <w:sz w:val="24"/>
          <w:szCs w:val="24"/>
        </w:rPr>
        <w:t>76</w:t>
      </w:r>
      <w:r w:rsidR="000755B3">
        <w:rPr>
          <w:rFonts w:ascii="Times New Roman" w:hAnsi="Times New Roman"/>
          <w:sz w:val="24"/>
          <w:szCs w:val="24"/>
        </w:rPr>
        <w:t xml:space="preserve">) = </w:t>
      </w:r>
      <w:r w:rsidR="00C213F8">
        <w:rPr>
          <w:rFonts w:ascii="Times New Roman" w:hAnsi="Times New Roman"/>
          <w:sz w:val="24"/>
          <w:szCs w:val="24"/>
        </w:rPr>
        <w:t>24.24</w:t>
      </w:r>
      <w:r w:rsidR="000755B3">
        <w:rPr>
          <w:rFonts w:ascii="Times New Roman" w:hAnsi="Times New Roman"/>
          <w:sz w:val="24"/>
          <w:szCs w:val="24"/>
        </w:rPr>
        <w:t xml:space="preserve">, </w:t>
      </w:r>
      <w:r w:rsidR="0087266F">
        <w:rPr>
          <w:rFonts w:ascii="Times New Roman" w:hAnsi="Times New Roman"/>
          <w:i/>
          <w:sz w:val="24"/>
          <w:szCs w:val="24"/>
        </w:rPr>
        <w:t>p</w:t>
      </w:r>
      <w:r w:rsidR="003D3A72">
        <w:rPr>
          <w:rFonts w:ascii="Times New Roman" w:hAnsi="Times New Roman"/>
          <w:i/>
          <w:sz w:val="24"/>
          <w:szCs w:val="24"/>
        </w:rPr>
        <w:t xml:space="preserve"> </w:t>
      </w:r>
      <w:r w:rsidR="00C213F8" w:rsidRPr="003D3A72">
        <w:rPr>
          <w:rFonts w:ascii="Times New Roman" w:hAnsi="Times New Roman"/>
          <w:i/>
          <w:sz w:val="24"/>
          <w:szCs w:val="24"/>
          <w:rPrChange w:id="330" w:author="Gavin" w:date="2019-03-05T13:09:00Z">
            <w:rPr>
              <w:rFonts w:ascii="Times New Roman" w:hAnsi="Times New Roman"/>
              <w:i/>
              <w:sz w:val="24"/>
              <w:szCs w:val="24"/>
              <w:vertAlign w:val="subscript"/>
            </w:rPr>
          </w:rPrChange>
        </w:rPr>
        <w:t xml:space="preserve">&lt; </w:t>
      </w:r>
      <w:r w:rsidR="00C213F8" w:rsidRPr="003D3A72">
        <w:rPr>
          <w:rFonts w:ascii="Times New Roman" w:hAnsi="Times New Roman"/>
          <w:sz w:val="24"/>
          <w:szCs w:val="24"/>
          <w:rPrChange w:id="331" w:author="Gavin" w:date="2019-03-05T13:09:00Z">
            <w:rPr>
              <w:rFonts w:ascii="Times New Roman" w:hAnsi="Times New Roman"/>
              <w:i/>
              <w:sz w:val="24"/>
              <w:szCs w:val="24"/>
              <w:vertAlign w:val="subscript"/>
            </w:rPr>
          </w:rPrChange>
        </w:rPr>
        <w:t>.001</w:t>
      </w:r>
      <w:r w:rsidR="000755B3">
        <w:rPr>
          <w:rFonts w:ascii="Times New Roman" w:hAnsi="Times New Roman"/>
          <w:sz w:val="24"/>
          <w:szCs w:val="24"/>
        </w:rPr>
        <w:t>,</w:t>
      </w:r>
      <w:ins w:id="332" w:author="Gavin" w:date="2019-03-05T13:09:00Z">
        <w:r w:rsidR="003D3A72">
          <w:rPr>
            <w:rFonts w:ascii="Times New Roman" w:hAnsi="Times New Roman"/>
            <w:sz w:val="24"/>
            <w:szCs w:val="24"/>
          </w:rPr>
          <w:t xml:space="preserve"> </w:t>
        </w:r>
      </w:ins>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 = xxx</w:t>
      </w:r>
      <w:r w:rsidR="0087266F">
        <w:rPr>
          <w:rFonts w:ascii="Times New Roman" w:hAnsi="Times New Roman"/>
          <w:sz w:val="24"/>
          <w:szCs w:val="24"/>
        </w:rPr>
        <w:t>. D</w:t>
      </w:r>
      <w:r w:rsidR="000755B3">
        <w:rPr>
          <w:rFonts w:ascii="Times New Roman" w:hAnsi="Times New Roman"/>
          <w:sz w:val="24"/>
          <w:szCs w:val="24"/>
        </w:rPr>
        <w:t>isplay type</w:t>
      </w:r>
      <w:r w:rsidR="0087266F">
        <w:rPr>
          <w:rFonts w:ascii="Times New Roman" w:hAnsi="Times New Roman"/>
          <w:sz w:val="24"/>
          <w:szCs w:val="24"/>
        </w:rPr>
        <w:t xml:space="preserve"> was not significant</w:t>
      </w:r>
      <w:r w:rsidR="000755B3">
        <w:rPr>
          <w:rFonts w:ascii="Times New Roman" w:hAnsi="Times New Roman"/>
          <w:sz w:val="24"/>
          <w:szCs w:val="24"/>
        </w:rPr>
        <w:t xml:space="preserve">, </w:t>
      </w:r>
      <w:proofErr w:type="gramStart"/>
      <w:r w:rsidR="000755B3">
        <w:rPr>
          <w:rFonts w:ascii="Times New Roman" w:hAnsi="Times New Roman"/>
          <w:i/>
          <w:sz w:val="24"/>
          <w:szCs w:val="24"/>
        </w:rPr>
        <w:t>F</w:t>
      </w:r>
      <w:r w:rsidR="000755B3">
        <w:rPr>
          <w:rFonts w:ascii="Times New Roman" w:hAnsi="Times New Roman"/>
          <w:sz w:val="24"/>
          <w:szCs w:val="24"/>
        </w:rPr>
        <w:t>(</w:t>
      </w:r>
      <w:proofErr w:type="gramEnd"/>
      <w:r w:rsidR="000755B3">
        <w:rPr>
          <w:rFonts w:ascii="Times New Roman" w:hAnsi="Times New Roman"/>
          <w:sz w:val="24"/>
          <w:szCs w:val="24"/>
        </w:rPr>
        <w:t xml:space="preserve">1, 19) = </w:t>
      </w:r>
      <w:r w:rsidR="00C213F8">
        <w:rPr>
          <w:rFonts w:ascii="Times New Roman" w:hAnsi="Times New Roman"/>
          <w:sz w:val="24"/>
          <w:szCs w:val="24"/>
        </w:rPr>
        <w:t>.0672</w:t>
      </w:r>
      <w:r w:rsidR="000755B3">
        <w:rPr>
          <w:rFonts w:ascii="Times New Roman" w:hAnsi="Times New Roman"/>
          <w:sz w:val="24"/>
          <w:szCs w:val="24"/>
        </w:rPr>
        <w:t xml:space="preserve">, </w:t>
      </w:r>
      <w:r w:rsidR="000755B3">
        <w:rPr>
          <w:rFonts w:ascii="Times New Roman" w:hAnsi="Times New Roman"/>
          <w:i/>
          <w:sz w:val="24"/>
          <w:szCs w:val="24"/>
        </w:rPr>
        <w:t>p</w:t>
      </w:r>
      <w:r w:rsidR="000755B3">
        <w:rPr>
          <w:rFonts w:ascii="Times New Roman" w:hAnsi="Times New Roman"/>
          <w:sz w:val="24"/>
          <w:szCs w:val="24"/>
        </w:rPr>
        <w:t xml:space="preserve"> = .</w:t>
      </w:r>
      <w:r w:rsidR="00C213F8">
        <w:rPr>
          <w:rFonts w:ascii="Times New Roman" w:hAnsi="Times New Roman"/>
          <w:sz w:val="24"/>
          <w:szCs w:val="24"/>
        </w:rPr>
        <w:t>798</w:t>
      </w:r>
      <w:r w:rsidR="000755B3">
        <w:rPr>
          <w:rFonts w:ascii="Times New Roman" w:hAnsi="Times New Roman"/>
          <w:sz w:val="24"/>
          <w:szCs w:val="24"/>
        </w:rPr>
        <w:t xml:space="preserve">, </w:t>
      </w:r>
      <w:r w:rsidR="00C213F8">
        <w:rPr>
          <w:rFonts w:ascii="Times New Roman" w:hAnsi="Times New Roman"/>
          <w:sz w:val="24"/>
          <w:szCs w:val="24"/>
        </w:rPr>
        <w:t>ω</w:t>
      </w:r>
      <w:r w:rsidR="00C213F8">
        <w:rPr>
          <w:rFonts w:ascii="Times New Roman" w:hAnsi="Times New Roman"/>
          <w:sz w:val="24"/>
          <w:szCs w:val="24"/>
          <w:vertAlign w:val="subscript"/>
        </w:rPr>
        <w:t>p</w:t>
      </w:r>
      <w:r w:rsidR="00C213F8">
        <w:rPr>
          <w:rFonts w:ascii="Times New Roman" w:hAnsi="Times New Roman"/>
          <w:sz w:val="24"/>
          <w:szCs w:val="24"/>
        </w:rPr>
        <w:t>²</w:t>
      </w:r>
      <w:r w:rsidR="000755B3">
        <w:rPr>
          <w:rFonts w:ascii="Times New Roman" w:hAnsi="Times New Roman"/>
          <w:sz w:val="24"/>
          <w:szCs w:val="24"/>
        </w:rPr>
        <w:t xml:space="preserve"> = xxx, and </w:t>
      </w:r>
      <w:r w:rsidR="0087266F">
        <w:rPr>
          <w:rFonts w:ascii="Times New Roman" w:hAnsi="Times New Roman"/>
          <w:sz w:val="24"/>
          <w:szCs w:val="24"/>
        </w:rPr>
        <w:t xml:space="preserve">neither was </w:t>
      </w:r>
      <w:r w:rsidR="000755B3">
        <w:rPr>
          <w:rFonts w:ascii="Times New Roman" w:hAnsi="Times New Roman"/>
          <w:sz w:val="24"/>
          <w:szCs w:val="24"/>
        </w:rPr>
        <w:t xml:space="preserve">epoch, </w:t>
      </w:r>
      <w:r w:rsidR="000755B3">
        <w:rPr>
          <w:rFonts w:ascii="Times New Roman" w:hAnsi="Times New Roman"/>
          <w:i/>
          <w:sz w:val="24"/>
          <w:szCs w:val="24"/>
        </w:rPr>
        <w:t>F</w:t>
      </w:r>
      <w:r w:rsidR="000755B3">
        <w:rPr>
          <w:rFonts w:ascii="Times New Roman" w:hAnsi="Times New Roman"/>
          <w:sz w:val="24"/>
          <w:szCs w:val="24"/>
        </w:rPr>
        <w:t xml:space="preserve">(4, 76) = </w:t>
      </w:r>
      <w:r w:rsidR="00C213F8">
        <w:rPr>
          <w:rFonts w:ascii="Times New Roman" w:hAnsi="Times New Roman"/>
          <w:sz w:val="24"/>
          <w:szCs w:val="24"/>
        </w:rPr>
        <w:t>2.357</w:t>
      </w:r>
      <w:r w:rsidR="000755B3">
        <w:rPr>
          <w:rFonts w:ascii="Times New Roman" w:hAnsi="Times New Roman"/>
          <w:sz w:val="24"/>
          <w:szCs w:val="24"/>
        </w:rPr>
        <w:t xml:space="preserve">, </w:t>
      </w:r>
      <w:r w:rsidR="000755B3">
        <w:rPr>
          <w:rFonts w:ascii="Times New Roman" w:hAnsi="Times New Roman"/>
          <w:i/>
          <w:sz w:val="24"/>
          <w:szCs w:val="24"/>
        </w:rPr>
        <w:t>p</w:t>
      </w:r>
      <w:r w:rsidR="000755B3">
        <w:rPr>
          <w:rFonts w:ascii="Times New Roman" w:hAnsi="Times New Roman"/>
          <w:i/>
          <w:sz w:val="24"/>
          <w:szCs w:val="24"/>
          <w:vertAlign w:val="subscript"/>
        </w:rPr>
        <w:t>c</w:t>
      </w:r>
      <w:r w:rsidR="000755B3">
        <w:rPr>
          <w:rFonts w:ascii="Times New Roman" w:hAnsi="Times New Roman"/>
          <w:sz w:val="24"/>
          <w:szCs w:val="24"/>
        </w:rPr>
        <w:t xml:space="preserve">  = .</w:t>
      </w:r>
      <w:r w:rsidR="00B17458">
        <w:rPr>
          <w:rFonts w:ascii="Times New Roman" w:hAnsi="Times New Roman"/>
          <w:sz w:val="24"/>
          <w:szCs w:val="24"/>
        </w:rPr>
        <w:t>11</w:t>
      </w:r>
      <w:r w:rsidR="000755B3">
        <w:rPr>
          <w:rFonts w:ascii="Times New Roman" w:hAnsi="Times New Roman"/>
          <w:sz w:val="24"/>
          <w:szCs w:val="24"/>
        </w:rPr>
        <w:t xml:space="preserve">, </w:t>
      </w:r>
      <w:r>
        <w:rPr>
          <w:rFonts w:ascii="Times New Roman" w:hAnsi="Times New Roman"/>
          <w:sz w:val="24"/>
          <w:szCs w:val="24"/>
        </w:rPr>
        <w:t>ε</w:t>
      </w:r>
      <w:r w:rsidR="000755B3">
        <w:rPr>
          <w:rFonts w:ascii="Times New Roman" w:hAnsi="Times New Roman"/>
          <w:sz w:val="24"/>
          <w:szCs w:val="24"/>
        </w:rPr>
        <w:t xml:space="preserve"> = 0.</w:t>
      </w:r>
      <w:r w:rsidR="00B17458">
        <w:rPr>
          <w:rFonts w:ascii="Times New Roman" w:hAnsi="Times New Roman"/>
          <w:sz w:val="24"/>
          <w:szCs w:val="24"/>
        </w:rPr>
        <w:t>491</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There were no significant interactions: set size by display,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4</w:t>
      </w:r>
      <w:r w:rsidR="000755B3">
        <w:rPr>
          <w:rFonts w:ascii="Times New Roman" w:hAnsi="Times New Roman"/>
          <w:sz w:val="24"/>
          <w:szCs w:val="24"/>
        </w:rPr>
        <w:t xml:space="preserve">, </w:t>
      </w:r>
      <w:r w:rsidR="0087266F">
        <w:rPr>
          <w:rFonts w:ascii="Times New Roman" w:hAnsi="Times New Roman"/>
          <w:sz w:val="24"/>
          <w:szCs w:val="24"/>
        </w:rPr>
        <w:t>76</w:t>
      </w:r>
      <w:r w:rsidR="000755B3">
        <w:rPr>
          <w:rFonts w:ascii="Times New Roman" w:hAnsi="Times New Roman"/>
          <w:sz w:val="24"/>
          <w:szCs w:val="24"/>
        </w:rPr>
        <w:t xml:space="preserve">) = </w:t>
      </w:r>
      <w:r w:rsidR="0087266F">
        <w:rPr>
          <w:rFonts w:ascii="Times New Roman" w:hAnsi="Times New Roman"/>
          <w:sz w:val="24"/>
          <w:szCs w:val="24"/>
        </w:rPr>
        <w:t>0.</w:t>
      </w:r>
      <w:r w:rsidR="00B17458">
        <w:rPr>
          <w:rFonts w:ascii="Times New Roman" w:hAnsi="Times New Roman"/>
          <w:sz w:val="24"/>
          <w:szCs w:val="24"/>
        </w:rPr>
        <w:t>99</w:t>
      </w:r>
      <w:r w:rsidR="000755B3">
        <w:rPr>
          <w:rFonts w:ascii="Times New Roman" w:hAnsi="Times New Roman"/>
          <w:sz w:val="24"/>
          <w:szCs w:val="24"/>
        </w:rPr>
        <w:t xml:space="preserve">, </w:t>
      </w:r>
      <w:r w:rsidR="0087266F">
        <w:rPr>
          <w:rFonts w:ascii="Times New Roman" w:hAnsi="Times New Roman"/>
          <w:i/>
          <w:sz w:val="24"/>
          <w:szCs w:val="24"/>
        </w:rPr>
        <w:t>p</w:t>
      </w:r>
      <w:r w:rsidR="0087266F">
        <w:rPr>
          <w:rFonts w:ascii="Times New Roman" w:hAnsi="Times New Roman"/>
          <w:i/>
          <w:sz w:val="24"/>
          <w:szCs w:val="24"/>
          <w:vertAlign w:val="subscript"/>
        </w:rPr>
        <w:t>c</w:t>
      </w:r>
      <w:r w:rsidR="0087266F">
        <w:rPr>
          <w:rFonts w:ascii="Times New Roman" w:hAnsi="Times New Roman"/>
          <w:sz w:val="24"/>
          <w:szCs w:val="24"/>
        </w:rPr>
        <w:t xml:space="preserve">  = .</w:t>
      </w:r>
      <w:r w:rsidR="00B17458">
        <w:rPr>
          <w:rFonts w:ascii="Times New Roman" w:hAnsi="Times New Roman"/>
          <w:sz w:val="24"/>
          <w:szCs w:val="24"/>
        </w:rPr>
        <w:t>381</w:t>
      </w:r>
      <w:r w:rsidR="0087266F">
        <w:rPr>
          <w:rFonts w:ascii="Times New Roman" w:hAnsi="Times New Roman"/>
          <w:sz w:val="24"/>
          <w:szCs w:val="24"/>
        </w:rPr>
        <w:t>, ε = 0.</w:t>
      </w:r>
      <w:r w:rsidR="00B17458">
        <w:rPr>
          <w:rFonts w:ascii="Times New Roman" w:hAnsi="Times New Roman"/>
          <w:sz w:val="24"/>
          <w:szCs w:val="24"/>
        </w:rPr>
        <w:t>504</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set size by epoch,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16</w:t>
      </w:r>
      <w:r w:rsidR="000755B3">
        <w:rPr>
          <w:rFonts w:ascii="Times New Roman" w:hAnsi="Times New Roman"/>
          <w:sz w:val="24"/>
          <w:szCs w:val="24"/>
        </w:rPr>
        <w:t xml:space="preserve">, </w:t>
      </w:r>
      <w:r w:rsidR="0087266F">
        <w:rPr>
          <w:rFonts w:ascii="Times New Roman" w:hAnsi="Times New Roman"/>
          <w:sz w:val="24"/>
          <w:szCs w:val="24"/>
        </w:rPr>
        <w:t>304</w:t>
      </w:r>
      <w:r w:rsidR="000755B3">
        <w:rPr>
          <w:rFonts w:ascii="Times New Roman" w:hAnsi="Times New Roman"/>
          <w:sz w:val="24"/>
          <w:szCs w:val="24"/>
        </w:rPr>
        <w:t>) = 1.</w:t>
      </w:r>
      <w:r w:rsidR="0087266F">
        <w:rPr>
          <w:rFonts w:ascii="Times New Roman" w:hAnsi="Times New Roman"/>
          <w:sz w:val="24"/>
          <w:szCs w:val="24"/>
        </w:rPr>
        <w:t>4</w:t>
      </w:r>
      <w:r w:rsidR="00B17458">
        <w:rPr>
          <w:rFonts w:ascii="Times New Roman" w:hAnsi="Times New Roman"/>
          <w:sz w:val="24"/>
          <w:szCs w:val="24"/>
        </w:rPr>
        <w:t>7</w:t>
      </w:r>
      <w:r w:rsidR="000755B3">
        <w:rPr>
          <w:rFonts w:ascii="Times New Roman" w:hAnsi="Times New Roman"/>
          <w:sz w:val="24"/>
          <w:szCs w:val="24"/>
        </w:rPr>
        <w:t xml:space="preserve">, </w:t>
      </w:r>
      <w:r w:rsidR="00702D14">
        <w:rPr>
          <w:rFonts w:ascii="Times New Roman" w:hAnsi="Times New Roman"/>
          <w:i/>
          <w:sz w:val="24"/>
          <w:szCs w:val="24"/>
        </w:rPr>
        <w:t>p</w:t>
      </w:r>
      <w:r w:rsidR="00702D14">
        <w:rPr>
          <w:rFonts w:ascii="Times New Roman" w:hAnsi="Times New Roman"/>
          <w:i/>
          <w:sz w:val="24"/>
          <w:szCs w:val="24"/>
          <w:vertAlign w:val="subscript"/>
        </w:rPr>
        <w:t>c</w:t>
      </w:r>
      <w:r w:rsidR="00702D14">
        <w:rPr>
          <w:rFonts w:ascii="Times New Roman" w:hAnsi="Times New Roman"/>
          <w:sz w:val="24"/>
          <w:szCs w:val="24"/>
        </w:rPr>
        <w:t xml:space="preserve">  = .</w:t>
      </w:r>
      <w:r w:rsidR="00B17458">
        <w:rPr>
          <w:rFonts w:ascii="Times New Roman" w:hAnsi="Times New Roman"/>
          <w:sz w:val="24"/>
          <w:szCs w:val="24"/>
        </w:rPr>
        <w:t>194</w:t>
      </w:r>
      <w:r w:rsidR="00702D14">
        <w:rPr>
          <w:rFonts w:ascii="Times New Roman" w:hAnsi="Times New Roman"/>
          <w:sz w:val="24"/>
          <w:szCs w:val="24"/>
        </w:rPr>
        <w:t>, ε = 0.</w:t>
      </w:r>
      <w:r w:rsidR="00B17458">
        <w:rPr>
          <w:rFonts w:ascii="Times New Roman" w:hAnsi="Times New Roman"/>
          <w:sz w:val="24"/>
          <w:szCs w:val="24"/>
        </w:rPr>
        <w:t>389</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display by epoch,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4</w:t>
      </w:r>
      <w:r w:rsidR="000755B3">
        <w:rPr>
          <w:rFonts w:ascii="Times New Roman" w:hAnsi="Times New Roman"/>
          <w:sz w:val="24"/>
          <w:szCs w:val="24"/>
        </w:rPr>
        <w:t xml:space="preserve">, 76) = </w:t>
      </w:r>
      <w:r w:rsidR="0087266F">
        <w:rPr>
          <w:rFonts w:ascii="Times New Roman" w:hAnsi="Times New Roman"/>
          <w:sz w:val="24"/>
          <w:szCs w:val="24"/>
        </w:rPr>
        <w:t>0.</w:t>
      </w:r>
      <w:r w:rsidR="00B17458">
        <w:rPr>
          <w:rFonts w:ascii="Times New Roman" w:hAnsi="Times New Roman"/>
          <w:sz w:val="24"/>
          <w:szCs w:val="24"/>
        </w:rPr>
        <w:t>20</w:t>
      </w:r>
      <w:r w:rsidR="000755B3">
        <w:rPr>
          <w:rFonts w:ascii="Times New Roman" w:hAnsi="Times New Roman"/>
          <w:sz w:val="24"/>
          <w:szCs w:val="24"/>
        </w:rPr>
        <w:t xml:space="preserve">, </w:t>
      </w:r>
      <w:r w:rsidR="00702D14">
        <w:rPr>
          <w:rFonts w:ascii="Times New Roman" w:hAnsi="Times New Roman"/>
          <w:i/>
          <w:sz w:val="24"/>
          <w:szCs w:val="24"/>
        </w:rPr>
        <w:t>p</w:t>
      </w:r>
      <w:r w:rsidR="00702D14">
        <w:rPr>
          <w:rFonts w:ascii="Times New Roman" w:hAnsi="Times New Roman"/>
          <w:i/>
          <w:sz w:val="24"/>
          <w:szCs w:val="24"/>
          <w:vertAlign w:val="subscript"/>
        </w:rPr>
        <w:t>c</w:t>
      </w:r>
      <w:r w:rsidR="00702D14">
        <w:rPr>
          <w:rFonts w:ascii="Times New Roman" w:hAnsi="Times New Roman"/>
          <w:sz w:val="24"/>
          <w:szCs w:val="24"/>
        </w:rPr>
        <w:t xml:space="preserve">  = .</w:t>
      </w:r>
      <w:r w:rsidR="00B17458">
        <w:rPr>
          <w:rFonts w:ascii="Times New Roman" w:hAnsi="Times New Roman"/>
          <w:sz w:val="24"/>
          <w:szCs w:val="24"/>
        </w:rPr>
        <w:t>85</w:t>
      </w:r>
      <w:r w:rsidR="00702D14">
        <w:rPr>
          <w:rFonts w:ascii="Times New Roman" w:hAnsi="Times New Roman"/>
          <w:sz w:val="24"/>
          <w:szCs w:val="24"/>
        </w:rPr>
        <w:t>, ε = 0.</w:t>
      </w:r>
      <w:r w:rsidR="00B17458">
        <w:rPr>
          <w:rFonts w:ascii="Times New Roman" w:hAnsi="Times New Roman"/>
          <w:sz w:val="24"/>
          <w:szCs w:val="24"/>
        </w:rPr>
        <w:t>589</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three-way interaction,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16</w:t>
      </w:r>
      <w:r w:rsidR="000755B3">
        <w:rPr>
          <w:rFonts w:ascii="Times New Roman" w:hAnsi="Times New Roman"/>
          <w:sz w:val="24"/>
          <w:szCs w:val="24"/>
        </w:rPr>
        <w:t xml:space="preserve">, </w:t>
      </w:r>
      <w:r w:rsidR="0087266F">
        <w:rPr>
          <w:rFonts w:ascii="Times New Roman" w:hAnsi="Times New Roman"/>
          <w:sz w:val="24"/>
          <w:szCs w:val="24"/>
        </w:rPr>
        <w:t>304</w:t>
      </w:r>
      <w:r w:rsidR="000755B3">
        <w:rPr>
          <w:rFonts w:ascii="Times New Roman" w:hAnsi="Times New Roman"/>
          <w:sz w:val="24"/>
          <w:szCs w:val="24"/>
        </w:rPr>
        <w:t>) = 0.</w:t>
      </w:r>
      <w:r w:rsidR="00B17458">
        <w:rPr>
          <w:rFonts w:ascii="Times New Roman" w:hAnsi="Times New Roman"/>
          <w:sz w:val="24"/>
          <w:szCs w:val="24"/>
        </w:rPr>
        <w:t>85</w:t>
      </w:r>
      <w:r w:rsidR="000755B3">
        <w:rPr>
          <w:rFonts w:ascii="Times New Roman" w:hAnsi="Times New Roman"/>
          <w:sz w:val="24"/>
          <w:szCs w:val="24"/>
        </w:rPr>
        <w:t xml:space="preserve">, </w:t>
      </w:r>
      <w:r w:rsidR="00702D14">
        <w:rPr>
          <w:rFonts w:ascii="Times New Roman" w:hAnsi="Times New Roman"/>
          <w:i/>
          <w:sz w:val="24"/>
          <w:szCs w:val="24"/>
        </w:rPr>
        <w:t>p</w:t>
      </w:r>
      <w:r w:rsidR="00702D14">
        <w:rPr>
          <w:rFonts w:ascii="Times New Roman" w:hAnsi="Times New Roman"/>
          <w:i/>
          <w:sz w:val="24"/>
          <w:szCs w:val="24"/>
          <w:vertAlign w:val="subscript"/>
        </w:rPr>
        <w:t>c</w:t>
      </w:r>
      <w:r w:rsidR="00702D14">
        <w:rPr>
          <w:rFonts w:ascii="Times New Roman" w:hAnsi="Times New Roman"/>
          <w:sz w:val="24"/>
          <w:szCs w:val="24"/>
        </w:rPr>
        <w:t xml:space="preserve">  = .</w:t>
      </w:r>
      <w:r w:rsidR="00B17458">
        <w:rPr>
          <w:rFonts w:ascii="Times New Roman" w:hAnsi="Times New Roman"/>
          <w:sz w:val="24"/>
          <w:szCs w:val="24"/>
        </w:rPr>
        <w:t>497</w:t>
      </w:r>
      <w:r w:rsidR="00702D14">
        <w:rPr>
          <w:rFonts w:ascii="Times New Roman" w:hAnsi="Times New Roman"/>
          <w:sz w:val="24"/>
          <w:szCs w:val="24"/>
        </w:rPr>
        <w:t>, ε = 0.</w:t>
      </w:r>
      <w:r w:rsidR="00B17458">
        <w:rPr>
          <w:rFonts w:ascii="Times New Roman" w:hAnsi="Times New Roman"/>
          <w:sz w:val="24"/>
          <w:szCs w:val="24"/>
        </w:rPr>
        <w:t>255</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w:t>
      </w:r>
    </w:p>
    <w:p w14:paraId="1DD6145D" w14:textId="13C5A559"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 xml:space="preserve">The lack of a significant difference in response times between repeated and novel displays suggest that lure processing does not contribute to contextual cueing. </w:t>
      </w:r>
      <w:r w:rsidR="008341F2">
        <w:rPr>
          <w:rFonts w:ascii="Times New Roman" w:hAnsi="Times New Roman" w:cs="Times New Roman"/>
          <w:sz w:val="24"/>
          <w:szCs w:val="24"/>
        </w:rPr>
        <w:t xml:space="preserve">The Bayes factor for a model with display type as a factor indicated that there was strong evidence (CITE)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1</w:t>
      </w:r>
      <w:r w:rsidR="003D3A72">
        <w:rPr>
          <w:rFonts w:ascii="Times New Roman" w:eastAsiaTheme="minorEastAsia" w:hAnsi="Times New Roman" w:cs="Times New Roman"/>
          <w:iCs/>
          <w:sz w:val="24"/>
          <w:szCs w:val="24"/>
        </w:rPr>
        <w:t>3.757</w:t>
      </w:r>
    </w:p>
    <w:p w14:paraId="38D801A3" w14:textId="6C001C0D" w:rsidR="008341F2" w:rsidRDefault="008341F2" w:rsidP="008341F2">
      <w:pPr>
        <w:pStyle w:val="NoSpacing"/>
        <w:spacing w:line="480" w:lineRule="auto"/>
        <w:jc w:val="center"/>
        <w:rPr>
          <w:rFonts w:ascii="Times New Roman" w:eastAsiaTheme="minorEastAsia" w:hAnsi="Times New Roman" w:cs="Times New Roman"/>
          <w:iCs/>
          <w:sz w:val="24"/>
          <w:szCs w:val="24"/>
        </w:rPr>
      </w:pPr>
      <w:commentRangeStart w:id="333"/>
      <w:commentRangeStart w:id="334"/>
      <w:del w:id="335" w:author="Gavin" w:date="2019-03-11T00:01:00Z">
        <w:r w:rsidDel="00CB1E98">
          <w:rPr>
            <w:noProof/>
          </w:rPr>
          <w:drawing>
            <wp:inline distT="0" distB="0" distL="0" distR="0" wp14:anchorId="2CD0CD63" wp14:editId="5B412152">
              <wp:extent cx="4394426" cy="24956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4426" cy="2495678"/>
                      </a:xfrm>
                      <a:prstGeom prst="rect">
                        <a:avLst/>
                      </a:prstGeom>
                    </pic:spPr>
                  </pic:pic>
                </a:graphicData>
              </a:graphic>
            </wp:inline>
          </w:drawing>
        </w:r>
      </w:del>
      <w:commentRangeEnd w:id="333"/>
      <w:r w:rsidR="00343246">
        <w:rPr>
          <w:rStyle w:val="CommentReference"/>
        </w:rPr>
        <w:commentReference w:id="333"/>
      </w:r>
      <w:commentRangeEnd w:id="334"/>
      <w:r w:rsidR="00CB1E98">
        <w:rPr>
          <w:rStyle w:val="CommentReference"/>
        </w:rPr>
        <w:commentReference w:id="334"/>
      </w:r>
    </w:p>
    <w:p w14:paraId="3918207B" w14:textId="24018BF1" w:rsidR="00F45D03" w:rsidRDefault="00FC17C6" w:rsidP="00CB1E98">
      <w:pPr>
        <w:pStyle w:val="NoSpacing"/>
        <w:spacing w:line="480" w:lineRule="auto"/>
        <w:jc w:val="center"/>
        <w:rPr>
          <w:ins w:id="336" w:author="Gavin" w:date="2019-03-11T00:01:00Z"/>
          <w:rFonts w:ascii="Times New Roman" w:hAnsi="Times New Roman" w:cs="Times New Roman"/>
          <w:sz w:val="24"/>
          <w:szCs w:val="24"/>
        </w:rPr>
      </w:pPr>
      <w:ins w:id="337" w:author="Gavin" w:date="2019-03-11T00:50:00Z">
        <w:r>
          <w:rPr>
            <w:rFonts w:ascii="Times New Roman" w:hAnsi="Times New Roman" w:cs="Times New Roman"/>
            <w:noProof/>
            <w:sz w:val="24"/>
            <w:szCs w:val="24"/>
          </w:rPr>
          <w:lastRenderedPageBreak/>
          <w:drawing>
            <wp:inline distT="0" distB="0" distL="0" distR="0" wp14:anchorId="2127AAE2" wp14:editId="2D334C44">
              <wp:extent cx="4304030" cy="249364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4030" cy="2493645"/>
                      </a:xfrm>
                      <a:prstGeom prst="rect">
                        <a:avLst/>
                      </a:prstGeom>
                      <a:noFill/>
                    </pic:spPr>
                  </pic:pic>
                </a:graphicData>
              </a:graphic>
            </wp:inline>
          </w:drawing>
        </w:r>
      </w:ins>
    </w:p>
    <w:p w14:paraId="30D61E41" w14:textId="0D2DE378" w:rsidR="00CB1E98" w:rsidRPr="00CB1E98" w:rsidRDefault="00CB1E98" w:rsidP="00CB1E98">
      <w:pPr>
        <w:pStyle w:val="NoSpacing"/>
        <w:spacing w:line="480" w:lineRule="auto"/>
        <w:rPr>
          <w:rFonts w:ascii="Times New Roman" w:hAnsi="Times New Roman" w:cs="Times New Roman"/>
          <w:i/>
          <w:sz w:val="24"/>
          <w:szCs w:val="24"/>
          <w:rPrChange w:id="338" w:author="Gavin" w:date="2019-03-11T00:01:00Z">
            <w:rPr>
              <w:rFonts w:ascii="Times New Roman" w:hAnsi="Times New Roman" w:cs="Times New Roman"/>
              <w:b/>
              <w:sz w:val="24"/>
              <w:szCs w:val="24"/>
            </w:rPr>
          </w:rPrChange>
        </w:rPr>
      </w:pPr>
      <w:ins w:id="339" w:author="Gavin" w:date="2019-03-11T00:01:00Z">
        <w:r w:rsidRPr="00CB1E98">
          <w:rPr>
            <w:rFonts w:ascii="Times New Roman" w:hAnsi="Times New Roman" w:cs="Times New Roman"/>
            <w:i/>
            <w:sz w:val="24"/>
            <w:szCs w:val="24"/>
            <w:rPrChange w:id="340" w:author="Gavin" w:date="2019-03-11T00:01:00Z">
              <w:rPr>
                <w:rFonts w:ascii="Times New Roman" w:hAnsi="Times New Roman" w:cs="Times New Roman"/>
                <w:sz w:val="24"/>
                <w:szCs w:val="24"/>
              </w:rPr>
            </w:rPrChange>
          </w:rPr>
          <w:t xml:space="preserve">Figure </w:t>
        </w:r>
      </w:ins>
      <w:ins w:id="341" w:author="Gavin" w:date="2019-03-11T00:50:00Z">
        <w:r w:rsidR="00FC17C6">
          <w:rPr>
            <w:rFonts w:ascii="Times New Roman" w:hAnsi="Times New Roman" w:cs="Times New Roman"/>
            <w:i/>
            <w:sz w:val="24"/>
            <w:szCs w:val="24"/>
          </w:rPr>
          <w:t>3</w:t>
        </w:r>
      </w:ins>
      <w:ins w:id="342" w:author="Gavin" w:date="2019-03-11T00:01:00Z">
        <w:r w:rsidRPr="00CB1E98">
          <w:rPr>
            <w:rFonts w:ascii="Times New Roman" w:hAnsi="Times New Roman" w:cs="Times New Roman"/>
            <w:i/>
            <w:sz w:val="24"/>
            <w:szCs w:val="24"/>
            <w:rPrChange w:id="343" w:author="Gavin" w:date="2019-03-11T00:01:00Z">
              <w:rPr>
                <w:rFonts w:ascii="Times New Roman" w:hAnsi="Times New Roman" w:cs="Times New Roman"/>
                <w:sz w:val="24"/>
                <w:szCs w:val="24"/>
              </w:rPr>
            </w:rPrChange>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 xml:space="preserve">(in </w:t>
        </w:r>
        <w:proofErr w:type="spellStart"/>
        <w:r w:rsidR="00995A18">
          <w:rPr>
            <w:rFonts w:ascii="Times New Roman" w:hAnsi="Times New Roman" w:cs="Times New Roman"/>
            <w:sz w:val="24"/>
            <w:szCs w:val="24"/>
          </w:rPr>
          <w:t>ms</w:t>
        </w:r>
        <w:proofErr w:type="spellEnd"/>
        <w:r w:rsidR="00995A18">
          <w:rPr>
            <w:rFonts w:ascii="Times New Roman" w:hAnsi="Times New Roman" w:cs="Times New Roman"/>
            <w:sz w:val="24"/>
            <w:szCs w:val="24"/>
          </w:rPr>
          <w:t xml:space="preserve">) as a function of lure set size. </w:t>
        </w:r>
      </w:ins>
      <w:ins w:id="344" w:author="Gavin" w:date="2019-03-11T00:02:00Z">
        <w:r w:rsidR="00995A18">
          <w:rPr>
            <w:rFonts w:ascii="Times New Roman" w:hAnsi="Times New Roman" w:cs="Times New Roman"/>
            <w:sz w:val="24"/>
            <w:szCs w:val="24"/>
          </w:rPr>
          <w:t>Repeated displays are represented by the solid line, while novel displays are represented by the dashed line. Although response times increased logarithmically as a function of set size, suggesting that lures were proces</w:t>
        </w:r>
      </w:ins>
      <w:ins w:id="345" w:author="Gavin" w:date="2019-03-11T00:03:00Z">
        <w:r w:rsidR="00995A18">
          <w:rPr>
            <w:rFonts w:ascii="Times New Roman" w:hAnsi="Times New Roman" w:cs="Times New Roman"/>
            <w:sz w:val="24"/>
            <w:szCs w:val="24"/>
          </w:rPr>
          <w:t>sed, there was no statistically significant contextual cueing effect.</w:t>
        </w:r>
      </w:ins>
      <w:ins w:id="346" w:author="Gavin" w:date="2019-03-11T00:01:00Z">
        <w:r w:rsidRPr="00CB1E98">
          <w:rPr>
            <w:rFonts w:ascii="Times New Roman" w:hAnsi="Times New Roman" w:cs="Times New Roman"/>
            <w:i/>
            <w:sz w:val="24"/>
            <w:szCs w:val="24"/>
            <w:rPrChange w:id="347" w:author="Gavin" w:date="2019-03-11T00:01:00Z">
              <w:rPr>
                <w:rFonts w:ascii="Times New Roman" w:hAnsi="Times New Roman" w:cs="Times New Roman"/>
                <w:sz w:val="24"/>
                <w:szCs w:val="24"/>
              </w:rPr>
            </w:rPrChange>
          </w:rPr>
          <w:t xml:space="preserve"> </w:t>
        </w:r>
      </w:ins>
    </w:p>
    <w:p w14:paraId="3084CB3E" w14:textId="7DC08820" w:rsidR="00E240B3" w:rsidRDefault="00E240B3" w:rsidP="00A91511">
      <w:pPr>
        <w:pStyle w:val="NoSpacing"/>
        <w:spacing w:line="480" w:lineRule="auto"/>
        <w:jc w:val="center"/>
        <w:rPr>
          <w:ins w:id="348" w:author="Gavin" w:date="2019-03-10T19:11:00Z"/>
          <w:rFonts w:ascii="Times New Roman" w:hAnsi="Times New Roman" w:cs="Times New Roman"/>
          <w:b/>
          <w:sz w:val="24"/>
          <w:szCs w:val="24"/>
        </w:rPr>
      </w:pPr>
      <w:commentRangeStart w:id="349"/>
      <w:ins w:id="350" w:author="Gavin" w:date="2019-03-10T19:11:00Z">
        <w:r>
          <w:rPr>
            <w:rFonts w:ascii="Times New Roman" w:hAnsi="Times New Roman" w:cs="Times New Roman"/>
            <w:b/>
            <w:sz w:val="24"/>
            <w:szCs w:val="24"/>
          </w:rPr>
          <w:t>Awareness of repeated displays</w:t>
        </w:r>
      </w:ins>
      <w:commentRangeEnd w:id="349"/>
      <w:ins w:id="351" w:author="Gavin" w:date="2019-03-10T23:16:00Z">
        <w:r w:rsidR="0071263D">
          <w:rPr>
            <w:rStyle w:val="CommentReference"/>
          </w:rPr>
          <w:commentReference w:id="349"/>
        </w:r>
      </w:ins>
    </w:p>
    <w:p w14:paraId="2F0FCD3A" w14:textId="317A9C00" w:rsidR="00AD0A30" w:rsidRPr="00073316" w:rsidRDefault="00E240B3" w:rsidP="0071263D">
      <w:pPr>
        <w:pStyle w:val="NoSpacing"/>
        <w:spacing w:line="480" w:lineRule="auto"/>
        <w:rPr>
          <w:ins w:id="352" w:author="Gavin" w:date="2019-03-10T23:01:00Z"/>
          <w:rFonts w:ascii="Times New Roman" w:hAnsi="Times New Roman" w:cs="Times New Roman"/>
          <w:sz w:val="24"/>
          <w:szCs w:val="24"/>
        </w:rPr>
      </w:pPr>
      <w:ins w:id="353" w:author="Gavin" w:date="2019-03-10T19:11:00Z">
        <w:r>
          <w:rPr>
            <w:rFonts w:ascii="Times New Roman" w:hAnsi="Times New Roman" w:cs="Times New Roman"/>
            <w:sz w:val="24"/>
            <w:szCs w:val="24"/>
          </w:rPr>
          <w:tab/>
        </w:r>
      </w:ins>
      <w:ins w:id="354" w:author="Gavin" w:date="2019-03-10T19:22:00Z">
        <w:r w:rsidR="00332192">
          <w:rPr>
            <w:rFonts w:ascii="Times New Roman" w:hAnsi="Times New Roman" w:cs="Times New Roman"/>
            <w:sz w:val="24"/>
            <w:szCs w:val="24"/>
          </w:rPr>
          <w:t xml:space="preserve">At the end of each experiment, participants were asked if they noticed that some displays were repeated. </w:t>
        </w:r>
      </w:ins>
      <w:ins w:id="355" w:author="Gavin" w:date="2019-03-10T23:16:00Z">
        <w:r w:rsidR="0071263D">
          <w:rPr>
            <w:rFonts w:ascii="Times New Roman" w:hAnsi="Times New Roman" w:cs="Times New Roman"/>
            <w:sz w:val="24"/>
            <w:szCs w:val="24"/>
          </w:rPr>
          <w:t xml:space="preserve">The participants for the following analyses were the same as those reported previously, </w:t>
        </w:r>
        <w:proofErr w:type="gramStart"/>
        <w:r w:rsidR="0071263D">
          <w:rPr>
            <w:rFonts w:ascii="Times New Roman" w:hAnsi="Times New Roman" w:cs="Times New Roman"/>
            <w:sz w:val="24"/>
            <w:szCs w:val="24"/>
          </w:rPr>
          <w:t>with the exception of</w:t>
        </w:r>
        <w:proofErr w:type="gramEnd"/>
        <w:r w:rsidR="0071263D">
          <w:rPr>
            <w:rFonts w:ascii="Times New Roman" w:hAnsi="Times New Roman" w:cs="Times New Roman"/>
            <w:sz w:val="24"/>
            <w:szCs w:val="24"/>
          </w:rPr>
          <w:t xml:space="preserve"> Experiment 3. One subject did not complete the recognition test as was thus excluded from the analyses. </w:t>
        </w:r>
      </w:ins>
      <w:ins w:id="356" w:author="Gavin" w:date="2019-03-10T19:22:00Z">
        <w:r w:rsidR="00332192">
          <w:rPr>
            <w:rFonts w:ascii="Times New Roman" w:hAnsi="Times New Roman" w:cs="Times New Roman"/>
            <w:sz w:val="24"/>
            <w:szCs w:val="24"/>
          </w:rPr>
          <w:t xml:space="preserve">The noticing rate for Experiments 1,2, and 3 were 30%, 25%, and 30% respectively. </w:t>
        </w:r>
      </w:ins>
      <w:ins w:id="357" w:author="Gavin" w:date="2019-03-10T21:46:00Z">
        <w:r w:rsidR="00026C10">
          <w:rPr>
            <w:rFonts w:ascii="Times New Roman" w:hAnsi="Times New Roman" w:cs="Times New Roman"/>
            <w:sz w:val="24"/>
            <w:szCs w:val="24"/>
          </w:rPr>
          <w:t xml:space="preserve">We next turn to the results of the recognition test in Experiment 3. </w:t>
        </w:r>
      </w:ins>
      <w:ins w:id="358" w:author="Gavin" w:date="2019-03-10T20:55:00Z">
        <w:r w:rsidR="00AD0A30">
          <w:rPr>
            <w:rFonts w:ascii="Times New Roman" w:hAnsi="Times New Roman" w:cs="Times New Roman"/>
            <w:sz w:val="24"/>
            <w:szCs w:val="24"/>
          </w:rPr>
          <w:t>One-sample t-tests</w:t>
        </w:r>
      </w:ins>
      <w:ins w:id="359" w:author="Gavin" w:date="2019-03-10T20:59:00Z">
        <w:r w:rsidR="00086CBD">
          <w:rPr>
            <w:rFonts w:ascii="Times New Roman" w:hAnsi="Times New Roman" w:cs="Times New Roman"/>
            <w:sz w:val="24"/>
            <w:szCs w:val="24"/>
          </w:rPr>
          <w:t xml:space="preserve"> were </w:t>
        </w:r>
      </w:ins>
      <w:ins w:id="360" w:author="Gavin" w:date="2019-03-10T21:46:00Z">
        <w:r w:rsidR="00026C10">
          <w:rPr>
            <w:rFonts w:ascii="Times New Roman" w:hAnsi="Times New Roman" w:cs="Times New Roman"/>
            <w:sz w:val="24"/>
            <w:szCs w:val="24"/>
          </w:rPr>
          <w:t>conducted for each of the lure set sizes (0, 3, 9 ,19, 31)</w:t>
        </w:r>
      </w:ins>
      <w:ins w:id="361" w:author="Gavin" w:date="2019-03-10T23:08:00Z">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d</w:t>
        </w:r>
      </w:ins>
      <w:ins w:id="362" w:author="Gavin" w:date="2019-03-10T23:09:00Z">
        <w:r w:rsidR="00073316">
          <w:rPr>
            <w:rFonts w:ascii="Times New Roman" w:hAnsi="Times New Roman" w:cs="Times New Roman"/>
            <w:i/>
            <w:sz w:val="24"/>
            <w:szCs w:val="24"/>
          </w:rPr>
          <w:t xml:space="preserve">’ </w:t>
        </w:r>
        <w:r w:rsidR="00073316">
          <w:rPr>
            <w:rFonts w:ascii="Times New Roman" w:hAnsi="Times New Roman" w:cs="Times New Roman"/>
            <w:sz w:val="24"/>
            <w:szCs w:val="24"/>
          </w:rPr>
          <w:t xml:space="preserve">was significantly different from zero. Table 2 shows the results. None of the comparisons were statistically significant at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.01 (after Bonferroni correction), suggesting that </w:t>
        </w:r>
      </w:ins>
      <w:ins w:id="363" w:author="Gavin" w:date="2019-03-10T23:10:00Z">
        <w:r w:rsidR="00073316">
          <w:rPr>
            <w:rFonts w:ascii="Times New Roman" w:hAnsi="Times New Roman" w:cs="Times New Roman"/>
            <w:sz w:val="24"/>
            <w:szCs w:val="24"/>
          </w:rPr>
          <w:t xml:space="preserve">participants, </w:t>
        </w:r>
        <w:r w:rsidR="00073316">
          <w:rPr>
            <w:rFonts w:ascii="Times New Roman" w:hAnsi="Times New Roman" w:cs="Times New Roman"/>
            <w:i/>
            <w:sz w:val="24"/>
            <w:szCs w:val="24"/>
          </w:rPr>
          <w:t>on average</w:t>
        </w:r>
        <w:r w:rsidR="00073316">
          <w:rPr>
            <w:rFonts w:ascii="Times New Roman" w:hAnsi="Times New Roman" w:cs="Times New Roman"/>
            <w:sz w:val="24"/>
            <w:szCs w:val="24"/>
          </w:rPr>
          <w:t>, did not report any conscious awareness of the repeated display.</w:t>
        </w:r>
      </w:ins>
    </w:p>
    <w:tbl>
      <w:tblPr>
        <w:tblStyle w:val="TableGrid"/>
        <w:tblW w:w="0" w:type="auto"/>
        <w:jc w:val="center"/>
        <w:tblLook w:val="04A0" w:firstRow="1" w:lastRow="0" w:firstColumn="1" w:lastColumn="0" w:noHBand="0" w:noVBand="1"/>
      </w:tblPr>
      <w:tblGrid>
        <w:gridCol w:w="1558"/>
        <w:gridCol w:w="1558"/>
        <w:gridCol w:w="1558"/>
        <w:gridCol w:w="1558"/>
        <w:gridCol w:w="1559"/>
        <w:tblGridChange w:id="364">
          <w:tblGrid>
            <w:gridCol w:w="1558"/>
            <w:gridCol w:w="1558"/>
            <w:gridCol w:w="1558"/>
            <w:gridCol w:w="1558"/>
            <w:gridCol w:w="1559"/>
          </w:tblGrid>
        </w:tblGridChange>
      </w:tblGrid>
      <w:tr w:rsidR="00F0105F" w14:paraId="10E304E5" w14:textId="77777777" w:rsidTr="00663992">
        <w:trPr>
          <w:jc w:val="center"/>
          <w:ins w:id="365" w:author="Gavin" w:date="2019-03-10T23:01:00Z"/>
        </w:trPr>
        <w:tc>
          <w:tcPr>
            <w:tcW w:w="1558" w:type="dxa"/>
          </w:tcPr>
          <w:p w14:paraId="065955AE" w14:textId="0B358CE0" w:rsidR="00F0105F" w:rsidRDefault="00F0105F" w:rsidP="00663992">
            <w:pPr>
              <w:pStyle w:val="NoSpacing"/>
              <w:spacing w:line="480" w:lineRule="auto"/>
              <w:rPr>
                <w:ins w:id="366" w:author="Gavin" w:date="2019-03-10T23:01:00Z"/>
                <w:rFonts w:ascii="Times New Roman" w:hAnsi="Times New Roman"/>
                <w:sz w:val="24"/>
                <w:szCs w:val="24"/>
              </w:rPr>
            </w:pPr>
            <w:ins w:id="367" w:author="Gavin" w:date="2019-03-10T23:01:00Z">
              <w:r>
                <w:rPr>
                  <w:rFonts w:ascii="Times New Roman" w:hAnsi="Times New Roman"/>
                  <w:sz w:val="24"/>
                  <w:szCs w:val="24"/>
                </w:rPr>
                <w:t>Lure se</w:t>
              </w:r>
            </w:ins>
            <w:ins w:id="368" w:author="Gavin" w:date="2019-03-10T23:02:00Z">
              <w:r>
                <w:rPr>
                  <w:rFonts w:ascii="Times New Roman" w:hAnsi="Times New Roman"/>
                  <w:sz w:val="24"/>
                  <w:szCs w:val="24"/>
                </w:rPr>
                <w:t>t size</w:t>
              </w:r>
            </w:ins>
          </w:p>
        </w:tc>
        <w:tc>
          <w:tcPr>
            <w:tcW w:w="1558" w:type="dxa"/>
          </w:tcPr>
          <w:p w14:paraId="2C389E3F" w14:textId="70034D91" w:rsidR="00F0105F" w:rsidRDefault="00F0105F" w:rsidP="00663992">
            <w:pPr>
              <w:pStyle w:val="NoSpacing"/>
              <w:spacing w:line="480" w:lineRule="auto"/>
              <w:rPr>
                <w:ins w:id="369" w:author="Gavin" w:date="2019-03-10T23:01:00Z"/>
                <w:rFonts w:ascii="Times New Roman" w:hAnsi="Times New Roman"/>
                <w:sz w:val="24"/>
                <w:szCs w:val="24"/>
              </w:rPr>
            </w:pPr>
            <w:proofErr w:type="gramStart"/>
            <w:ins w:id="370" w:author="Gavin" w:date="2019-03-10T23:01:00Z">
              <w:r w:rsidRPr="00663992">
                <w:rPr>
                  <w:rFonts w:ascii="Times New Roman" w:hAnsi="Times New Roman"/>
                  <w:i/>
                  <w:sz w:val="24"/>
                  <w:szCs w:val="24"/>
                </w:rPr>
                <w:t>t</w:t>
              </w:r>
              <w:r>
                <w:rPr>
                  <w:rFonts w:ascii="Times New Roman" w:hAnsi="Times New Roman"/>
                  <w:sz w:val="24"/>
                  <w:szCs w:val="24"/>
                </w:rPr>
                <w:t>(</w:t>
              </w:r>
            </w:ins>
            <w:proofErr w:type="gramEnd"/>
            <w:ins w:id="371" w:author="Gavin" w:date="2019-03-10T23:03:00Z">
              <w:r w:rsidR="00073316">
                <w:rPr>
                  <w:rFonts w:ascii="Times New Roman" w:hAnsi="Times New Roman"/>
                  <w:sz w:val="24"/>
                  <w:szCs w:val="24"/>
                </w:rPr>
                <w:t>18</w:t>
              </w:r>
            </w:ins>
            <w:ins w:id="372" w:author="Gavin" w:date="2019-03-10T23:01:00Z">
              <w:r>
                <w:rPr>
                  <w:rFonts w:ascii="Times New Roman" w:hAnsi="Times New Roman"/>
                  <w:sz w:val="24"/>
                  <w:szCs w:val="24"/>
                </w:rPr>
                <w:t>)</w:t>
              </w:r>
            </w:ins>
          </w:p>
        </w:tc>
        <w:tc>
          <w:tcPr>
            <w:tcW w:w="1558" w:type="dxa"/>
          </w:tcPr>
          <w:p w14:paraId="131BACE8" w14:textId="77777777" w:rsidR="00F0105F" w:rsidRPr="00663992" w:rsidRDefault="00F0105F" w:rsidP="00663992">
            <w:pPr>
              <w:pStyle w:val="NoSpacing"/>
              <w:spacing w:line="480" w:lineRule="auto"/>
              <w:rPr>
                <w:ins w:id="373" w:author="Gavin" w:date="2019-03-10T23:01:00Z"/>
                <w:rFonts w:ascii="Times New Roman" w:hAnsi="Times New Roman"/>
                <w:i/>
                <w:sz w:val="24"/>
                <w:szCs w:val="24"/>
              </w:rPr>
            </w:pPr>
            <w:ins w:id="374" w:author="Gavin" w:date="2019-03-10T23:01:00Z">
              <w:r>
                <w:rPr>
                  <w:rFonts w:ascii="Times New Roman" w:hAnsi="Times New Roman"/>
                  <w:sz w:val="24"/>
                  <w:szCs w:val="24"/>
                </w:rPr>
                <w:t>p</w:t>
              </w:r>
            </w:ins>
          </w:p>
        </w:tc>
        <w:tc>
          <w:tcPr>
            <w:tcW w:w="1558" w:type="dxa"/>
          </w:tcPr>
          <w:p w14:paraId="27C507D7" w14:textId="622307A5" w:rsidR="00F0105F" w:rsidRPr="002754DE" w:rsidRDefault="00F0105F" w:rsidP="00663992">
            <w:pPr>
              <w:pStyle w:val="NoSpacing"/>
              <w:spacing w:line="480" w:lineRule="auto"/>
              <w:rPr>
                <w:ins w:id="375" w:author="Gavin" w:date="2019-03-10T23:01:00Z"/>
                <w:rFonts w:ascii="Times New Roman" w:hAnsi="Times New Roman"/>
                <w:sz w:val="24"/>
                <w:szCs w:val="24"/>
              </w:rPr>
            </w:pPr>
            <w:ins w:id="376" w:author="Gavin" w:date="2019-03-10T23:02:00Z">
              <w:r>
                <w:rPr>
                  <w:rFonts w:ascii="Times New Roman" w:hAnsi="Times New Roman"/>
                  <w:i/>
                  <w:sz w:val="24"/>
                  <w:szCs w:val="24"/>
                </w:rPr>
                <w:t>d’</w:t>
              </w:r>
            </w:ins>
          </w:p>
        </w:tc>
        <w:tc>
          <w:tcPr>
            <w:tcW w:w="1559" w:type="dxa"/>
          </w:tcPr>
          <w:p w14:paraId="4CCA887D" w14:textId="77777777" w:rsidR="00F0105F" w:rsidRDefault="00F0105F" w:rsidP="00663992">
            <w:pPr>
              <w:pStyle w:val="NoSpacing"/>
              <w:spacing w:line="480" w:lineRule="auto"/>
              <w:rPr>
                <w:ins w:id="377" w:author="Gavin" w:date="2019-03-10T23:01:00Z"/>
                <w:rFonts w:ascii="Times New Roman" w:hAnsi="Times New Roman"/>
                <w:sz w:val="24"/>
                <w:szCs w:val="24"/>
              </w:rPr>
            </w:pPr>
            <w:ins w:id="378" w:author="Gavin" w:date="2019-03-10T23:01:00Z">
              <w:r>
                <w:rPr>
                  <w:rFonts w:ascii="Times New Roman" w:hAnsi="Times New Roman"/>
                  <w:sz w:val="24"/>
                  <w:szCs w:val="24"/>
                </w:rPr>
                <w:t>Effect size</w:t>
              </w:r>
            </w:ins>
          </w:p>
        </w:tc>
      </w:tr>
      <w:tr w:rsidR="00F0105F" w14:paraId="5F92A374" w14:textId="77777777" w:rsidTr="00663992">
        <w:trPr>
          <w:jc w:val="center"/>
          <w:ins w:id="379" w:author="Gavin" w:date="2019-03-10T23:01:00Z"/>
        </w:trPr>
        <w:tc>
          <w:tcPr>
            <w:tcW w:w="1558" w:type="dxa"/>
          </w:tcPr>
          <w:p w14:paraId="703F84BA" w14:textId="234733B0" w:rsidR="00F0105F" w:rsidRDefault="00F0105F" w:rsidP="00663992">
            <w:pPr>
              <w:pStyle w:val="NoSpacing"/>
              <w:spacing w:line="480" w:lineRule="auto"/>
              <w:rPr>
                <w:ins w:id="380" w:author="Gavin" w:date="2019-03-10T23:01:00Z"/>
                <w:rFonts w:ascii="Times New Roman" w:hAnsi="Times New Roman"/>
                <w:sz w:val="24"/>
                <w:szCs w:val="24"/>
              </w:rPr>
            </w:pPr>
            <w:ins w:id="381" w:author="Gavin" w:date="2019-03-10T23:02:00Z">
              <w:r>
                <w:rPr>
                  <w:rFonts w:ascii="Times New Roman" w:hAnsi="Times New Roman"/>
                  <w:sz w:val="24"/>
                  <w:szCs w:val="24"/>
                </w:rPr>
                <w:lastRenderedPageBreak/>
                <w:t>0</w:t>
              </w:r>
            </w:ins>
          </w:p>
        </w:tc>
        <w:tc>
          <w:tcPr>
            <w:tcW w:w="1558" w:type="dxa"/>
          </w:tcPr>
          <w:p w14:paraId="4FD3D4F9" w14:textId="3274FC15" w:rsidR="00F0105F" w:rsidRDefault="00073316" w:rsidP="00663992">
            <w:pPr>
              <w:pStyle w:val="NoSpacing"/>
              <w:spacing w:line="480" w:lineRule="auto"/>
              <w:rPr>
                <w:ins w:id="382" w:author="Gavin" w:date="2019-03-10T23:01:00Z"/>
                <w:rFonts w:ascii="Times New Roman" w:hAnsi="Times New Roman"/>
                <w:sz w:val="24"/>
                <w:szCs w:val="24"/>
              </w:rPr>
            </w:pPr>
            <w:ins w:id="383" w:author="Gavin" w:date="2019-03-10T23:05:00Z">
              <w:r>
                <w:rPr>
                  <w:rFonts w:ascii="Times New Roman" w:hAnsi="Times New Roman"/>
                  <w:sz w:val="24"/>
                  <w:szCs w:val="24"/>
                </w:rPr>
                <w:t>2.21</w:t>
              </w:r>
            </w:ins>
          </w:p>
        </w:tc>
        <w:tc>
          <w:tcPr>
            <w:tcW w:w="1558" w:type="dxa"/>
          </w:tcPr>
          <w:p w14:paraId="0C9E229C" w14:textId="2F7A4081" w:rsidR="00F0105F" w:rsidRDefault="00073316" w:rsidP="00663992">
            <w:pPr>
              <w:pStyle w:val="NoSpacing"/>
              <w:spacing w:line="480" w:lineRule="auto"/>
              <w:rPr>
                <w:ins w:id="384" w:author="Gavin" w:date="2019-03-10T23:01:00Z"/>
                <w:rFonts w:ascii="Times New Roman" w:hAnsi="Times New Roman"/>
                <w:sz w:val="24"/>
                <w:szCs w:val="24"/>
              </w:rPr>
            </w:pPr>
            <w:ins w:id="385" w:author="Gavin" w:date="2019-03-10T23:05:00Z">
              <w:r>
                <w:rPr>
                  <w:rFonts w:ascii="Times New Roman" w:hAnsi="Times New Roman"/>
                  <w:sz w:val="24"/>
                  <w:szCs w:val="24"/>
                </w:rPr>
                <w:t>.0407</w:t>
              </w:r>
            </w:ins>
          </w:p>
        </w:tc>
        <w:tc>
          <w:tcPr>
            <w:tcW w:w="1558" w:type="dxa"/>
          </w:tcPr>
          <w:p w14:paraId="29A27F75" w14:textId="7DDDEC1A" w:rsidR="00F0105F" w:rsidRDefault="00073316" w:rsidP="00663992">
            <w:pPr>
              <w:pStyle w:val="NoSpacing"/>
              <w:spacing w:line="480" w:lineRule="auto"/>
              <w:rPr>
                <w:ins w:id="386" w:author="Gavin" w:date="2019-03-10T23:01:00Z"/>
                <w:rFonts w:ascii="Times New Roman" w:hAnsi="Times New Roman"/>
                <w:sz w:val="24"/>
                <w:szCs w:val="24"/>
              </w:rPr>
            </w:pPr>
            <w:ins w:id="387" w:author="Gavin" w:date="2019-03-10T23:05:00Z">
              <w:r>
                <w:rPr>
                  <w:rFonts w:ascii="Times New Roman" w:hAnsi="Times New Roman"/>
                  <w:sz w:val="24"/>
                  <w:szCs w:val="24"/>
                </w:rPr>
                <w:t>.457</w:t>
              </w:r>
            </w:ins>
          </w:p>
        </w:tc>
        <w:tc>
          <w:tcPr>
            <w:tcW w:w="1559" w:type="dxa"/>
          </w:tcPr>
          <w:p w14:paraId="5A007B9A" w14:textId="77777777" w:rsidR="00F0105F" w:rsidRDefault="00F0105F" w:rsidP="00663992">
            <w:pPr>
              <w:pStyle w:val="NoSpacing"/>
              <w:spacing w:line="480" w:lineRule="auto"/>
              <w:rPr>
                <w:ins w:id="388" w:author="Gavin" w:date="2019-03-10T23:01:00Z"/>
                <w:rFonts w:ascii="Times New Roman" w:hAnsi="Times New Roman"/>
                <w:sz w:val="24"/>
                <w:szCs w:val="24"/>
              </w:rPr>
            </w:pPr>
          </w:p>
        </w:tc>
      </w:tr>
      <w:tr w:rsidR="00F0105F" w14:paraId="0B2B75A0" w14:textId="77777777" w:rsidTr="00663992">
        <w:trPr>
          <w:jc w:val="center"/>
          <w:ins w:id="389" w:author="Gavin" w:date="2019-03-10T23:01:00Z"/>
        </w:trPr>
        <w:tc>
          <w:tcPr>
            <w:tcW w:w="1558" w:type="dxa"/>
          </w:tcPr>
          <w:p w14:paraId="1795712F" w14:textId="1247E50E" w:rsidR="00F0105F" w:rsidRDefault="00F0105F" w:rsidP="00663992">
            <w:pPr>
              <w:pStyle w:val="NoSpacing"/>
              <w:spacing w:line="480" w:lineRule="auto"/>
              <w:rPr>
                <w:ins w:id="390" w:author="Gavin" w:date="2019-03-10T23:01:00Z"/>
                <w:rFonts w:ascii="Times New Roman" w:hAnsi="Times New Roman"/>
                <w:sz w:val="24"/>
                <w:szCs w:val="24"/>
              </w:rPr>
            </w:pPr>
            <w:ins w:id="391" w:author="Gavin" w:date="2019-03-10T23:02:00Z">
              <w:r>
                <w:rPr>
                  <w:rFonts w:ascii="Times New Roman" w:hAnsi="Times New Roman"/>
                  <w:sz w:val="24"/>
                  <w:szCs w:val="24"/>
                </w:rPr>
                <w:t>3</w:t>
              </w:r>
            </w:ins>
          </w:p>
        </w:tc>
        <w:tc>
          <w:tcPr>
            <w:tcW w:w="1558" w:type="dxa"/>
          </w:tcPr>
          <w:p w14:paraId="5B23DBF5" w14:textId="7316F67C" w:rsidR="00F0105F" w:rsidRDefault="00073316" w:rsidP="00073316">
            <w:pPr>
              <w:pStyle w:val="NoSpacing"/>
              <w:spacing w:line="480" w:lineRule="auto"/>
              <w:rPr>
                <w:ins w:id="392" w:author="Gavin" w:date="2019-03-10T23:01:00Z"/>
                <w:rFonts w:ascii="Times New Roman" w:hAnsi="Times New Roman"/>
                <w:sz w:val="24"/>
                <w:szCs w:val="24"/>
              </w:rPr>
            </w:pPr>
            <w:ins w:id="393" w:author="Gavin" w:date="2019-03-10T23:05:00Z">
              <w:r>
                <w:rPr>
                  <w:rFonts w:ascii="Times New Roman" w:hAnsi="Times New Roman"/>
                  <w:sz w:val="24"/>
                  <w:szCs w:val="24"/>
                </w:rPr>
                <w:t>-0.725</w:t>
              </w:r>
            </w:ins>
          </w:p>
        </w:tc>
        <w:tc>
          <w:tcPr>
            <w:tcW w:w="1558" w:type="dxa"/>
          </w:tcPr>
          <w:p w14:paraId="09BA3593" w14:textId="3D846571" w:rsidR="00F0105F" w:rsidRDefault="00073316" w:rsidP="00663992">
            <w:pPr>
              <w:pStyle w:val="NoSpacing"/>
              <w:spacing w:line="480" w:lineRule="auto"/>
              <w:rPr>
                <w:ins w:id="394" w:author="Gavin" w:date="2019-03-10T23:01:00Z"/>
                <w:rFonts w:ascii="Times New Roman" w:hAnsi="Times New Roman"/>
                <w:sz w:val="24"/>
                <w:szCs w:val="24"/>
              </w:rPr>
            </w:pPr>
            <w:ins w:id="395" w:author="Gavin" w:date="2019-03-10T23:06:00Z">
              <w:r>
                <w:rPr>
                  <w:rFonts w:ascii="Times New Roman" w:hAnsi="Times New Roman"/>
                  <w:sz w:val="24"/>
                  <w:szCs w:val="24"/>
                </w:rPr>
                <w:t>.478</w:t>
              </w:r>
            </w:ins>
          </w:p>
        </w:tc>
        <w:tc>
          <w:tcPr>
            <w:tcW w:w="1558" w:type="dxa"/>
          </w:tcPr>
          <w:p w14:paraId="47A60DA3" w14:textId="07100CCF" w:rsidR="00F0105F" w:rsidRDefault="00073316" w:rsidP="00663992">
            <w:pPr>
              <w:pStyle w:val="NoSpacing"/>
              <w:spacing w:line="480" w:lineRule="auto"/>
              <w:rPr>
                <w:ins w:id="396" w:author="Gavin" w:date="2019-03-10T23:01:00Z"/>
                <w:rFonts w:ascii="Times New Roman" w:hAnsi="Times New Roman"/>
                <w:sz w:val="24"/>
                <w:szCs w:val="24"/>
              </w:rPr>
            </w:pPr>
            <w:ins w:id="397" w:author="Gavin" w:date="2019-03-10T23:06:00Z">
              <w:r>
                <w:rPr>
                  <w:rFonts w:ascii="Times New Roman" w:hAnsi="Times New Roman"/>
                  <w:sz w:val="24"/>
                  <w:szCs w:val="24"/>
                </w:rPr>
                <w:t>-0.0709</w:t>
              </w:r>
            </w:ins>
          </w:p>
        </w:tc>
        <w:tc>
          <w:tcPr>
            <w:tcW w:w="1559" w:type="dxa"/>
          </w:tcPr>
          <w:p w14:paraId="4865F9C2" w14:textId="77777777" w:rsidR="00F0105F" w:rsidRDefault="00F0105F" w:rsidP="00663992">
            <w:pPr>
              <w:pStyle w:val="NoSpacing"/>
              <w:spacing w:line="480" w:lineRule="auto"/>
              <w:rPr>
                <w:ins w:id="398" w:author="Gavin" w:date="2019-03-10T23:01:00Z"/>
                <w:rFonts w:ascii="Times New Roman" w:hAnsi="Times New Roman"/>
                <w:sz w:val="24"/>
                <w:szCs w:val="24"/>
              </w:rPr>
            </w:pPr>
          </w:p>
        </w:tc>
      </w:tr>
      <w:tr w:rsidR="00F0105F" w14:paraId="683382C1" w14:textId="77777777" w:rsidTr="00663992">
        <w:trPr>
          <w:jc w:val="center"/>
          <w:ins w:id="399" w:author="Gavin" w:date="2019-03-10T23:01:00Z"/>
        </w:trPr>
        <w:tc>
          <w:tcPr>
            <w:tcW w:w="1558" w:type="dxa"/>
          </w:tcPr>
          <w:p w14:paraId="1D4C2F0E" w14:textId="6E6D6B07" w:rsidR="00F0105F" w:rsidRDefault="00F0105F" w:rsidP="00663992">
            <w:pPr>
              <w:pStyle w:val="NoSpacing"/>
              <w:spacing w:line="480" w:lineRule="auto"/>
              <w:rPr>
                <w:ins w:id="400" w:author="Gavin" w:date="2019-03-10T23:01:00Z"/>
                <w:rFonts w:ascii="Times New Roman" w:hAnsi="Times New Roman"/>
                <w:sz w:val="24"/>
                <w:szCs w:val="24"/>
              </w:rPr>
            </w:pPr>
            <w:ins w:id="401" w:author="Gavin" w:date="2019-03-10T23:02:00Z">
              <w:r>
                <w:rPr>
                  <w:rFonts w:ascii="Times New Roman" w:hAnsi="Times New Roman"/>
                  <w:sz w:val="24"/>
                  <w:szCs w:val="24"/>
                </w:rPr>
                <w:t>9</w:t>
              </w:r>
            </w:ins>
          </w:p>
        </w:tc>
        <w:tc>
          <w:tcPr>
            <w:tcW w:w="1558" w:type="dxa"/>
          </w:tcPr>
          <w:p w14:paraId="0EB5DAD8" w14:textId="6016B798" w:rsidR="00F0105F" w:rsidRDefault="00073316" w:rsidP="00663992">
            <w:pPr>
              <w:pStyle w:val="NoSpacing"/>
              <w:spacing w:line="480" w:lineRule="auto"/>
              <w:rPr>
                <w:ins w:id="402" w:author="Gavin" w:date="2019-03-10T23:01:00Z"/>
                <w:rFonts w:ascii="Times New Roman" w:hAnsi="Times New Roman"/>
                <w:sz w:val="24"/>
                <w:szCs w:val="24"/>
              </w:rPr>
            </w:pPr>
            <w:ins w:id="403" w:author="Gavin" w:date="2019-03-10T23:06:00Z">
              <w:r>
                <w:rPr>
                  <w:rFonts w:ascii="Times New Roman" w:hAnsi="Times New Roman"/>
                  <w:sz w:val="24"/>
                  <w:szCs w:val="24"/>
                </w:rPr>
                <w:t>-0.266</w:t>
              </w:r>
            </w:ins>
          </w:p>
        </w:tc>
        <w:tc>
          <w:tcPr>
            <w:tcW w:w="1558" w:type="dxa"/>
          </w:tcPr>
          <w:p w14:paraId="71995121" w14:textId="7A0C8FFD" w:rsidR="00F0105F" w:rsidRDefault="00073316" w:rsidP="00663992">
            <w:pPr>
              <w:pStyle w:val="NoSpacing"/>
              <w:spacing w:line="480" w:lineRule="auto"/>
              <w:rPr>
                <w:ins w:id="404" w:author="Gavin" w:date="2019-03-10T23:01:00Z"/>
                <w:rFonts w:ascii="Times New Roman" w:hAnsi="Times New Roman"/>
                <w:sz w:val="24"/>
                <w:szCs w:val="24"/>
              </w:rPr>
            </w:pPr>
            <w:ins w:id="405" w:author="Gavin" w:date="2019-03-10T23:05:00Z">
              <w:r>
                <w:rPr>
                  <w:rFonts w:ascii="Times New Roman" w:hAnsi="Times New Roman"/>
                  <w:sz w:val="24"/>
                  <w:szCs w:val="24"/>
                </w:rPr>
                <w:t>.794</w:t>
              </w:r>
            </w:ins>
          </w:p>
        </w:tc>
        <w:tc>
          <w:tcPr>
            <w:tcW w:w="1558" w:type="dxa"/>
          </w:tcPr>
          <w:p w14:paraId="21CA55D4" w14:textId="7DF8DA9B" w:rsidR="00F0105F" w:rsidRDefault="00073316" w:rsidP="00663992">
            <w:pPr>
              <w:pStyle w:val="NoSpacing"/>
              <w:spacing w:line="480" w:lineRule="auto"/>
              <w:rPr>
                <w:ins w:id="406" w:author="Gavin" w:date="2019-03-10T23:01:00Z"/>
                <w:rFonts w:ascii="Times New Roman" w:hAnsi="Times New Roman"/>
                <w:sz w:val="24"/>
                <w:szCs w:val="24"/>
              </w:rPr>
            </w:pPr>
            <w:ins w:id="407" w:author="Gavin" w:date="2019-03-10T23:05:00Z">
              <w:r>
                <w:rPr>
                  <w:rFonts w:ascii="Times New Roman" w:hAnsi="Times New Roman"/>
                  <w:sz w:val="24"/>
                  <w:szCs w:val="24"/>
                </w:rPr>
                <w:t>-0.02</w:t>
              </w:r>
            </w:ins>
          </w:p>
        </w:tc>
        <w:tc>
          <w:tcPr>
            <w:tcW w:w="1559" w:type="dxa"/>
          </w:tcPr>
          <w:p w14:paraId="6A4B5CC9" w14:textId="77777777" w:rsidR="00F0105F" w:rsidRDefault="00F0105F" w:rsidP="00663992">
            <w:pPr>
              <w:pStyle w:val="NoSpacing"/>
              <w:spacing w:line="480" w:lineRule="auto"/>
              <w:rPr>
                <w:ins w:id="408" w:author="Gavin" w:date="2019-03-10T23:01:00Z"/>
                <w:rFonts w:ascii="Times New Roman" w:hAnsi="Times New Roman"/>
                <w:sz w:val="24"/>
                <w:szCs w:val="24"/>
              </w:rPr>
            </w:pPr>
          </w:p>
        </w:tc>
      </w:tr>
      <w:tr w:rsidR="00F0105F" w14:paraId="266E1F5C" w14:textId="77777777" w:rsidTr="00663992">
        <w:trPr>
          <w:jc w:val="center"/>
          <w:ins w:id="409" w:author="Gavin" w:date="2019-03-10T23:01:00Z"/>
        </w:trPr>
        <w:tc>
          <w:tcPr>
            <w:tcW w:w="1558" w:type="dxa"/>
          </w:tcPr>
          <w:p w14:paraId="1B2C09FF" w14:textId="171F01CA" w:rsidR="00F0105F" w:rsidRDefault="00F0105F" w:rsidP="00663992">
            <w:pPr>
              <w:pStyle w:val="NoSpacing"/>
              <w:spacing w:line="480" w:lineRule="auto"/>
              <w:rPr>
                <w:ins w:id="410" w:author="Gavin" w:date="2019-03-10T23:01:00Z"/>
                <w:rFonts w:ascii="Times New Roman" w:hAnsi="Times New Roman"/>
                <w:sz w:val="24"/>
                <w:szCs w:val="24"/>
              </w:rPr>
            </w:pPr>
            <w:ins w:id="411" w:author="Gavin" w:date="2019-03-10T23:02:00Z">
              <w:r>
                <w:rPr>
                  <w:rFonts w:ascii="Times New Roman" w:hAnsi="Times New Roman"/>
                  <w:sz w:val="24"/>
                  <w:szCs w:val="24"/>
                </w:rPr>
                <w:t>19</w:t>
              </w:r>
            </w:ins>
          </w:p>
        </w:tc>
        <w:tc>
          <w:tcPr>
            <w:tcW w:w="1558" w:type="dxa"/>
          </w:tcPr>
          <w:p w14:paraId="038833FD" w14:textId="1EFD5B52" w:rsidR="00F0105F" w:rsidRDefault="00073316" w:rsidP="00663992">
            <w:pPr>
              <w:pStyle w:val="NoSpacing"/>
              <w:spacing w:line="480" w:lineRule="auto"/>
              <w:rPr>
                <w:ins w:id="412" w:author="Gavin" w:date="2019-03-10T23:01:00Z"/>
                <w:rFonts w:ascii="Times New Roman" w:hAnsi="Times New Roman"/>
                <w:sz w:val="24"/>
                <w:szCs w:val="24"/>
              </w:rPr>
            </w:pPr>
            <w:ins w:id="413" w:author="Gavin" w:date="2019-03-10T23:06:00Z">
              <w:r>
                <w:rPr>
                  <w:rFonts w:ascii="Times New Roman" w:hAnsi="Times New Roman"/>
                  <w:sz w:val="24"/>
                  <w:szCs w:val="24"/>
                </w:rPr>
                <w:t>-0.161</w:t>
              </w:r>
            </w:ins>
          </w:p>
        </w:tc>
        <w:tc>
          <w:tcPr>
            <w:tcW w:w="1558" w:type="dxa"/>
          </w:tcPr>
          <w:p w14:paraId="1B3F14CE" w14:textId="1F3730A2" w:rsidR="00F0105F" w:rsidRDefault="00073316" w:rsidP="00663992">
            <w:pPr>
              <w:pStyle w:val="NoSpacing"/>
              <w:spacing w:line="480" w:lineRule="auto"/>
              <w:rPr>
                <w:ins w:id="414" w:author="Gavin" w:date="2019-03-10T23:01:00Z"/>
                <w:rFonts w:ascii="Times New Roman" w:hAnsi="Times New Roman"/>
                <w:sz w:val="24"/>
                <w:szCs w:val="24"/>
              </w:rPr>
            </w:pPr>
            <w:ins w:id="415" w:author="Gavin" w:date="2019-03-10T23:06:00Z">
              <w:r>
                <w:rPr>
                  <w:rFonts w:ascii="Times New Roman" w:hAnsi="Times New Roman"/>
                  <w:sz w:val="24"/>
                  <w:szCs w:val="24"/>
                </w:rPr>
                <w:t>.874</w:t>
              </w:r>
            </w:ins>
          </w:p>
        </w:tc>
        <w:tc>
          <w:tcPr>
            <w:tcW w:w="1558" w:type="dxa"/>
          </w:tcPr>
          <w:p w14:paraId="5E0DD689" w14:textId="2E4A31B7" w:rsidR="00F0105F" w:rsidRDefault="00073316" w:rsidP="00663992">
            <w:pPr>
              <w:pStyle w:val="NoSpacing"/>
              <w:spacing w:line="480" w:lineRule="auto"/>
              <w:rPr>
                <w:ins w:id="416" w:author="Gavin" w:date="2019-03-10T23:01:00Z"/>
                <w:rFonts w:ascii="Times New Roman" w:hAnsi="Times New Roman"/>
                <w:sz w:val="24"/>
                <w:szCs w:val="24"/>
              </w:rPr>
            </w:pPr>
            <w:ins w:id="417" w:author="Gavin" w:date="2019-03-10T23:06:00Z">
              <w:r>
                <w:rPr>
                  <w:rFonts w:ascii="Times New Roman" w:hAnsi="Times New Roman"/>
                  <w:sz w:val="24"/>
                  <w:szCs w:val="24"/>
                </w:rPr>
                <w:t>-0.</w:t>
              </w:r>
            </w:ins>
            <w:ins w:id="418" w:author="Gavin" w:date="2019-03-10T23:07:00Z">
              <w:r>
                <w:rPr>
                  <w:rFonts w:ascii="Times New Roman" w:hAnsi="Times New Roman"/>
                  <w:sz w:val="24"/>
                  <w:szCs w:val="24"/>
                </w:rPr>
                <w:t>0168</w:t>
              </w:r>
            </w:ins>
          </w:p>
        </w:tc>
        <w:tc>
          <w:tcPr>
            <w:tcW w:w="1559" w:type="dxa"/>
          </w:tcPr>
          <w:p w14:paraId="53EC2C58" w14:textId="77777777" w:rsidR="00F0105F" w:rsidRDefault="00F0105F" w:rsidP="00663992">
            <w:pPr>
              <w:pStyle w:val="NoSpacing"/>
              <w:spacing w:line="480" w:lineRule="auto"/>
              <w:rPr>
                <w:ins w:id="419" w:author="Gavin" w:date="2019-03-10T23:01:00Z"/>
                <w:rFonts w:ascii="Times New Roman" w:hAnsi="Times New Roman"/>
                <w:sz w:val="24"/>
                <w:szCs w:val="24"/>
              </w:rPr>
            </w:pPr>
          </w:p>
        </w:tc>
      </w:tr>
      <w:tr w:rsidR="00F0105F" w14:paraId="3E336A37" w14:textId="77777777" w:rsidTr="00663992">
        <w:trPr>
          <w:jc w:val="center"/>
          <w:ins w:id="420" w:author="Gavin" w:date="2019-03-10T23:01:00Z"/>
        </w:trPr>
        <w:tc>
          <w:tcPr>
            <w:tcW w:w="1558" w:type="dxa"/>
          </w:tcPr>
          <w:p w14:paraId="69B5DBC5" w14:textId="4DA95A6A" w:rsidR="00F0105F" w:rsidRDefault="00F0105F" w:rsidP="00663992">
            <w:pPr>
              <w:pStyle w:val="NoSpacing"/>
              <w:spacing w:line="480" w:lineRule="auto"/>
              <w:rPr>
                <w:ins w:id="421" w:author="Gavin" w:date="2019-03-10T23:01:00Z"/>
                <w:rFonts w:ascii="Times New Roman" w:hAnsi="Times New Roman"/>
                <w:sz w:val="24"/>
                <w:szCs w:val="24"/>
              </w:rPr>
            </w:pPr>
            <w:ins w:id="422" w:author="Gavin" w:date="2019-03-10T23:02:00Z">
              <w:r>
                <w:rPr>
                  <w:rFonts w:ascii="Times New Roman" w:hAnsi="Times New Roman"/>
                  <w:sz w:val="24"/>
                  <w:szCs w:val="24"/>
                </w:rPr>
                <w:t>31</w:t>
              </w:r>
            </w:ins>
          </w:p>
        </w:tc>
        <w:tc>
          <w:tcPr>
            <w:tcW w:w="1558" w:type="dxa"/>
          </w:tcPr>
          <w:p w14:paraId="00BCFC1F" w14:textId="3242C896" w:rsidR="00F0105F" w:rsidRDefault="00073316" w:rsidP="00663992">
            <w:pPr>
              <w:pStyle w:val="NoSpacing"/>
              <w:spacing w:line="480" w:lineRule="auto"/>
              <w:rPr>
                <w:ins w:id="423" w:author="Gavin" w:date="2019-03-10T23:01:00Z"/>
                <w:rFonts w:ascii="Times New Roman" w:hAnsi="Times New Roman"/>
                <w:sz w:val="24"/>
                <w:szCs w:val="24"/>
              </w:rPr>
            </w:pPr>
            <w:ins w:id="424" w:author="Gavin" w:date="2019-03-10T23:07:00Z">
              <w:r>
                <w:rPr>
                  <w:rFonts w:ascii="Times New Roman" w:hAnsi="Times New Roman"/>
                  <w:sz w:val="24"/>
                  <w:szCs w:val="24"/>
                </w:rPr>
                <w:t>1.856</w:t>
              </w:r>
            </w:ins>
          </w:p>
        </w:tc>
        <w:tc>
          <w:tcPr>
            <w:tcW w:w="1558" w:type="dxa"/>
          </w:tcPr>
          <w:p w14:paraId="6D20E5C9" w14:textId="070481DD" w:rsidR="00F0105F" w:rsidRDefault="00073316" w:rsidP="00663992">
            <w:pPr>
              <w:pStyle w:val="NoSpacing"/>
              <w:spacing w:line="480" w:lineRule="auto"/>
              <w:rPr>
                <w:ins w:id="425" w:author="Gavin" w:date="2019-03-10T23:01:00Z"/>
                <w:rFonts w:ascii="Times New Roman" w:hAnsi="Times New Roman"/>
                <w:sz w:val="24"/>
                <w:szCs w:val="24"/>
              </w:rPr>
            </w:pPr>
            <w:ins w:id="426" w:author="Gavin" w:date="2019-03-10T23:07:00Z">
              <w:r>
                <w:rPr>
                  <w:rFonts w:ascii="Times New Roman" w:hAnsi="Times New Roman"/>
                  <w:sz w:val="24"/>
                  <w:szCs w:val="24"/>
                </w:rPr>
                <w:t>.08</w:t>
              </w:r>
            </w:ins>
          </w:p>
        </w:tc>
        <w:tc>
          <w:tcPr>
            <w:tcW w:w="1558" w:type="dxa"/>
          </w:tcPr>
          <w:p w14:paraId="221C3686" w14:textId="14157BB3" w:rsidR="00F0105F" w:rsidRDefault="00073316" w:rsidP="00663992">
            <w:pPr>
              <w:pStyle w:val="NoSpacing"/>
              <w:spacing w:line="480" w:lineRule="auto"/>
              <w:rPr>
                <w:ins w:id="427" w:author="Gavin" w:date="2019-03-10T23:01:00Z"/>
                <w:rFonts w:ascii="Times New Roman" w:hAnsi="Times New Roman"/>
                <w:sz w:val="24"/>
                <w:szCs w:val="24"/>
              </w:rPr>
            </w:pPr>
            <w:ins w:id="428" w:author="Gavin" w:date="2019-03-10T23:07:00Z">
              <w:r>
                <w:rPr>
                  <w:rFonts w:ascii="Times New Roman" w:hAnsi="Times New Roman"/>
                  <w:sz w:val="24"/>
                  <w:szCs w:val="24"/>
                </w:rPr>
                <w:t>0.127</w:t>
              </w:r>
            </w:ins>
          </w:p>
        </w:tc>
        <w:tc>
          <w:tcPr>
            <w:tcW w:w="1559" w:type="dxa"/>
          </w:tcPr>
          <w:p w14:paraId="2F648447" w14:textId="77777777" w:rsidR="00F0105F" w:rsidRDefault="00F0105F" w:rsidP="00663992">
            <w:pPr>
              <w:pStyle w:val="NoSpacing"/>
              <w:spacing w:line="480" w:lineRule="auto"/>
              <w:rPr>
                <w:ins w:id="429" w:author="Gavin" w:date="2019-03-10T23:01:00Z"/>
                <w:rFonts w:ascii="Times New Roman" w:hAnsi="Times New Roman"/>
                <w:sz w:val="24"/>
                <w:szCs w:val="24"/>
              </w:rPr>
            </w:pPr>
          </w:p>
        </w:tc>
      </w:tr>
    </w:tbl>
    <w:p w14:paraId="46F67B88" w14:textId="0ECEC2B8" w:rsidR="00731DFF" w:rsidRPr="00E240B3" w:rsidRDefault="00731DFF" w:rsidP="00E240B3">
      <w:pPr>
        <w:pStyle w:val="NoSpacing"/>
        <w:spacing w:line="480" w:lineRule="auto"/>
        <w:rPr>
          <w:ins w:id="430" w:author="Gavin" w:date="2019-03-10T19:10:00Z"/>
          <w:rFonts w:ascii="Times New Roman" w:hAnsi="Times New Roman" w:cs="Times New Roman"/>
          <w:sz w:val="24"/>
          <w:szCs w:val="24"/>
          <w:rPrChange w:id="431" w:author="Gavin" w:date="2019-03-10T19:11:00Z">
            <w:rPr>
              <w:ins w:id="432" w:author="Gavin" w:date="2019-03-10T19:10:00Z"/>
              <w:rFonts w:ascii="Times New Roman" w:hAnsi="Times New Roman" w:cs="Times New Roman"/>
              <w:b/>
              <w:sz w:val="24"/>
              <w:szCs w:val="24"/>
            </w:rPr>
          </w:rPrChange>
        </w:rPr>
        <w:pPrChange w:id="433" w:author="Gavin" w:date="2019-03-10T19:11:00Z">
          <w:pPr>
            <w:pStyle w:val="NoSpacing"/>
            <w:spacing w:line="480" w:lineRule="auto"/>
            <w:jc w:val="center"/>
          </w:pPr>
        </w:pPrChange>
      </w:pPr>
    </w:p>
    <w:p w14:paraId="6DA2D8B6" w14:textId="3F7CC455" w:rsidR="00A91511" w:rsidRDefault="00A91511" w:rsidP="00A91511">
      <w:pPr>
        <w:pStyle w:val="NoSpacing"/>
        <w:spacing w:line="480" w:lineRule="auto"/>
        <w:jc w:val="center"/>
        <w:rPr>
          <w:rFonts w:ascii="Times New Roman" w:hAnsi="Times New Roman" w:cs="Times New Roman"/>
          <w:b/>
          <w:sz w:val="24"/>
          <w:szCs w:val="24"/>
        </w:rPr>
      </w:pPr>
      <w:commentRangeStart w:id="434"/>
      <w:r>
        <w:rPr>
          <w:rFonts w:ascii="Times New Roman" w:hAnsi="Times New Roman" w:cs="Times New Roman"/>
          <w:b/>
          <w:sz w:val="24"/>
          <w:szCs w:val="24"/>
        </w:rPr>
        <w:t>General discussion</w:t>
      </w:r>
      <w:commentRangeEnd w:id="434"/>
      <w:r w:rsidR="00E4426C">
        <w:rPr>
          <w:rStyle w:val="CommentReference"/>
        </w:rPr>
        <w:commentReference w:id="434"/>
      </w:r>
    </w:p>
    <w:p w14:paraId="1DBBEF9A" w14:textId="6A04B9DF" w:rsidR="00B47905" w:rsidRDefault="007227A3" w:rsidP="00CC4A7F">
      <w:pPr>
        <w:pStyle w:val="NoSpacing"/>
        <w:spacing w:line="480" w:lineRule="auto"/>
        <w:ind w:firstLine="720"/>
        <w:rPr>
          <w:ins w:id="435" w:author="Gavin" w:date="2019-03-09T11:52:00Z"/>
          <w:rFonts w:ascii="Times New Roman" w:hAnsi="Times New Roman" w:cs="Times New Roman"/>
          <w:sz w:val="24"/>
          <w:szCs w:val="24"/>
        </w:rPr>
      </w:pPr>
      <w:ins w:id="436" w:author="Gavin" w:date="2019-03-09T11:38:00Z">
        <w:r>
          <w:rPr>
            <w:rFonts w:ascii="Times New Roman" w:hAnsi="Times New Roman" w:cs="Times New Roman"/>
            <w:sz w:val="24"/>
            <w:szCs w:val="24"/>
          </w:rPr>
          <w:t>In Experiments 2 and 3, we found converging evidence that lures do not contribute to contextual cueing. This is consistent with the findings in Jiang and Chun (2001 CITE)</w:t>
        </w:r>
      </w:ins>
      <w:ins w:id="437" w:author="Gavin" w:date="2019-03-09T11:39:00Z">
        <w:r>
          <w:rPr>
            <w:rFonts w:ascii="Times New Roman" w:hAnsi="Times New Roman" w:cs="Times New Roman"/>
            <w:sz w:val="24"/>
            <w:szCs w:val="24"/>
          </w:rPr>
          <w:t>, and with the idea that the locus of the contextual cueing effect is in the second stage of visual search, where focused attention is directed to objects (or group</w:t>
        </w:r>
      </w:ins>
      <w:ins w:id="438" w:author="Gavin" w:date="2019-03-09T11:40:00Z">
        <w:r>
          <w:rPr>
            <w:rFonts w:ascii="Times New Roman" w:hAnsi="Times New Roman" w:cs="Times New Roman"/>
            <w:sz w:val="24"/>
            <w:szCs w:val="24"/>
          </w:rPr>
          <w:t>s of objects)</w:t>
        </w:r>
      </w:ins>
      <w:ins w:id="439" w:author="Gavin" w:date="2019-03-09T11:38:00Z">
        <w:r>
          <w:rPr>
            <w:rFonts w:ascii="Times New Roman" w:hAnsi="Times New Roman" w:cs="Times New Roman"/>
            <w:sz w:val="24"/>
            <w:szCs w:val="24"/>
          </w:rPr>
          <w:t xml:space="preserve">. However, </w:t>
        </w:r>
      </w:ins>
      <w:ins w:id="440" w:author="Gavin" w:date="2019-03-09T11:39:00Z">
        <w:r>
          <w:rPr>
            <w:rFonts w:ascii="Times New Roman" w:hAnsi="Times New Roman" w:cs="Times New Roman"/>
            <w:sz w:val="24"/>
            <w:szCs w:val="24"/>
          </w:rPr>
          <w:t xml:space="preserve">our results suggest that these lures </w:t>
        </w:r>
      </w:ins>
      <w:ins w:id="441" w:author="Gavin" w:date="2019-03-09T11:50:00Z">
        <w:r w:rsidR="00015183">
          <w:rPr>
            <w:rFonts w:ascii="Times New Roman" w:hAnsi="Times New Roman" w:cs="Times New Roman"/>
            <w:sz w:val="24"/>
            <w:szCs w:val="24"/>
          </w:rPr>
          <w:t xml:space="preserve">nevertheless contribute to response times due to a parallel evidence </w:t>
        </w:r>
        <w:bookmarkStart w:id="442" w:name="_GoBack"/>
        <w:bookmarkEnd w:id="442"/>
        <w:r w:rsidR="00015183">
          <w:rPr>
            <w:rFonts w:ascii="Times New Roman" w:hAnsi="Times New Roman" w:cs="Times New Roman"/>
            <w:sz w:val="24"/>
            <w:szCs w:val="24"/>
          </w:rPr>
          <w:t xml:space="preserve">accumulation process. </w:t>
        </w:r>
      </w:ins>
      <w:ins w:id="443" w:author="Gavin" w:date="2019-03-09T11:51:00Z">
        <w:r w:rsidR="00015183">
          <w:rPr>
            <w:rFonts w:ascii="Times New Roman" w:hAnsi="Times New Roman" w:cs="Times New Roman"/>
            <w:sz w:val="24"/>
            <w:szCs w:val="24"/>
          </w:rPr>
          <w:t>This is evident from the fact that response times increase logarithmically as a function of lure set size, while search efficiency in repeated displays are not meaningfully different from search efficiency in novel displays.</w:t>
        </w:r>
      </w:ins>
      <w:ins w:id="444" w:author="Gavin" w:date="2019-03-09T11:52:00Z">
        <w:r w:rsidR="00015183">
          <w:rPr>
            <w:rFonts w:ascii="Times New Roman" w:hAnsi="Times New Roman" w:cs="Times New Roman"/>
            <w:sz w:val="24"/>
            <w:szCs w:val="24"/>
          </w:rPr>
          <w:t xml:space="preserve"> </w:t>
        </w:r>
      </w:ins>
    </w:p>
    <w:p w14:paraId="525B9580" w14:textId="6ED5DF1E" w:rsidR="00015183" w:rsidRDefault="00015183" w:rsidP="00CC4A7F">
      <w:pPr>
        <w:pStyle w:val="NoSpacing"/>
        <w:spacing w:line="480" w:lineRule="auto"/>
        <w:ind w:firstLine="720"/>
        <w:rPr>
          <w:ins w:id="445" w:author="Gavin" w:date="2019-03-09T11:51:00Z"/>
          <w:rFonts w:ascii="Times New Roman" w:hAnsi="Times New Roman" w:cs="Times New Roman"/>
          <w:sz w:val="24"/>
          <w:szCs w:val="24"/>
        </w:rPr>
      </w:pPr>
      <w:ins w:id="446" w:author="Gavin" w:date="2019-03-09T11:52:00Z">
        <w:r>
          <w:rPr>
            <w:rFonts w:ascii="Times New Roman" w:hAnsi="Times New Roman" w:cs="Times New Roman"/>
            <w:sz w:val="24"/>
            <w:szCs w:val="24"/>
          </w:rPr>
          <w:t xml:space="preserve">Thus, lure processing does not benefit from context repetition. According to the Contrast Signal Theory, this is the result of the rejection of locations that contains lures in the first stage of visual processing. </w:t>
        </w:r>
      </w:ins>
      <w:ins w:id="447" w:author="Gavin" w:date="2019-03-09T11:53:00Z">
        <w:r>
          <w:rPr>
            <w:rFonts w:ascii="Times New Roman" w:hAnsi="Times New Roman" w:cs="Times New Roman"/>
            <w:sz w:val="24"/>
            <w:szCs w:val="24"/>
          </w:rPr>
          <w:t>Only information about the locations that require further attentional scrutiny is passed on to the second stage. Thus, the locations of</w:t>
        </w:r>
      </w:ins>
      <w:ins w:id="448" w:author="Gavin" w:date="2019-03-09T11:54:00Z">
        <w:r>
          <w:rPr>
            <w:rFonts w:ascii="Times New Roman" w:hAnsi="Times New Roman" w:cs="Times New Roman"/>
            <w:sz w:val="24"/>
            <w:szCs w:val="24"/>
          </w:rPr>
          <w:t xml:space="preserve"> the lures are not learned even though they are presented repeatedly. </w:t>
        </w:r>
      </w:ins>
      <w:ins w:id="449" w:author="Gavin" w:date="2019-03-09T11:55:00Z">
        <w:r>
          <w:rPr>
            <w:rFonts w:ascii="Times New Roman" w:hAnsi="Times New Roman" w:cs="Times New Roman"/>
            <w:sz w:val="24"/>
            <w:szCs w:val="24"/>
          </w:rPr>
          <w:t>Just as Jian</w:t>
        </w:r>
      </w:ins>
      <w:ins w:id="450" w:author="Gavin" w:date="2019-03-09T11:56:00Z">
        <w:r>
          <w:rPr>
            <w:rFonts w:ascii="Times New Roman" w:hAnsi="Times New Roman" w:cs="Times New Roman"/>
            <w:sz w:val="24"/>
            <w:szCs w:val="24"/>
          </w:rPr>
          <w:t>g</w:t>
        </w:r>
      </w:ins>
      <w:ins w:id="451" w:author="Gavin" w:date="2019-03-09T11:55:00Z">
        <w:r>
          <w:rPr>
            <w:rFonts w:ascii="Times New Roman" w:hAnsi="Times New Roman" w:cs="Times New Roman"/>
            <w:sz w:val="24"/>
            <w:szCs w:val="24"/>
          </w:rPr>
          <w:t xml:space="preserve"> and Chun (2001 CITE) suggested, contextual information is learned only for distractors that undergo processing by selective attention. </w:t>
        </w:r>
      </w:ins>
    </w:p>
    <w:p w14:paraId="4D03D1D5" w14:textId="2B51124B" w:rsidR="00014435" w:rsidRDefault="00015183" w:rsidP="00CC4A7F">
      <w:pPr>
        <w:pStyle w:val="NoSpacing"/>
        <w:spacing w:line="480" w:lineRule="auto"/>
        <w:ind w:firstLine="720"/>
        <w:rPr>
          <w:ins w:id="452" w:author="Gavin" w:date="2019-03-09T13:58:00Z"/>
          <w:rFonts w:ascii="Times New Roman" w:hAnsi="Times New Roman" w:cs="Times New Roman"/>
          <w:sz w:val="24"/>
          <w:szCs w:val="24"/>
        </w:rPr>
      </w:pPr>
      <w:ins w:id="453" w:author="Gavin" w:date="2019-03-09T11:51:00Z">
        <w:r>
          <w:rPr>
            <w:rFonts w:ascii="Times New Roman" w:hAnsi="Times New Roman" w:cs="Times New Roman"/>
            <w:sz w:val="24"/>
            <w:szCs w:val="24"/>
          </w:rPr>
          <w:t>It should be noted</w:t>
        </w:r>
      </w:ins>
      <w:ins w:id="454" w:author="Gavin" w:date="2019-03-09T11:59:00Z">
        <w:r w:rsidR="005B2E04">
          <w:rPr>
            <w:rFonts w:ascii="Times New Roman" w:hAnsi="Times New Roman" w:cs="Times New Roman"/>
            <w:sz w:val="24"/>
            <w:szCs w:val="24"/>
          </w:rPr>
          <w:t>, though,</w:t>
        </w:r>
      </w:ins>
      <w:ins w:id="455" w:author="Gavin" w:date="2019-03-09T11:51:00Z">
        <w:r>
          <w:rPr>
            <w:rFonts w:ascii="Times New Roman" w:hAnsi="Times New Roman" w:cs="Times New Roman"/>
            <w:sz w:val="24"/>
            <w:szCs w:val="24"/>
          </w:rPr>
          <w:t xml:space="preserve"> that several studies have found </w:t>
        </w:r>
      </w:ins>
      <w:ins w:id="456" w:author="Gavin" w:date="2019-03-09T11:56:00Z">
        <w:r>
          <w:rPr>
            <w:rFonts w:ascii="Times New Roman" w:hAnsi="Times New Roman" w:cs="Times New Roman"/>
            <w:sz w:val="24"/>
            <w:szCs w:val="24"/>
          </w:rPr>
          <w:t>evidence of contextual cueing in lure-only displays</w:t>
        </w:r>
      </w:ins>
      <w:ins w:id="457" w:author="Gavin" w:date="2019-03-09T12:00:00Z">
        <w:r w:rsidR="005B2E04">
          <w:rPr>
            <w:rFonts w:ascii="Times New Roman" w:hAnsi="Times New Roman" w:cs="Times New Roman"/>
            <w:sz w:val="24"/>
            <w:szCs w:val="24"/>
          </w:rPr>
          <w:t xml:space="preserve">. However, it is unclear whether </w:t>
        </w:r>
      </w:ins>
      <w:ins w:id="458" w:author="Gavin" w:date="2019-03-09T12:03:00Z">
        <w:r w:rsidR="005B2E04">
          <w:rPr>
            <w:rFonts w:ascii="Times New Roman" w:hAnsi="Times New Roman" w:cs="Times New Roman"/>
            <w:sz w:val="24"/>
            <w:szCs w:val="24"/>
          </w:rPr>
          <w:t xml:space="preserve">these studies truly reflect the influence of </w:t>
        </w:r>
        <w:r w:rsidR="005B2E04">
          <w:rPr>
            <w:rFonts w:ascii="Times New Roman" w:hAnsi="Times New Roman" w:cs="Times New Roman"/>
            <w:sz w:val="24"/>
            <w:szCs w:val="24"/>
          </w:rPr>
          <w:lastRenderedPageBreak/>
          <w:t>lures</w:t>
        </w:r>
      </w:ins>
      <w:ins w:id="459" w:author="Gavin" w:date="2019-03-09T12:04:00Z">
        <w:r w:rsidR="005B2E04">
          <w:rPr>
            <w:rFonts w:ascii="Times New Roman" w:hAnsi="Times New Roman" w:cs="Times New Roman"/>
            <w:sz w:val="24"/>
            <w:szCs w:val="24"/>
          </w:rPr>
          <w:t>. In Geyer CITE, the search display was preceded by placeholders which previewe</w:t>
        </w:r>
      </w:ins>
      <w:ins w:id="460" w:author="Gavin" w:date="2019-03-09T12:05:00Z">
        <w:r w:rsidR="005B2E04">
          <w:rPr>
            <w:rFonts w:ascii="Times New Roman" w:hAnsi="Times New Roman" w:cs="Times New Roman"/>
            <w:sz w:val="24"/>
            <w:szCs w:val="24"/>
          </w:rPr>
          <w:t xml:space="preserve">d the spatial locations before the distractors appeared. Thus, the search process in this scenario would be different from </w:t>
        </w:r>
      </w:ins>
      <w:ins w:id="461" w:author="Gavin" w:date="2019-03-09T13:10:00Z">
        <w:r w:rsidR="007978E3">
          <w:rPr>
            <w:rFonts w:ascii="Times New Roman" w:hAnsi="Times New Roman" w:cs="Times New Roman"/>
            <w:sz w:val="24"/>
            <w:szCs w:val="24"/>
          </w:rPr>
          <w:t>a typical contextual cueing experiment. There would not be a process by which lures are first rejected</w:t>
        </w:r>
      </w:ins>
      <w:ins w:id="462" w:author="Gavin" w:date="2019-03-09T13:11:00Z">
        <w:r w:rsidR="007978E3">
          <w:rPr>
            <w:rFonts w:ascii="Times New Roman" w:hAnsi="Times New Roman" w:cs="Times New Roman"/>
            <w:sz w:val="24"/>
            <w:szCs w:val="24"/>
          </w:rPr>
          <w:t xml:space="preserve">; the context that is learned in this case would be the spatial layout of the placeholders, rather than the layout of the lures. </w:t>
        </w:r>
      </w:ins>
      <w:ins w:id="463" w:author="Gavin" w:date="2019-03-09T14:41:00Z">
        <w:r w:rsidR="00933E82">
          <w:rPr>
            <w:rFonts w:ascii="Times New Roman" w:hAnsi="Times New Roman" w:cs="Times New Roman"/>
            <w:sz w:val="24"/>
            <w:szCs w:val="24"/>
          </w:rPr>
          <w:t xml:space="preserve">Similarly, </w:t>
        </w:r>
      </w:ins>
      <w:ins w:id="464" w:author="Gavin" w:date="2019-03-09T13:59:00Z">
        <w:r w:rsidR="00014435">
          <w:rPr>
            <w:rFonts w:ascii="Times New Roman" w:hAnsi="Times New Roman" w:cs="Times New Roman"/>
            <w:sz w:val="24"/>
            <w:szCs w:val="24"/>
          </w:rPr>
          <w:t>Harris and Remington (CITE) also had a paradigm that deviated from the typical contextual cueing experiment</w:t>
        </w:r>
      </w:ins>
      <w:ins w:id="465" w:author="Gavin" w:date="2019-03-09T14:02:00Z">
        <w:r w:rsidR="001677B1">
          <w:rPr>
            <w:rFonts w:ascii="Times New Roman" w:hAnsi="Times New Roman" w:cs="Times New Roman"/>
            <w:sz w:val="24"/>
            <w:szCs w:val="24"/>
          </w:rPr>
          <w:t xml:space="preserve">. The target was a sideways T, while the distractors were the letter H. </w:t>
        </w:r>
      </w:ins>
      <w:ins w:id="466" w:author="Gavin" w:date="2019-03-09T14:03:00Z">
        <w:r w:rsidR="001677B1">
          <w:rPr>
            <w:rFonts w:ascii="Times New Roman" w:hAnsi="Times New Roman" w:cs="Times New Roman"/>
            <w:sz w:val="24"/>
            <w:szCs w:val="24"/>
          </w:rPr>
          <w:t xml:space="preserve">When the display first appears, </w:t>
        </w:r>
        <w:r w:rsidR="001677B1">
          <w:rPr>
            <w:rFonts w:ascii="Times New Roman" w:hAnsi="Times New Roman" w:cs="Times New Roman"/>
            <w:i/>
            <w:sz w:val="24"/>
            <w:szCs w:val="24"/>
          </w:rPr>
          <w:t xml:space="preserve">all </w:t>
        </w:r>
        <w:r w:rsidR="001677B1">
          <w:rPr>
            <w:rFonts w:ascii="Times New Roman" w:hAnsi="Times New Roman" w:cs="Times New Roman"/>
            <w:sz w:val="24"/>
            <w:szCs w:val="24"/>
          </w:rPr>
          <w:t xml:space="preserve">items on the screen were the letter H; the target only transformed from an H to a sideways T when it was fixated upon. </w:t>
        </w:r>
      </w:ins>
      <w:ins w:id="467" w:author="Gavin" w:date="2019-03-09T14:41:00Z">
        <w:r w:rsidR="00933E82">
          <w:rPr>
            <w:rFonts w:ascii="Times New Roman" w:hAnsi="Times New Roman" w:cs="Times New Roman"/>
            <w:sz w:val="24"/>
            <w:szCs w:val="24"/>
          </w:rPr>
          <w:t>This could have led to a different evidence accumulation process (the initial search is virtually a target-absent search)</w:t>
        </w:r>
      </w:ins>
      <w:ins w:id="468" w:author="Gavin" w:date="2019-03-09T14:42:00Z">
        <w:r w:rsidR="00933E82">
          <w:rPr>
            <w:rFonts w:ascii="Times New Roman" w:hAnsi="Times New Roman" w:cs="Times New Roman"/>
            <w:sz w:val="24"/>
            <w:szCs w:val="24"/>
          </w:rPr>
          <w:t>, or a different strategy adopted by observers.</w:t>
        </w:r>
      </w:ins>
    </w:p>
    <w:p w14:paraId="7476349F" w14:textId="13B810FF" w:rsidR="00015183" w:rsidRDefault="007978E3" w:rsidP="00CC4A7F">
      <w:pPr>
        <w:pStyle w:val="NoSpacing"/>
        <w:spacing w:line="480" w:lineRule="auto"/>
        <w:ind w:firstLine="720"/>
        <w:rPr>
          <w:ins w:id="469" w:author="Gavin" w:date="2019-03-09T14:54:00Z"/>
          <w:rFonts w:ascii="Times New Roman" w:hAnsi="Times New Roman" w:cs="Times New Roman"/>
          <w:sz w:val="24"/>
          <w:szCs w:val="24"/>
        </w:rPr>
      </w:pPr>
      <w:ins w:id="470" w:author="Gavin" w:date="2019-03-09T13:11:00Z">
        <w:r>
          <w:rPr>
            <w:rFonts w:ascii="Times New Roman" w:hAnsi="Times New Roman" w:cs="Times New Roman"/>
            <w:sz w:val="24"/>
            <w:szCs w:val="24"/>
          </w:rPr>
          <w:t xml:space="preserve">Other studies </w:t>
        </w:r>
      </w:ins>
      <w:ins w:id="471" w:author="Gavin" w:date="2019-03-09T13:13:00Z">
        <w:r>
          <w:rPr>
            <w:rFonts w:ascii="Times New Roman" w:hAnsi="Times New Roman" w:cs="Times New Roman"/>
            <w:sz w:val="24"/>
            <w:szCs w:val="24"/>
          </w:rPr>
          <w:t xml:space="preserve">report very small </w:t>
        </w:r>
      </w:ins>
      <w:ins w:id="472" w:author="Gavin" w:date="2019-03-09T13:22:00Z">
        <w:r w:rsidR="008A18F8">
          <w:rPr>
            <w:rFonts w:ascii="Times New Roman" w:hAnsi="Times New Roman" w:cs="Times New Roman"/>
            <w:sz w:val="24"/>
            <w:szCs w:val="24"/>
          </w:rPr>
          <w:t>contextual cueing effects in lure-only displays (12 – 33ms</w:t>
        </w:r>
      </w:ins>
      <w:ins w:id="473" w:author="Gavin" w:date="2019-03-09T13:27:00Z">
        <w:r w:rsidR="008A18F8">
          <w:rPr>
            <w:rFonts w:ascii="Times New Roman" w:hAnsi="Times New Roman" w:cs="Times New Roman"/>
            <w:sz w:val="24"/>
            <w:szCs w:val="24"/>
          </w:rPr>
          <w:t>; CITE).</w:t>
        </w:r>
      </w:ins>
      <w:ins w:id="474" w:author="Gavin" w:date="2019-03-09T13:36:00Z">
        <w:r w:rsidR="00621CDB">
          <w:rPr>
            <w:rFonts w:ascii="Times New Roman" w:hAnsi="Times New Roman" w:cs="Times New Roman"/>
            <w:sz w:val="24"/>
            <w:szCs w:val="24"/>
          </w:rPr>
          <w:t xml:space="preserve"> In fact, in </w:t>
        </w:r>
        <w:proofErr w:type="spellStart"/>
        <w:r w:rsidR="00621CDB">
          <w:rPr>
            <w:rFonts w:ascii="Times New Roman" w:hAnsi="Times New Roman" w:cs="Times New Roman"/>
            <w:sz w:val="24"/>
            <w:szCs w:val="24"/>
          </w:rPr>
          <w:t>Kunar</w:t>
        </w:r>
        <w:proofErr w:type="spellEnd"/>
        <w:r w:rsidR="00621CDB">
          <w:rPr>
            <w:rFonts w:ascii="Times New Roman" w:hAnsi="Times New Roman" w:cs="Times New Roman"/>
            <w:sz w:val="24"/>
            <w:szCs w:val="24"/>
          </w:rPr>
          <w:t xml:space="preserve"> et al, (CITE), the contextual cueing effect for se</w:t>
        </w:r>
      </w:ins>
      <w:ins w:id="475" w:author="Gavin" w:date="2019-03-09T13:37:00Z">
        <w:r w:rsidR="00621CDB">
          <w:rPr>
            <w:rFonts w:ascii="Times New Roman" w:hAnsi="Times New Roman" w:cs="Times New Roman"/>
            <w:sz w:val="24"/>
            <w:szCs w:val="24"/>
          </w:rPr>
          <w:t xml:space="preserve">t size 8 was only marginally significant (p = .09), </w:t>
        </w:r>
      </w:ins>
      <w:ins w:id="476" w:author="Gavin" w:date="2019-03-09T13:51:00Z">
        <w:r w:rsidR="00014435">
          <w:rPr>
            <w:rFonts w:ascii="Times New Roman" w:hAnsi="Times New Roman" w:cs="Times New Roman"/>
            <w:sz w:val="24"/>
            <w:szCs w:val="24"/>
          </w:rPr>
          <w:t>after collapsing across the last 3 epochs (the main effect of display repetition was not statistically significant).</w:t>
        </w:r>
      </w:ins>
      <w:ins w:id="477" w:author="Gavin" w:date="2019-03-09T14:19:00Z">
        <w:r w:rsidR="0071630D">
          <w:rPr>
            <w:rFonts w:ascii="Times New Roman" w:hAnsi="Times New Roman" w:cs="Times New Roman"/>
            <w:sz w:val="24"/>
            <w:szCs w:val="24"/>
          </w:rPr>
          <w:t xml:space="preserve"> Nevertheless, they found a statistically significant contextual cueing effect with 12 lures. Thus,</w:t>
        </w:r>
      </w:ins>
      <w:ins w:id="478" w:author="Gavin" w:date="2019-03-09T13:55:00Z">
        <w:r w:rsidR="00014435">
          <w:rPr>
            <w:rFonts w:ascii="Times New Roman" w:hAnsi="Times New Roman" w:cs="Times New Roman"/>
            <w:sz w:val="24"/>
            <w:szCs w:val="24"/>
          </w:rPr>
          <w:t xml:space="preserve"> </w:t>
        </w:r>
      </w:ins>
      <w:ins w:id="479" w:author="Gavin" w:date="2019-03-09T14:20:00Z">
        <w:r w:rsidR="0071630D">
          <w:rPr>
            <w:rFonts w:ascii="Times New Roman" w:hAnsi="Times New Roman" w:cs="Times New Roman"/>
            <w:sz w:val="24"/>
            <w:szCs w:val="24"/>
          </w:rPr>
          <w:t>t</w:t>
        </w:r>
      </w:ins>
      <w:ins w:id="480" w:author="Gavin" w:date="2019-03-09T13:55:00Z">
        <w:r w:rsidR="00014435">
          <w:rPr>
            <w:rFonts w:ascii="Times New Roman" w:hAnsi="Times New Roman" w:cs="Times New Roman"/>
            <w:sz w:val="24"/>
            <w:szCs w:val="24"/>
          </w:rPr>
          <w:t xml:space="preserve">he lack of a significant contextual cueing effect in our experiments with lures could possibly be due to </w:t>
        </w:r>
      </w:ins>
      <w:ins w:id="481" w:author="Gavin" w:date="2019-03-09T13:56:00Z">
        <w:r w:rsidR="00014435">
          <w:rPr>
            <w:rFonts w:ascii="Times New Roman" w:hAnsi="Times New Roman" w:cs="Times New Roman"/>
            <w:sz w:val="24"/>
            <w:szCs w:val="24"/>
          </w:rPr>
          <w:t xml:space="preserve">a lack of power. However, we believe that this is unlikely to be the case. Firstly, we had more than 1.5 times the number of participants </w:t>
        </w:r>
      </w:ins>
      <w:ins w:id="482" w:author="Gavin" w:date="2019-03-09T14:18:00Z">
        <w:r w:rsidR="0071630D">
          <w:rPr>
            <w:rFonts w:ascii="Times New Roman" w:hAnsi="Times New Roman" w:cs="Times New Roman"/>
            <w:sz w:val="24"/>
            <w:szCs w:val="24"/>
          </w:rPr>
          <w:t xml:space="preserve">(20 vs. 12). Secondly, </w:t>
        </w:r>
      </w:ins>
      <w:ins w:id="483" w:author="Gavin" w:date="2019-03-09T14:19:00Z">
        <w:r w:rsidR="0071630D">
          <w:rPr>
            <w:rFonts w:ascii="Times New Roman" w:hAnsi="Times New Roman" w:cs="Times New Roman"/>
            <w:sz w:val="24"/>
            <w:szCs w:val="24"/>
          </w:rPr>
          <w:t xml:space="preserve">Bayes factors analyses in our experiments </w:t>
        </w:r>
      </w:ins>
      <w:ins w:id="484" w:author="Gavin" w:date="2019-03-09T14:42:00Z">
        <w:r w:rsidR="00933E82">
          <w:rPr>
            <w:rFonts w:ascii="Times New Roman" w:hAnsi="Times New Roman" w:cs="Times New Roman"/>
            <w:sz w:val="24"/>
            <w:szCs w:val="24"/>
          </w:rPr>
          <w:t xml:space="preserve">revealed strong evidence for the lack of </w:t>
        </w:r>
      </w:ins>
      <w:ins w:id="485" w:author="Gavin" w:date="2019-03-09T14:43:00Z">
        <w:r w:rsidR="00933E82">
          <w:rPr>
            <w:rFonts w:ascii="Times New Roman" w:hAnsi="Times New Roman" w:cs="Times New Roman"/>
            <w:sz w:val="24"/>
            <w:szCs w:val="24"/>
          </w:rPr>
          <w:t>any effect of lures on contextual cue</w:t>
        </w:r>
      </w:ins>
      <w:ins w:id="486" w:author="Gavin" w:date="2019-03-09T14:54:00Z">
        <w:r w:rsidR="00BF18A9">
          <w:rPr>
            <w:rFonts w:ascii="Times New Roman" w:hAnsi="Times New Roman" w:cs="Times New Roman"/>
            <w:sz w:val="24"/>
            <w:szCs w:val="24"/>
          </w:rPr>
          <w:t>i</w:t>
        </w:r>
      </w:ins>
      <w:ins w:id="487" w:author="Gavin" w:date="2019-03-09T14:43:00Z">
        <w:r w:rsidR="00933E82">
          <w:rPr>
            <w:rFonts w:ascii="Times New Roman" w:hAnsi="Times New Roman" w:cs="Times New Roman"/>
            <w:sz w:val="24"/>
            <w:szCs w:val="24"/>
          </w:rPr>
          <w:t>ng.</w:t>
        </w:r>
      </w:ins>
    </w:p>
    <w:p w14:paraId="633FCA68" w14:textId="7F6B1C69" w:rsidR="00BF18A9" w:rsidRDefault="00BF18A9" w:rsidP="00CC4A7F">
      <w:pPr>
        <w:pStyle w:val="NoSpacing"/>
        <w:spacing w:line="480" w:lineRule="auto"/>
        <w:ind w:firstLine="720"/>
        <w:rPr>
          <w:ins w:id="488" w:author="Gavin" w:date="2019-03-09T14:42:00Z"/>
          <w:rFonts w:ascii="Times New Roman" w:hAnsi="Times New Roman" w:cs="Times New Roman"/>
          <w:sz w:val="24"/>
          <w:szCs w:val="24"/>
        </w:rPr>
      </w:pPr>
      <w:ins w:id="489" w:author="Gavin" w:date="2019-03-09T14:54:00Z">
        <w:r>
          <w:rPr>
            <w:rFonts w:ascii="Times New Roman" w:hAnsi="Times New Roman" w:cs="Times New Roman"/>
            <w:sz w:val="24"/>
            <w:szCs w:val="24"/>
          </w:rPr>
          <w:t>In conclusion, our result</w:t>
        </w:r>
      </w:ins>
      <w:ins w:id="490" w:author="Gavin" w:date="2019-03-10T11:40:00Z">
        <w:r w:rsidR="000300C5">
          <w:rPr>
            <w:rFonts w:ascii="Times New Roman" w:hAnsi="Times New Roman" w:cs="Times New Roman"/>
            <w:sz w:val="24"/>
            <w:szCs w:val="24"/>
          </w:rPr>
          <w:t>s</w:t>
        </w:r>
      </w:ins>
      <w:ins w:id="491" w:author="Gavin" w:date="2019-03-09T14:54:00Z">
        <w:r>
          <w:rPr>
            <w:rFonts w:ascii="Times New Roman" w:hAnsi="Times New Roman" w:cs="Times New Roman"/>
            <w:sz w:val="24"/>
            <w:szCs w:val="24"/>
          </w:rPr>
          <w:t xml:space="preserve"> show that lure processing does not benefit from context repetition, even though they are processed. This suggests that lure locations are not stored in memory</w:t>
        </w:r>
      </w:ins>
      <w:ins w:id="492" w:author="Gavin" w:date="2019-03-09T14:56:00Z">
        <w:r>
          <w:rPr>
            <w:rFonts w:ascii="Times New Roman" w:hAnsi="Times New Roman" w:cs="Times New Roman"/>
            <w:sz w:val="24"/>
            <w:szCs w:val="24"/>
          </w:rPr>
          <w:t xml:space="preserve"> </w:t>
        </w:r>
      </w:ins>
      <w:ins w:id="493" w:author="Gavin" w:date="2019-03-09T14:54:00Z">
        <w:r>
          <w:rPr>
            <w:rFonts w:ascii="Times New Roman" w:hAnsi="Times New Roman" w:cs="Times New Roman"/>
            <w:sz w:val="24"/>
            <w:szCs w:val="24"/>
          </w:rPr>
          <w:t>and is</w:t>
        </w:r>
      </w:ins>
      <w:ins w:id="494" w:author="Gavin" w:date="2019-03-09T14:55:00Z">
        <w:r>
          <w:rPr>
            <w:rFonts w:ascii="Times New Roman" w:hAnsi="Times New Roman" w:cs="Times New Roman"/>
            <w:sz w:val="24"/>
            <w:szCs w:val="24"/>
          </w:rPr>
          <w:t xml:space="preserve"> consistent with the Contrast Signal Theory</w:t>
        </w:r>
      </w:ins>
      <w:ins w:id="495" w:author="Gavin" w:date="2019-03-09T14:56:00Z">
        <w:r>
          <w:rPr>
            <w:rFonts w:ascii="Times New Roman" w:hAnsi="Times New Roman" w:cs="Times New Roman"/>
            <w:sz w:val="24"/>
            <w:szCs w:val="24"/>
          </w:rPr>
          <w:t>,</w:t>
        </w:r>
      </w:ins>
      <w:ins w:id="496" w:author="Gavin" w:date="2019-03-09T14:55:00Z">
        <w:r>
          <w:rPr>
            <w:rFonts w:ascii="Times New Roman" w:hAnsi="Times New Roman" w:cs="Times New Roman"/>
            <w:sz w:val="24"/>
            <w:szCs w:val="24"/>
          </w:rPr>
          <w:t xml:space="preserve"> which proposes that locations containing lures are rejected in the first stage of visual processing and thus not stored in memory. </w:t>
        </w:r>
        <w:r>
          <w:rPr>
            <w:rFonts w:ascii="Times New Roman" w:hAnsi="Times New Roman" w:cs="Times New Roman"/>
            <w:sz w:val="24"/>
            <w:szCs w:val="24"/>
          </w:rPr>
          <w:lastRenderedPageBreak/>
          <w:t>However, it could possibly be the case that locations are in fact stored in memory but are to</w:t>
        </w:r>
      </w:ins>
      <w:ins w:id="497" w:author="Gavin" w:date="2019-03-09T14:56:00Z">
        <w:r>
          <w:rPr>
            <w:rFonts w:ascii="Times New Roman" w:hAnsi="Times New Roman" w:cs="Times New Roman"/>
            <w:sz w:val="24"/>
            <w:szCs w:val="24"/>
          </w:rPr>
          <w:t xml:space="preserve">o slow or weak to impact parallel processing. </w:t>
        </w:r>
      </w:ins>
      <w:ins w:id="498" w:author="Gavin" w:date="2019-03-09T15:09:00Z">
        <w:r w:rsidR="00EC54CD">
          <w:rPr>
            <w:rFonts w:ascii="Times New Roman" w:hAnsi="Times New Roman" w:cs="Times New Roman"/>
            <w:sz w:val="24"/>
            <w:szCs w:val="24"/>
          </w:rPr>
          <w:t>Further research would be necessary to provide a definite statement on this issue.</w:t>
        </w:r>
      </w:ins>
      <w:ins w:id="499" w:author="Gavin" w:date="2019-03-09T15:08:00Z">
        <w:r w:rsidR="00EC54CD">
          <w:rPr>
            <w:rFonts w:ascii="Times New Roman" w:hAnsi="Times New Roman" w:cs="Times New Roman"/>
            <w:sz w:val="24"/>
            <w:szCs w:val="24"/>
          </w:rPr>
          <w:t xml:space="preserve"> </w:t>
        </w:r>
      </w:ins>
    </w:p>
    <w:p w14:paraId="1CD8C417" w14:textId="77777777" w:rsidR="00933E82" w:rsidRPr="00A91511" w:rsidRDefault="00933E82">
      <w:pPr>
        <w:pStyle w:val="NoSpacing"/>
        <w:spacing w:line="480" w:lineRule="auto"/>
        <w:ind w:firstLine="720"/>
        <w:rPr>
          <w:rFonts w:ascii="Times New Roman" w:hAnsi="Times New Roman" w:cs="Times New Roman"/>
          <w:sz w:val="24"/>
          <w:szCs w:val="24"/>
        </w:rPr>
        <w:pPrChange w:id="500" w:author="Gavin" w:date="2019-03-08T12:20:00Z">
          <w:pPr>
            <w:pStyle w:val="NoSpacing"/>
            <w:spacing w:line="480" w:lineRule="auto"/>
            <w:ind w:left="1440"/>
          </w:pPr>
        </w:pPrChange>
      </w:pPr>
    </w:p>
    <w:sectPr w:rsidR="00933E82" w:rsidRPr="00A915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1" w:author="Gavin" w:date="2019-03-10T23:46:00Z" w:initials="G">
    <w:p w14:paraId="72DC4DCF" w14:textId="08A1FAE2" w:rsidR="00E64DA8" w:rsidRDefault="00E64DA8">
      <w:pPr>
        <w:pStyle w:val="CommentText"/>
      </w:pPr>
      <w:r>
        <w:rPr>
          <w:rStyle w:val="CommentReference"/>
        </w:rPr>
        <w:annotationRef/>
      </w:r>
    </w:p>
  </w:comment>
  <w:comment w:id="143" w:author="Gavin" w:date="2019-03-10T23:46:00Z" w:initials="G">
    <w:p w14:paraId="49226D2B" w14:textId="48C2E5E2" w:rsidR="00E64DA8" w:rsidRDefault="00E64DA8">
      <w:pPr>
        <w:pStyle w:val="CommentText"/>
      </w:pPr>
      <w:r>
        <w:rPr>
          <w:rStyle w:val="CommentReference"/>
        </w:rPr>
        <w:annotationRef/>
      </w:r>
    </w:p>
  </w:comment>
  <w:comment w:id="145" w:author="Microsoft Office User" w:date="2019-03-05T09:48:00Z" w:initials="MOU">
    <w:p w14:paraId="2B7AE9FA" w14:textId="4B7739B0" w:rsidR="004554D8" w:rsidRDefault="004554D8">
      <w:pPr>
        <w:pStyle w:val="CommentText"/>
      </w:pPr>
      <w:r>
        <w:rPr>
          <w:rStyle w:val="CommentReference"/>
        </w:rPr>
        <w:annotationRef/>
      </w:r>
      <w:r>
        <w:t>Set size not introduced yet</w:t>
      </w:r>
    </w:p>
  </w:comment>
  <w:comment w:id="167" w:author="Microsoft Office User" w:date="2019-03-05T10:16:00Z" w:initials="MOU">
    <w:p w14:paraId="1B431773" w14:textId="77777777" w:rsidR="0036660C" w:rsidRDefault="0036660C" w:rsidP="0036660C">
      <w:pPr>
        <w:pStyle w:val="CommentText"/>
      </w:pPr>
      <w:r>
        <w:rPr>
          <w:rStyle w:val="CommentReference"/>
        </w:rPr>
        <w:annotationRef/>
      </w:r>
      <w:r>
        <w:t>Report memory questions</w:t>
      </w:r>
    </w:p>
  </w:comment>
  <w:comment w:id="168" w:author="Microsoft Office User" w:date="2019-03-05T09:59:00Z" w:initials="MOU">
    <w:p w14:paraId="77E75F61" w14:textId="77777777" w:rsidR="0036660C" w:rsidRDefault="0036660C" w:rsidP="0036660C">
      <w:pPr>
        <w:pStyle w:val="CommentText"/>
      </w:pPr>
      <w:r>
        <w:rPr>
          <w:rStyle w:val="CommentReference"/>
        </w:rPr>
        <w:annotationRef/>
      </w:r>
      <w:r>
        <w:t xml:space="preserve">Instead of listing “effects” say the direction. </w:t>
      </w:r>
    </w:p>
    <w:p w14:paraId="02430CD2" w14:textId="77777777" w:rsidR="0036660C" w:rsidRDefault="0036660C" w:rsidP="0036660C">
      <w:pPr>
        <w:pStyle w:val="CommentText"/>
      </w:pPr>
      <w:r>
        <w:t xml:space="preserve">The RT decreased with set size. RTs were larger for novel displays etc.  </w:t>
      </w:r>
    </w:p>
  </w:comment>
  <w:comment w:id="215" w:author="Gavin" w:date="2019-03-03T18:12:00Z" w:initials="G">
    <w:p w14:paraId="657F9F5B" w14:textId="77777777" w:rsidR="00917380" w:rsidRDefault="00917380">
      <w:pPr>
        <w:pStyle w:val="CommentText"/>
      </w:pPr>
      <w:r>
        <w:rPr>
          <w:rStyle w:val="CommentReference"/>
        </w:rPr>
        <w:annotationRef/>
      </w:r>
      <w:r>
        <w:t>Should I report all t-tests for each epoch?</w:t>
      </w:r>
    </w:p>
    <w:p w14:paraId="179DC656" w14:textId="7C16B186" w:rsidR="00FC66B6" w:rsidRDefault="00FC66B6">
      <w:pPr>
        <w:pStyle w:val="CommentText"/>
      </w:pPr>
      <w:r>
        <w:t>YES</w:t>
      </w:r>
    </w:p>
  </w:comment>
  <w:comment w:id="333" w:author="Microsoft Office User" w:date="2019-03-05T10:12:00Z" w:initials="MOU">
    <w:p w14:paraId="0A8EE2A6" w14:textId="77777777" w:rsidR="00343246" w:rsidRDefault="00343246">
      <w:pPr>
        <w:pStyle w:val="CommentText"/>
      </w:pPr>
      <w:r>
        <w:rPr>
          <w:rStyle w:val="CommentReference"/>
        </w:rPr>
        <w:annotationRef/>
      </w:r>
      <w:r>
        <w:t>Add contextual cueing figure for this experiment.</w:t>
      </w:r>
    </w:p>
    <w:p w14:paraId="51C6BCD8" w14:textId="7D2DED40" w:rsidR="00FC66B6" w:rsidRDefault="00FC66B6">
      <w:pPr>
        <w:pStyle w:val="CommentText"/>
      </w:pPr>
      <w:r>
        <w:t>Add memory results</w:t>
      </w:r>
    </w:p>
  </w:comment>
  <w:comment w:id="334" w:author="Gavin" w:date="2019-03-11T00:01:00Z" w:initials="G">
    <w:p w14:paraId="01E89F89" w14:textId="0CF2FC7D" w:rsidR="00CB1E98" w:rsidRDefault="00CB1E98">
      <w:pPr>
        <w:pStyle w:val="CommentText"/>
      </w:pPr>
      <w:r>
        <w:rPr>
          <w:rStyle w:val="CommentReference"/>
        </w:rPr>
        <w:annotationRef/>
      </w:r>
      <w:r>
        <w:t>This is the contextual cueing figure</w:t>
      </w:r>
    </w:p>
  </w:comment>
  <w:comment w:id="349" w:author="Gavin" w:date="2019-03-10T23:16:00Z" w:initials="G">
    <w:p w14:paraId="47BF8C82" w14:textId="0675417D" w:rsidR="0071263D" w:rsidRDefault="0071263D">
      <w:pPr>
        <w:pStyle w:val="CommentText"/>
      </w:pPr>
      <w:r>
        <w:rPr>
          <w:rStyle w:val="CommentReference"/>
        </w:rPr>
        <w:annotationRef/>
      </w:r>
      <w:r>
        <w:t>Not sure what else is needed</w:t>
      </w:r>
    </w:p>
  </w:comment>
  <w:comment w:id="434" w:author="Gavin" w:date="2019-03-11T01:11:00Z" w:initials="G">
    <w:p w14:paraId="4D0F2001" w14:textId="77777777" w:rsidR="00E4426C" w:rsidRDefault="00E4426C">
      <w:pPr>
        <w:pStyle w:val="CommentText"/>
      </w:pPr>
      <w:r>
        <w:rPr>
          <w:rStyle w:val="CommentReference"/>
        </w:rPr>
        <w:annotationRef/>
      </w:r>
      <w:r>
        <w:t>Not sure how we should discuss the recognition test</w:t>
      </w:r>
    </w:p>
    <w:p w14:paraId="6B307B53" w14:textId="77777777" w:rsidR="00E4426C" w:rsidRDefault="00E4426C">
      <w:pPr>
        <w:pStyle w:val="CommentText"/>
      </w:pPr>
    </w:p>
    <w:p w14:paraId="03121766" w14:textId="6AFCD6BA" w:rsidR="00E4426C" w:rsidRDefault="00E4426C">
      <w:pPr>
        <w:pStyle w:val="CommentText"/>
      </w:pPr>
      <w:r>
        <w:t xml:space="preserve">Although, I have done some exploratory analyses and found that about 22% of the displays have an accuracy score of 1, with a confidence rating of </w:t>
      </w:r>
      <w:r w:rsidR="004931FB">
        <w:t xml:space="preserve">3.78/5 (average rating is 3.14). For these displays, participants indicated that they have seen them before on ALL 4 presentations of the display during the recognition test. </w:t>
      </w:r>
    </w:p>
    <w:p w14:paraId="07FFB84D" w14:textId="77777777" w:rsidR="004931FB" w:rsidRDefault="004931FB">
      <w:pPr>
        <w:pStyle w:val="CommentText"/>
      </w:pPr>
    </w:p>
    <w:p w14:paraId="618AD632" w14:textId="77777777" w:rsidR="004931FB" w:rsidRDefault="004931FB">
      <w:pPr>
        <w:pStyle w:val="CommentText"/>
      </w:pPr>
      <w:r>
        <w:t xml:space="preserve">I tried to see whether there was a larger contextual cueing effect for these displays, but the data was very </w:t>
      </w:r>
      <w:proofErr w:type="gramStart"/>
      <w:r>
        <w:t>noisy</w:t>
      </w:r>
      <w:proofErr w:type="gramEnd"/>
      <w:r>
        <w:t xml:space="preserve"> and it doesn’t seem like there is a difference. But, there was no CC overall anyway.</w:t>
      </w:r>
    </w:p>
    <w:p w14:paraId="386F5FCB" w14:textId="77777777" w:rsidR="004931FB" w:rsidRDefault="004931FB">
      <w:pPr>
        <w:pStyle w:val="CommentText"/>
      </w:pPr>
    </w:p>
    <w:p w14:paraId="6BA7C6E3" w14:textId="0B6D3FF3" w:rsidR="004931FB" w:rsidRDefault="004931FB">
      <w:pPr>
        <w:pStyle w:val="CommentText"/>
      </w:pPr>
      <w:r>
        <w:t>It would be interesting to examine this in the typical CC experiments with candidates only. I am thinking of looking at this, probably by requesting for data from those who have done a recognition test after the main CC experiment (it is quite rare nowadays)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C4DCF" w15:done="0"/>
  <w15:commentEx w15:paraId="49226D2B" w15:done="0"/>
  <w15:commentEx w15:paraId="2B7AE9FA" w15:done="0"/>
  <w15:commentEx w15:paraId="1B431773" w15:done="0"/>
  <w15:commentEx w15:paraId="02430CD2" w15:done="0"/>
  <w15:commentEx w15:paraId="179DC656" w15:done="0"/>
  <w15:commentEx w15:paraId="51C6BCD8" w15:done="0"/>
  <w15:commentEx w15:paraId="01E89F89" w15:paraIdParent="51C6BCD8" w15:done="0"/>
  <w15:commentEx w15:paraId="47BF8C82" w15:done="0"/>
  <w15:commentEx w15:paraId="6BA7C6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C4DCF" w16cid:durableId="2030203F"/>
  <w16cid:commentId w16cid:paraId="49226D2B" w16cid:durableId="20302042"/>
  <w16cid:commentId w16cid:paraId="2B7AE9FA" w16cid:durableId="2028C487"/>
  <w16cid:commentId w16cid:paraId="1B431773" w16cid:durableId="2028CAE8"/>
  <w16cid:commentId w16cid:paraId="179DC656" w16cid:durableId="20269786"/>
  <w16cid:commentId w16cid:paraId="51C6BCD8" w16cid:durableId="2028CA1D"/>
  <w16cid:commentId w16cid:paraId="01E89F89" w16cid:durableId="203023CD"/>
  <w16cid:commentId w16cid:paraId="47BF8C82" w16cid:durableId="2030196A"/>
  <w16cid:commentId w16cid:paraId="6BA7C6E3" w16cid:durableId="203034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6F55" w14:textId="77777777" w:rsidR="00F645B6" w:rsidRDefault="00F645B6" w:rsidP="00424BB0">
      <w:pPr>
        <w:spacing w:after="0" w:line="240" w:lineRule="auto"/>
      </w:pPr>
      <w:r>
        <w:separator/>
      </w:r>
    </w:p>
  </w:endnote>
  <w:endnote w:type="continuationSeparator" w:id="0">
    <w:p w14:paraId="00B81C33" w14:textId="77777777" w:rsidR="00F645B6" w:rsidRDefault="00F645B6"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5EAE" w14:textId="77777777" w:rsidR="00F645B6" w:rsidRDefault="00F645B6" w:rsidP="00424BB0">
      <w:pPr>
        <w:spacing w:after="0" w:line="240" w:lineRule="auto"/>
      </w:pPr>
      <w:r>
        <w:separator/>
      </w:r>
    </w:p>
  </w:footnote>
  <w:footnote w:type="continuationSeparator" w:id="0">
    <w:p w14:paraId="4FE67676" w14:textId="77777777" w:rsidR="00F645B6" w:rsidRDefault="00F645B6" w:rsidP="00424BB0">
      <w:pPr>
        <w:spacing w:after="0" w:line="240" w:lineRule="auto"/>
      </w:pPr>
      <w:r>
        <w:continuationSeparator/>
      </w:r>
    </w:p>
  </w:footnote>
  <w:footnote w:id="1">
    <w:p w14:paraId="67947919" w14:textId="5D6A5CA1" w:rsidR="00424BB0" w:rsidRDefault="00424BB0">
      <w:pPr>
        <w:pStyle w:val="FootnoteText"/>
      </w:pPr>
      <w:ins w:id="50" w:author="Gavin" w:date="2019-03-08T17:04:00Z">
        <w:r>
          <w:rPr>
            <w:rStyle w:val="FootnoteReference"/>
          </w:rPr>
          <w:footnoteRef/>
        </w:r>
        <w:r>
          <w:t xml:space="preserve"> </w:t>
        </w:r>
        <w:r>
          <w:rPr>
            <w:rFonts w:ascii="Times New Roman" w:hAnsi="Times New Roman" w:cs="Times New Roman"/>
            <w:sz w:val="24"/>
            <w:szCs w:val="24"/>
          </w:rPr>
          <w:t>Jiang</w:t>
        </w:r>
      </w:ins>
      <w:ins w:id="51" w:author="Gavin" w:date="2019-03-10T12:41:00Z">
        <w:r w:rsidR="00527659">
          <w:rPr>
            <w:rFonts w:ascii="Times New Roman" w:hAnsi="Times New Roman" w:cs="Times New Roman"/>
            <w:sz w:val="24"/>
            <w:szCs w:val="24"/>
          </w:rPr>
          <w:t xml:space="preserve"> and Chun</w:t>
        </w:r>
      </w:ins>
      <w:ins w:id="52" w:author="Gavin" w:date="2019-03-08T17:04:00Z">
        <w:r>
          <w:rPr>
            <w:rFonts w:ascii="Times New Roman" w:hAnsi="Times New Roman" w:cs="Times New Roman"/>
            <w:sz w:val="24"/>
            <w:szCs w:val="24"/>
          </w:rPr>
          <w:t xml:space="preserve"> (2001 CITE) referred to these as the “attended” and “unattended” color respectively. However, these terms are inappropriate since they imply that all similar distractors are attended, and all non-similar distractors are unattended. We thus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without selective attention (e.g. CITE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Zelinsky</w:t>
        </w:r>
        <w:proofErr w:type="spellEnd"/>
        <w:r>
          <w:rPr>
            <w:rFonts w:ascii="Times New Roman" w:hAnsi="Times New Roman" w:cs="Times New Roman"/>
            <w:sz w:val="24"/>
            <w:szCs w:val="24"/>
          </w:rP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w15:presenceInfo w15:providerId="None" w15:userId="Gavi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4435"/>
    <w:rsid w:val="00015183"/>
    <w:rsid w:val="00022E4C"/>
    <w:rsid w:val="00026C10"/>
    <w:rsid w:val="000300C5"/>
    <w:rsid w:val="00033C26"/>
    <w:rsid w:val="00040EBD"/>
    <w:rsid w:val="0004205E"/>
    <w:rsid w:val="00060868"/>
    <w:rsid w:val="00073316"/>
    <w:rsid w:val="000755B3"/>
    <w:rsid w:val="00086CBD"/>
    <w:rsid w:val="000B691E"/>
    <w:rsid w:val="000C7DB7"/>
    <w:rsid w:val="000D6089"/>
    <w:rsid w:val="000D639D"/>
    <w:rsid w:val="000E23D1"/>
    <w:rsid w:val="00113E4D"/>
    <w:rsid w:val="00117A25"/>
    <w:rsid w:val="0013172A"/>
    <w:rsid w:val="00160DB1"/>
    <w:rsid w:val="001677B1"/>
    <w:rsid w:val="00193750"/>
    <w:rsid w:val="00193F49"/>
    <w:rsid w:val="001A5810"/>
    <w:rsid w:val="001B733F"/>
    <w:rsid w:val="002754DE"/>
    <w:rsid w:val="00282A61"/>
    <w:rsid w:val="002C61CD"/>
    <w:rsid w:val="002D09E7"/>
    <w:rsid w:val="002E3605"/>
    <w:rsid w:val="002E4DF5"/>
    <w:rsid w:val="00327C10"/>
    <w:rsid w:val="00332192"/>
    <w:rsid w:val="00343246"/>
    <w:rsid w:val="00350F7F"/>
    <w:rsid w:val="00352BD9"/>
    <w:rsid w:val="0036660C"/>
    <w:rsid w:val="00397A7A"/>
    <w:rsid w:val="003D3A72"/>
    <w:rsid w:val="003D6960"/>
    <w:rsid w:val="003E0AC8"/>
    <w:rsid w:val="003F3085"/>
    <w:rsid w:val="00402F0D"/>
    <w:rsid w:val="00424BB0"/>
    <w:rsid w:val="00452A11"/>
    <w:rsid w:val="00454B84"/>
    <w:rsid w:val="004554D8"/>
    <w:rsid w:val="0046520B"/>
    <w:rsid w:val="00474DEA"/>
    <w:rsid w:val="004931FB"/>
    <w:rsid w:val="004B55CC"/>
    <w:rsid w:val="004C2651"/>
    <w:rsid w:val="004E39FF"/>
    <w:rsid w:val="00527659"/>
    <w:rsid w:val="005B2E04"/>
    <w:rsid w:val="005E6858"/>
    <w:rsid w:val="00621CDB"/>
    <w:rsid w:val="006359CD"/>
    <w:rsid w:val="0065792F"/>
    <w:rsid w:val="0066386C"/>
    <w:rsid w:val="006672EF"/>
    <w:rsid w:val="00670987"/>
    <w:rsid w:val="006A6BEC"/>
    <w:rsid w:val="006D5B3B"/>
    <w:rsid w:val="00702D14"/>
    <w:rsid w:val="0071263D"/>
    <w:rsid w:val="0071630D"/>
    <w:rsid w:val="00717931"/>
    <w:rsid w:val="007227A3"/>
    <w:rsid w:val="00731DFF"/>
    <w:rsid w:val="00732F76"/>
    <w:rsid w:val="00756736"/>
    <w:rsid w:val="00767AF2"/>
    <w:rsid w:val="007763F5"/>
    <w:rsid w:val="00776F5B"/>
    <w:rsid w:val="00782DE0"/>
    <w:rsid w:val="007978E3"/>
    <w:rsid w:val="007C50D4"/>
    <w:rsid w:val="007C7211"/>
    <w:rsid w:val="007D54E6"/>
    <w:rsid w:val="007D7BC4"/>
    <w:rsid w:val="007F2A2A"/>
    <w:rsid w:val="007F3B78"/>
    <w:rsid w:val="00820B2F"/>
    <w:rsid w:val="00823549"/>
    <w:rsid w:val="008341F2"/>
    <w:rsid w:val="00844533"/>
    <w:rsid w:val="008648CE"/>
    <w:rsid w:val="008661CA"/>
    <w:rsid w:val="0087266F"/>
    <w:rsid w:val="008971AC"/>
    <w:rsid w:val="008A18F8"/>
    <w:rsid w:val="008A330A"/>
    <w:rsid w:val="008B2FCC"/>
    <w:rsid w:val="008F24E7"/>
    <w:rsid w:val="00903030"/>
    <w:rsid w:val="00907FB8"/>
    <w:rsid w:val="00917380"/>
    <w:rsid w:val="00920276"/>
    <w:rsid w:val="00926850"/>
    <w:rsid w:val="00933E82"/>
    <w:rsid w:val="00995A18"/>
    <w:rsid w:val="009A164D"/>
    <w:rsid w:val="009A794C"/>
    <w:rsid w:val="009C23CD"/>
    <w:rsid w:val="00A16C4A"/>
    <w:rsid w:val="00A21BFD"/>
    <w:rsid w:val="00A60BA1"/>
    <w:rsid w:val="00A74166"/>
    <w:rsid w:val="00A75CD7"/>
    <w:rsid w:val="00A84C00"/>
    <w:rsid w:val="00A9017F"/>
    <w:rsid w:val="00A91511"/>
    <w:rsid w:val="00A931AA"/>
    <w:rsid w:val="00AD0A30"/>
    <w:rsid w:val="00B0334C"/>
    <w:rsid w:val="00B114E6"/>
    <w:rsid w:val="00B17458"/>
    <w:rsid w:val="00B41AF8"/>
    <w:rsid w:val="00B41D9B"/>
    <w:rsid w:val="00B42E8C"/>
    <w:rsid w:val="00B47905"/>
    <w:rsid w:val="00B503FB"/>
    <w:rsid w:val="00B77B02"/>
    <w:rsid w:val="00B77F8A"/>
    <w:rsid w:val="00B80D48"/>
    <w:rsid w:val="00B92141"/>
    <w:rsid w:val="00B92DA5"/>
    <w:rsid w:val="00B9345A"/>
    <w:rsid w:val="00B9775E"/>
    <w:rsid w:val="00BA0D72"/>
    <w:rsid w:val="00BA1FC1"/>
    <w:rsid w:val="00BA25A0"/>
    <w:rsid w:val="00BF18A9"/>
    <w:rsid w:val="00BF52CA"/>
    <w:rsid w:val="00BF535A"/>
    <w:rsid w:val="00C035F5"/>
    <w:rsid w:val="00C213F8"/>
    <w:rsid w:val="00C55F53"/>
    <w:rsid w:val="00C60A50"/>
    <w:rsid w:val="00C648A1"/>
    <w:rsid w:val="00C67DF3"/>
    <w:rsid w:val="00C96737"/>
    <w:rsid w:val="00C97CAE"/>
    <w:rsid w:val="00CB1294"/>
    <w:rsid w:val="00CB1E98"/>
    <w:rsid w:val="00CB44BC"/>
    <w:rsid w:val="00CC4A7F"/>
    <w:rsid w:val="00CF0BFB"/>
    <w:rsid w:val="00CF1124"/>
    <w:rsid w:val="00CF3441"/>
    <w:rsid w:val="00CF5649"/>
    <w:rsid w:val="00D066D3"/>
    <w:rsid w:val="00D12092"/>
    <w:rsid w:val="00D151D0"/>
    <w:rsid w:val="00D205CD"/>
    <w:rsid w:val="00D50CC9"/>
    <w:rsid w:val="00D715D5"/>
    <w:rsid w:val="00DB351E"/>
    <w:rsid w:val="00DE0989"/>
    <w:rsid w:val="00DE2192"/>
    <w:rsid w:val="00DF41CE"/>
    <w:rsid w:val="00E00A5D"/>
    <w:rsid w:val="00E2378C"/>
    <w:rsid w:val="00E240B3"/>
    <w:rsid w:val="00E41B63"/>
    <w:rsid w:val="00E4426C"/>
    <w:rsid w:val="00E64DA8"/>
    <w:rsid w:val="00EA134A"/>
    <w:rsid w:val="00EB01E8"/>
    <w:rsid w:val="00EB4BB4"/>
    <w:rsid w:val="00EC54CD"/>
    <w:rsid w:val="00ED2150"/>
    <w:rsid w:val="00ED722E"/>
    <w:rsid w:val="00EE4569"/>
    <w:rsid w:val="00EE6492"/>
    <w:rsid w:val="00F0105F"/>
    <w:rsid w:val="00F22C94"/>
    <w:rsid w:val="00F45D03"/>
    <w:rsid w:val="00F55D0C"/>
    <w:rsid w:val="00F645B6"/>
    <w:rsid w:val="00F85314"/>
    <w:rsid w:val="00F93513"/>
    <w:rsid w:val="00FB43FA"/>
    <w:rsid w:val="00FC17C6"/>
    <w:rsid w:val="00FC66B6"/>
    <w:rsid w:val="00FD0420"/>
    <w:rsid w:val="00FE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8C2CC-34AD-4999-9DBD-57AB00CE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3033</TotalTime>
  <Pages>19</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29</cp:revision>
  <dcterms:created xsi:type="dcterms:W3CDTF">2019-03-05T15:44:00Z</dcterms:created>
  <dcterms:modified xsi:type="dcterms:W3CDTF">2019-03-11T06:20:00Z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