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6DAE" w14:textId="77777777" w:rsidR="00732F76" w:rsidRDefault="00732F76" w:rsidP="00033C26">
      <w:pPr>
        <w:pStyle w:val="NoSpacing"/>
        <w:spacing w:line="480" w:lineRule="auto"/>
        <w:jc w:val="center"/>
        <w:rPr>
          <w:ins w:id="0" w:author="Gavin" w:date="2019-03-05T23:32:00Z"/>
          <w:rFonts w:ascii="Times New Roman" w:hAnsi="Times New Roman" w:cs="Times New Roman"/>
          <w:sz w:val="24"/>
          <w:szCs w:val="24"/>
        </w:rPr>
      </w:pPr>
    </w:p>
    <w:p w14:paraId="40DC8A18" w14:textId="600F3649" w:rsidR="00A91511" w:rsidRDefault="004B55CC"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Display repetitions do not improve search efficiency in parallel search tasks</w:t>
      </w:r>
    </w:p>
    <w:p w14:paraId="67AA9741" w14:textId="05D2FF33" w:rsidR="004B55CC" w:rsidRDefault="004B55CC" w:rsidP="00033C26">
      <w:pPr>
        <w:pStyle w:val="NoSpacing"/>
        <w:spacing w:line="480" w:lineRule="auto"/>
        <w:jc w:val="center"/>
        <w:rPr>
          <w:ins w:id="1" w:author="Gavin" w:date="2019-03-10T23:46:00Z"/>
          <w:rFonts w:ascii="Times New Roman" w:hAnsi="Times New Roman" w:cs="Times New Roman"/>
          <w:sz w:val="24"/>
          <w:szCs w:val="24"/>
        </w:rPr>
      </w:pPr>
      <w:r>
        <w:rPr>
          <w:rFonts w:ascii="Times New Roman" w:hAnsi="Times New Roman" w:cs="Times New Roman"/>
          <w:sz w:val="24"/>
          <w:szCs w:val="24"/>
        </w:rPr>
        <w:t xml:space="preserve">Gavin Jun Peng Ng, Simona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proofErr w:type="spellStart"/>
      <w:ins w:id="2" w:author="Microsoft Office User" w:date="2019-03-05T09:46:00Z">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Sanda</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Florin, &amp; </w:t>
        </w:r>
      </w:ins>
      <w:r>
        <w:rPr>
          <w:rFonts w:ascii="Times New Roman" w:hAnsi="Times New Roman" w:cs="Times New Roman"/>
          <w:sz w:val="24"/>
          <w:szCs w:val="24"/>
        </w:rPr>
        <w:t xml:space="preserve">Alejandro </w:t>
      </w:r>
      <w:proofErr w:type="spellStart"/>
      <w:r>
        <w:rPr>
          <w:rFonts w:ascii="Times New Roman" w:hAnsi="Times New Roman" w:cs="Times New Roman"/>
          <w:sz w:val="24"/>
          <w:szCs w:val="24"/>
        </w:rPr>
        <w:t>Lleras</w:t>
      </w:r>
      <w:proofErr w:type="spellEnd"/>
    </w:p>
    <w:p w14:paraId="0A95063F" w14:textId="121D53A4" w:rsidR="00E64DA8" w:rsidRDefault="00E64DA8" w:rsidP="00033C26">
      <w:pPr>
        <w:pStyle w:val="NoSpacing"/>
        <w:spacing w:line="480" w:lineRule="auto"/>
        <w:jc w:val="center"/>
        <w:rPr>
          <w:ins w:id="3" w:author="Gavin" w:date="2019-03-10T23:46:00Z"/>
          <w:rFonts w:ascii="Times New Roman" w:hAnsi="Times New Roman" w:cs="Times New Roman"/>
          <w:sz w:val="24"/>
          <w:szCs w:val="24"/>
        </w:rPr>
      </w:pPr>
    </w:p>
    <w:p w14:paraId="0A1E6943" w14:textId="724D1DBA" w:rsidR="00E64DA8" w:rsidRDefault="00E64DA8">
      <w:pPr>
        <w:pStyle w:val="NoSpacing"/>
        <w:spacing w:line="480" w:lineRule="auto"/>
        <w:rPr>
          <w:ins w:id="4" w:author="Gavin" w:date="2019-03-10T23:46:00Z"/>
          <w:rFonts w:ascii="Times New Roman" w:hAnsi="Times New Roman" w:cs="Times New Roman"/>
          <w:sz w:val="24"/>
          <w:szCs w:val="24"/>
        </w:rPr>
        <w:pPrChange w:id="5" w:author="Gavin" w:date="2019-03-10T23:47:00Z">
          <w:pPr>
            <w:pStyle w:val="NoSpacing"/>
            <w:spacing w:line="480" w:lineRule="auto"/>
            <w:jc w:val="center"/>
          </w:pPr>
        </w:pPrChange>
      </w:pPr>
      <w:ins w:id="6" w:author="Gavin" w:date="2019-03-10T23:46:00Z">
        <w:r>
          <w:rPr>
            <w:rFonts w:ascii="Times New Roman" w:hAnsi="Times New Roman" w:cs="Times New Roman"/>
            <w:sz w:val="24"/>
            <w:szCs w:val="24"/>
          </w:rPr>
          <w:t>TODO:</w:t>
        </w:r>
      </w:ins>
    </w:p>
    <w:p w14:paraId="6CBA7D04" w14:textId="6F7D87CC" w:rsidR="00CB1E98" w:rsidRDefault="00CB1E98">
      <w:pPr>
        <w:pStyle w:val="NoSpacing"/>
        <w:numPr>
          <w:ilvl w:val="0"/>
          <w:numId w:val="5"/>
        </w:numPr>
        <w:spacing w:line="480" w:lineRule="auto"/>
        <w:rPr>
          <w:ins w:id="7" w:author="Gavin" w:date="2019-03-13T17:33:00Z"/>
          <w:rFonts w:ascii="Times New Roman" w:hAnsi="Times New Roman" w:cs="Times New Roman"/>
          <w:sz w:val="24"/>
          <w:szCs w:val="24"/>
        </w:rPr>
      </w:pPr>
      <w:ins w:id="8" w:author="Gavin" w:date="2019-03-10T23:56:00Z">
        <w:r>
          <w:rPr>
            <w:rFonts w:ascii="Times New Roman" w:hAnsi="Times New Roman" w:cs="Times New Roman"/>
            <w:sz w:val="24"/>
            <w:szCs w:val="24"/>
          </w:rPr>
          <w:t>Better figures (?)</w:t>
        </w:r>
      </w:ins>
    </w:p>
    <w:p w14:paraId="3DCF90B9" w14:textId="6DFE860D" w:rsidR="00367571" w:rsidRDefault="00367571">
      <w:pPr>
        <w:pStyle w:val="NoSpacing"/>
        <w:numPr>
          <w:ilvl w:val="0"/>
          <w:numId w:val="5"/>
        </w:numPr>
        <w:spacing w:line="480" w:lineRule="auto"/>
        <w:rPr>
          <w:ins w:id="9" w:author="Gavin" w:date="2019-03-13T17:33:00Z"/>
          <w:rFonts w:ascii="Times New Roman" w:hAnsi="Times New Roman" w:cs="Times New Roman"/>
          <w:sz w:val="24"/>
          <w:szCs w:val="24"/>
        </w:rPr>
      </w:pPr>
      <w:ins w:id="10" w:author="Gavin" w:date="2019-03-13T17:33:00Z">
        <w:r>
          <w:rPr>
            <w:rFonts w:ascii="Times New Roman" w:hAnsi="Times New Roman" w:cs="Times New Roman"/>
            <w:sz w:val="24"/>
            <w:szCs w:val="24"/>
          </w:rPr>
          <w:t>Manually update references for:</w:t>
        </w:r>
      </w:ins>
    </w:p>
    <w:p w14:paraId="5869874C" w14:textId="5DDF0D2F" w:rsidR="00367571" w:rsidRDefault="00367571" w:rsidP="00367571">
      <w:pPr>
        <w:pStyle w:val="NoSpacing"/>
        <w:numPr>
          <w:ilvl w:val="1"/>
          <w:numId w:val="5"/>
        </w:numPr>
        <w:spacing w:line="480" w:lineRule="auto"/>
        <w:rPr>
          <w:ins w:id="11" w:author="Gavin" w:date="2019-03-13T17:33:00Z"/>
          <w:rFonts w:ascii="Times New Roman" w:hAnsi="Times New Roman" w:cs="Times New Roman"/>
          <w:sz w:val="24"/>
          <w:szCs w:val="24"/>
        </w:rPr>
      </w:pPr>
      <w:proofErr w:type="spellStart"/>
      <w:ins w:id="12" w:author="Gavin" w:date="2019-03-13T17:33:00Z">
        <w:r>
          <w:rPr>
            <w:rFonts w:ascii="Times New Roman" w:hAnsi="Times New Roman" w:cs="Times New Roman"/>
            <w:sz w:val="24"/>
            <w:szCs w:val="24"/>
          </w:rPr>
          <w:t>Lleras</w:t>
        </w:r>
        <w:proofErr w:type="spellEnd"/>
        <w:r>
          <w:rPr>
            <w:rFonts w:ascii="Times New Roman" w:hAnsi="Times New Roman" w:cs="Times New Roman"/>
            <w:sz w:val="24"/>
            <w:szCs w:val="24"/>
          </w:rPr>
          <w:t xml:space="preserve"> et al. (submitted)</w:t>
        </w:r>
      </w:ins>
    </w:p>
    <w:p w14:paraId="5109B417" w14:textId="4C153EAD" w:rsidR="00367571" w:rsidRDefault="00367571" w:rsidP="00367571">
      <w:pPr>
        <w:pStyle w:val="NoSpacing"/>
        <w:numPr>
          <w:ilvl w:val="1"/>
          <w:numId w:val="5"/>
        </w:numPr>
        <w:spacing w:line="480" w:lineRule="auto"/>
        <w:rPr>
          <w:ins w:id="13" w:author="Gavin" w:date="2019-03-13T17:34:00Z"/>
          <w:rFonts w:ascii="Times New Roman" w:hAnsi="Times New Roman" w:cs="Times New Roman"/>
          <w:sz w:val="24"/>
          <w:szCs w:val="24"/>
        </w:rPr>
      </w:pPr>
      <w:proofErr w:type="spellStart"/>
      <w:ins w:id="14" w:author="Gavin" w:date="2019-03-13T17:33:00Z">
        <w:r>
          <w:rPr>
            <w:rFonts w:ascii="Times New Roman" w:hAnsi="Times New Roman" w:cs="Times New Roman"/>
            <w:sz w:val="24"/>
            <w:szCs w:val="24"/>
          </w:rPr>
          <w:t>Psychtool</w:t>
        </w:r>
      </w:ins>
      <w:ins w:id="15" w:author="Gavin" w:date="2019-03-13T17:34:00Z">
        <w:r>
          <w:rPr>
            <w:rFonts w:ascii="Times New Roman" w:hAnsi="Times New Roman" w:cs="Times New Roman"/>
            <w:sz w:val="24"/>
            <w:szCs w:val="24"/>
          </w:rPr>
          <w:t>box</w:t>
        </w:r>
        <w:proofErr w:type="spellEnd"/>
      </w:ins>
    </w:p>
    <w:p w14:paraId="66125E85" w14:textId="61B99F56" w:rsidR="00367571" w:rsidRDefault="00367571" w:rsidP="00367571">
      <w:pPr>
        <w:pStyle w:val="NoSpacing"/>
        <w:numPr>
          <w:ilvl w:val="1"/>
          <w:numId w:val="5"/>
        </w:numPr>
        <w:spacing w:line="480" w:lineRule="auto"/>
        <w:rPr>
          <w:ins w:id="16" w:author="Gavin" w:date="2019-03-13T17:34:00Z"/>
          <w:rFonts w:ascii="Times New Roman" w:hAnsi="Times New Roman" w:cs="Times New Roman"/>
          <w:sz w:val="24"/>
          <w:szCs w:val="24"/>
        </w:rPr>
      </w:pPr>
      <w:ins w:id="17" w:author="Gavin" w:date="2019-03-13T17:34:00Z">
        <w:r>
          <w:rPr>
            <w:rFonts w:ascii="Times New Roman" w:hAnsi="Times New Roman" w:cs="Times New Roman"/>
            <w:sz w:val="24"/>
            <w:szCs w:val="24"/>
          </w:rPr>
          <w:t>R</w:t>
        </w:r>
      </w:ins>
    </w:p>
    <w:p w14:paraId="29229390" w14:textId="7C34DF3A" w:rsidR="00E17496" w:rsidRPr="00CB1E98" w:rsidRDefault="00E17496">
      <w:pPr>
        <w:pStyle w:val="NoSpacing"/>
        <w:numPr>
          <w:ilvl w:val="1"/>
          <w:numId w:val="5"/>
        </w:numPr>
        <w:spacing w:line="480" w:lineRule="auto"/>
        <w:rPr>
          <w:rFonts w:ascii="Times New Roman" w:hAnsi="Times New Roman" w:cs="Times New Roman"/>
          <w:sz w:val="24"/>
          <w:szCs w:val="24"/>
        </w:rPr>
        <w:pPrChange w:id="18" w:author="Gavin" w:date="2019-03-13T17:33:00Z">
          <w:pPr>
            <w:pStyle w:val="NoSpacing"/>
            <w:spacing w:line="480" w:lineRule="auto"/>
            <w:jc w:val="center"/>
          </w:pPr>
        </w:pPrChange>
      </w:pPr>
      <w:ins w:id="19" w:author="Gavin" w:date="2019-03-13T17:34:00Z">
        <w:r>
          <w:rPr>
            <w:rFonts w:ascii="Times New Roman" w:hAnsi="Times New Roman" w:cs="Times New Roman"/>
            <w:sz w:val="24"/>
            <w:szCs w:val="24"/>
          </w:rPr>
          <w:t>Missing refs</w:t>
        </w:r>
      </w:ins>
    </w:p>
    <w:p w14:paraId="16797EF8" w14:textId="77777777" w:rsidR="004B55CC" w:rsidRPr="004B55CC" w:rsidRDefault="004B55CC" w:rsidP="00033C26">
      <w:pPr>
        <w:pStyle w:val="NoSpacing"/>
        <w:spacing w:line="480" w:lineRule="auto"/>
        <w:jc w:val="center"/>
        <w:rPr>
          <w:rFonts w:ascii="Times New Roman" w:hAnsi="Times New Roman" w:cs="Times New Roman"/>
          <w:sz w:val="24"/>
          <w:szCs w:val="24"/>
        </w:rPr>
      </w:pPr>
    </w:p>
    <w:p w14:paraId="5A11D5CE" w14:textId="77777777" w:rsidR="00C60A50" w:rsidRDefault="00C60A50">
      <w:pPr>
        <w:rPr>
          <w:ins w:id="20" w:author="Gavin" w:date="2019-03-08T13:20:00Z"/>
          <w:rFonts w:ascii="Times New Roman" w:hAnsi="Times New Roman" w:cs="Times New Roman"/>
          <w:b/>
          <w:sz w:val="24"/>
          <w:szCs w:val="24"/>
        </w:rPr>
      </w:pPr>
      <w:ins w:id="21" w:author="Gavin" w:date="2019-03-08T13:20:00Z">
        <w:r>
          <w:rPr>
            <w:rFonts w:ascii="Times New Roman" w:hAnsi="Times New Roman" w:cs="Times New Roman"/>
            <w:b/>
            <w:sz w:val="24"/>
            <w:szCs w:val="24"/>
          </w:rPr>
          <w:br w:type="page"/>
        </w:r>
      </w:ins>
    </w:p>
    <w:p w14:paraId="12A9A623" w14:textId="4241F6C3" w:rsidR="00A36828" w:rsidRDefault="00A36828" w:rsidP="00A36828">
      <w:pPr>
        <w:rPr>
          <w:ins w:id="22" w:author="Gavin" w:date="2019-03-14T13:08:00Z"/>
          <w:rFonts w:ascii="Times New Roman" w:hAnsi="Times New Roman" w:cs="Times New Roman"/>
          <w:sz w:val="24"/>
          <w:szCs w:val="24"/>
        </w:rPr>
      </w:pPr>
      <w:ins w:id="23" w:author="Gavin" w:date="2019-03-14T13:08:00Z">
        <w:r>
          <w:rPr>
            <w:rFonts w:ascii="Times New Roman" w:hAnsi="Times New Roman" w:cs="Times New Roman"/>
            <w:sz w:val="24"/>
            <w:szCs w:val="24"/>
          </w:rPr>
          <w:lastRenderedPageBreak/>
          <w:t xml:space="preserve">When </w:t>
        </w:r>
      </w:ins>
      <w:ins w:id="24" w:author="Gavin" w:date="2019-03-14T13:36:00Z">
        <w:r w:rsidR="004254F2">
          <w:rPr>
            <w:rFonts w:ascii="Times New Roman" w:hAnsi="Times New Roman" w:cs="Times New Roman"/>
            <w:sz w:val="24"/>
            <w:szCs w:val="24"/>
          </w:rPr>
          <w:t>the context of a</w:t>
        </w:r>
      </w:ins>
      <w:ins w:id="25" w:author="Gavin" w:date="2019-03-14T13:35:00Z">
        <w:r w:rsidR="004254F2">
          <w:rPr>
            <w:rFonts w:ascii="Times New Roman" w:hAnsi="Times New Roman" w:cs="Times New Roman"/>
            <w:sz w:val="24"/>
            <w:szCs w:val="24"/>
          </w:rPr>
          <w:t xml:space="preserve"> search display is presented r</w:t>
        </w:r>
      </w:ins>
      <w:ins w:id="26" w:author="Gavin" w:date="2019-03-14T13:36:00Z">
        <w:r w:rsidR="004254F2">
          <w:rPr>
            <w:rFonts w:ascii="Times New Roman" w:hAnsi="Times New Roman" w:cs="Times New Roman"/>
            <w:sz w:val="24"/>
            <w:szCs w:val="24"/>
          </w:rPr>
          <w:t>epeatedly, response times to finding the target are shorter compared to completely novel displays even though observers do not have explicit recognition of the repetition. This phenomenon, known as contextual cueing, has been observed with different contexts</w:t>
        </w:r>
      </w:ins>
      <w:ins w:id="27" w:author="Gavin" w:date="2019-03-14T13:37:00Z">
        <w:r w:rsidR="004254F2">
          <w:rPr>
            <w:rFonts w:ascii="Times New Roman" w:hAnsi="Times New Roman" w:cs="Times New Roman"/>
            <w:sz w:val="24"/>
            <w:szCs w:val="24"/>
          </w:rPr>
          <w:t xml:space="preserve"> such as</w:t>
        </w:r>
      </w:ins>
      <w:ins w:id="28" w:author="Gavin" w:date="2019-03-14T13:36:00Z">
        <w:r w:rsidR="004254F2">
          <w:rPr>
            <w:rFonts w:ascii="Times New Roman" w:hAnsi="Times New Roman" w:cs="Times New Roman"/>
            <w:sz w:val="24"/>
            <w:szCs w:val="24"/>
          </w:rPr>
          <w:t xml:space="preserve"> spatial location,</w:t>
        </w:r>
      </w:ins>
      <w:ins w:id="29" w:author="Gavin" w:date="2019-03-14T13:37:00Z">
        <w:r w:rsidR="004254F2">
          <w:rPr>
            <w:rFonts w:ascii="Times New Roman" w:hAnsi="Times New Roman" w:cs="Times New Roman"/>
            <w:sz w:val="24"/>
            <w:szCs w:val="24"/>
          </w:rPr>
          <w:t xml:space="preserve"> object identity, and motion trajectory. </w:t>
        </w:r>
      </w:ins>
      <w:ins w:id="30" w:author="Gavin" w:date="2019-03-14T13:43:00Z">
        <w:r w:rsidR="004254F2">
          <w:rPr>
            <w:rFonts w:ascii="Times New Roman" w:hAnsi="Times New Roman" w:cs="Times New Roman"/>
            <w:sz w:val="24"/>
            <w:szCs w:val="24"/>
          </w:rPr>
          <w:t>However, there are mixed results as to whether contextua</w:t>
        </w:r>
      </w:ins>
      <w:ins w:id="31" w:author="Gavin" w:date="2019-03-14T13:44:00Z">
        <w:r w:rsidR="004254F2">
          <w:rPr>
            <w:rFonts w:ascii="Times New Roman" w:hAnsi="Times New Roman" w:cs="Times New Roman"/>
            <w:sz w:val="24"/>
            <w:szCs w:val="24"/>
          </w:rPr>
          <w:t>l cueing occurs in lure-only displays</w:t>
        </w:r>
      </w:ins>
      <w:bookmarkStart w:id="32" w:name="_GoBack"/>
      <w:bookmarkEnd w:id="32"/>
    </w:p>
    <w:p w14:paraId="3039B790" w14:textId="77777777" w:rsidR="00A36828" w:rsidRDefault="00A36828">
      <w:pPr>
        <w:rPr>
          <w:ins w:id="33" w:author="Gavin" w:date="2019-03-14T13:08:00Z"/>
          <w:rFonts w:ascii="Times New Roman" w:hAnsi="Times New Roman" w:cs="Times New Roman"/>
          <w:sz w:val="24"/>
          <w:szCs w:val="24"/>
        </w:rPr>
      </w:pPr>
      <w:ins w:id="34" w:author="Gavin" w:date="2019-03-14T13:08:00Z">
        <w:r>
          <w:rPr>
            <w:rFonts w:ascii="Times New Roman" w:hAnsi="Times New Roman" w:cs="Times New Roman"/>
            <w:sz w:val="24"/>
            <w:szCs w:val="24"/>
          </w:rPr>
          <w:br w:type="page"/>
        </w:r>
      </w:ins>
    </w:p>
    <w:p w14:paraId="360B28C1" w14:textId="77777777" w:rsidR="00A36828" w:rsidRPr="00A36828" w:rsidRDefault="00A36828" w:rsidP="00A36828">
      <w:pPr>
        <w:rPr>
          <w:ins w:id="35" w:author="Gavin" w:date="2019-03-14T13:07:00Z"/>
          <w:rFonts w:ascii="Times New Roman" w:hAnsi="Times New Roman" w:cs="Times New Roman"/>
          <w:sz w:val="24"/>
          <w:szCs w:val="24"/>
          <w:rPrChange w:id="36" w:author="Gavin" w:date="2019-03-14T13:08:00Z">
            <w:rPr>
              <w:ins w:id="37" w:author="Gavin" w:date="2019-03-14T13:07:00Z"/>
              <w:rFonts w:ascii="Times New Roman" w:hAnsi="Times New Roman" w:cs="Times New Roman"/>
              <w:b/>
              <w:sz w:val="24"/>
              <w:szCs w:val="24"/>
            </w:rPr>
          </w:rPrChange>
        </w:rPr>
      </w:pPr>
    </w:p>
    <w:p w14:paraId="4E08A837" w14:textId="66DEF6A9"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027324F6" w14:textId="6C9F327C" w:rsidR="00A931AA" w:rsidRDefault="00FE2487" w:rsidP="00FE2487">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A931AA">
        <w:rPr>
          <w:rFonts w:ascii="Times New Roman" w:hAnsi="Times New Roman" w:cs="Times New Roman"/>
          <w:sz w:val="24"/>
          <w:szCs w:val="24"/>
        </w:rPr>
        <w:t xml:space="preserve">Contextual cueing is a phenomenon in visual search tasks whereby response times are faster in displays where contextual information is repeated compared to novel displays. As the name suggests, there are two elements in contextual cueing. </w:t>
      </w:r>
      <w:r w:rsidR="00A931AA" w:rsidRPr="000D46AF">
        <w:rPr>
          <w:rFonts w:ascii="Times New Roman" w:hAnsi="Times New Roman" w:cs="Times New Roman"/>
          <w:i/>
          <w:sz w:val="24"/>
          <w:szCs w:val="24"/>
        </w:rPr>
        <w:t>Context</w:t>
      </w:r>
      <w:r w:rsidR="00A931AA">
        <w:rPr>
          <w:rFonts w:ascii="Times New Roman" w:hAnsi="Times New Roman" w:cs="Times New Roman"/>
          <w:sz w:val="24"/>
          <w:szCs w:val="24"/>
        </w:rPr>
        <w:t xml:space="preserve"> refers to information that co-occurs with the target, such as </w:t>
      </w:r>
      <w:r w:rsidR="00767AF2">
        <w:rPr>
          <w:rFonts w:ascii="Times New Roman" w:hAnsi="Times New Roman" w:cs="Times New Roman"/>
          <w:sz w:val="24"/>
          <w:szCs w:val="24"/>
        </w:rPr>
        <w:t xml:space="preserve">the </w:t>
      </w:r>
      <w:r w:rsidR="00A931AA">
        <w:rPr>
          <w:rFonts w:ascii="Times New Roman" w:hAnsi="Times New Roman" w:cs="Times New Roman"/>
          <w:sz w:val="24"/>
          <w:szCs w:val="24"/>
        </w:rPr>
        <w:t xml:space="preserve">spatial layout </w:t>
      </w:r>
      <w:ins w:id="38" w:author="Gavin" w:date="2019-03-13T11:30:00Z">
        <w:r w:rsidR="00653C1E">
          <w:rPr>
            <w:rFonts w:ascii="Times New Roman" w:hAnsi="Times New Roman" w:cs="Times New Roman"/>
            <w:sz w:val="24"/>
            <w:szCs w:val="24"/>
          </w:rPr>
          <w:fldChar w:fldCharType="begin" w:fldLock="1"/>
        </w:r>
      </w:ins>
      <w:r w:rsidR="00CE38F9">
        <w:rPr>
          <w:rFonts w:ascii="Times New Roman" w:hAnsi="Times New Roman" w:cs="Times New Roman"/>
          <w:sz w:val="24"/>
          <w:szCs w:val="24"/>
        </w:rPr>
        <w:instrText>ADDIN CSL_CITATION {"citationItems":[{"id":"ITEM-1","itemData":{"DOI":"10.1006/cogp.1998.0681","ISSN":"0010-0285","PMID":"9679076","abstract":"Global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psychology","id":"ITEM-1","issue":"1","issued":{"date-parts":[["1998","6"]]},"page":"28-71","title":"Contextual cueing: implicit learning and memory of visual context guides spatial attention.","type":"article-journal","volume":"36"},"uris":["http://www.mendeley.com/documents/?uuid=d55eb37f-4779-4ddf-9b61-697b6760fe98"]}],"mendeley":{"formattedCitation":"(Chun &amp; Jiang, 1998)","plainTextFormattedCitation":"(Chun &amp; Jiang, 1998)","previouslyFormattedCitation":"(Chun &amp; Jiang, 1998)"},"properties":{"noteIndex":0},"schema":"https://github.com/citation-style-language/schema/raw/master/csl-citation.json"}</w:instrText>
      </w:r>
      <w:r w:rsidR="00653C1E">
        <w:rPr>
          <w:rFonts w:ascii="Times New Roman" w:hAnsi="Times New Roman" w:cs="Times New Roman"/>
          <w:sz w:val="24"/>
          <w:szCs w:val="24"/>
        </w:rPr>
        <w:fldChar w:fldCharType="separate"/>
      </w:r>
      <w:r w:rsidR="00653C1E" w:rsidRPr="00653C1E">
        <w:rPr>
          <w:rFonts w:ascii="Times New Roman" w:hAnsi="Times New Roman" w:cs="Times New Roman"/>
          <w:noProof/>
          <w:sz w:val="24"/>
          <w:szCs w:val="24"/>
        </w:rPr>
        <w:t>(Chun &amp; Jiang, 1998)</w:t>
      </w:r>
      <w:ins w:id="39" w:author="Gavin" w:date="2019-03-13T11:30:00Z">
        <w:r w:rsidR="00653C1E">
          <w:rPr>
            <w:rFonts w:ascii="Times New Roman" w:hAnsi="Times New Roman" w:cs="Times New Roman"/>
            <w:sz w:val="24"/>
            <w:szCs w:val="24"/>
          </w:rPr>
          <w:fldChar w:fldCharType="end"/>
        </w:r>
      </w:ins>
      <w:r w:rsidR="00A931AA">
        <w:rPr>
          <w:rFonts w:ascii="Times New Roman" w:hAnsi="Times New Roman" w:cs="Times New Roman"/>
          <w:sz w:val="24"/>
          <w:szCs w:val="24"/>
        </w:rPr>
        <w:t xml:space="preserve">, identity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{"citationItems":[{"id":"ITEM-1","itemData":{"DOI":"10.1111/1467-9280.00168","ISSN":"0956-7976","author":[{"dropping-particle":"","family":"Chun","given":"Marvin M.","non-dropping-particle":"","parse-names":false,"suffix":""},{"dropping-particle":"V.","family":"Jiang","given":"Yuhong","non-dropping-particle":"","parse-names":false,"suffix":""}],"container-title":"Psychological Science ","id":"ITEM-1","issue":"4","issued":{"date-parts":[["1999","7","1"]]},"page":"360-365","title":"Top-Down Attentional Guidance Based on Implicit Learning of Visual Covariation","type":"article-journal","volume":"10"},"uris":["http://www.mendeley.com/documents/?uuid=9edb5467-9d7c-454a-a09f-51df735165d5"]},{"id":"ITEM-2","itemData":{"DOI":"10.1080/13506280600677744","author":[{"dropping-particle":"","family":"Goujon","given":"Annabelle","non-dropping-particle":"","parse-names":false,"suffix":""},{"dropping-particle":"","family":"Didierjean","given":"André","non-dropping-particle":"","parse-names":false,"suffix":""},{"dropping-particle":"","family":"Marmèche","given":"Evelyne","non-dropping-particle":"","parse-names":false,"suffix":""}],"container-title":"Visual Cognition","id":"ITEM-2","issue":"3","issued":{"date-parts":[["2007"]]},"page":"257-275","title":"Contextual cueing based on specific and categorical properties of the environment","type":"article-journal","volume":"15"},"uris":["http://www.mendeley.com/documents/?uuid=cb75b189-4a1e-4c0c-9901-5e9b55ca3cc2"]}],"mendeley":{"formattedCitation":"(Chun &amp; Jiang, 1999; Goujon, Didierjean, &amp; Marmèche, 2007)","plainTextFormattedCitation":"(Chun &amp; Jiang, 1999; Goujon, Didierjean, &amp; Marmèche, 2007)","previouslyFormattedCitation":"(Chun &amp; Jiang, 1999; Goujon, Didierjean, &amp; Marmèche, 2007)"},"properties":{"noteIndex":0},"schema":"https://github.com/citation-style-language/schema/raw/master/csl-citation.json"}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(Chun &amp; Jiang, 1999; Goujon, Didierjean, &amp; Marmèche, 2007)</w:t>
      </w:r>
      <w:r w:rsidR="00CE38F9">
        <w:rPr>
          <w:rFonts w:ascii="Times New Roman" w:hAnsi="Times New Roman" w:cs="Times New Roman"/>
          <w:sz w:val="24"/>
          <w:szCs w:val="24"/>
        </w:rPr>
        <w:fldChar w:fldCharType="end"/>
      </w:r>
      <w:r w:rsidR="00A931AA">
        <w:rPr>
          <w:rFonts w:ascii="Times New Roman" w:hAnsi="Times New Roman" w:cs="Times New Roman"/>
          <w:sz w:val="24"/>
          <w:szCs w:val="24"/>
        </w:rPr>
        <w:t xml:space="preserve">, or motion trajectory </w:t>
      </w:r>
      <w:r w:rsidR="00653C1E">
        <w:rPr>
          <w:rFonts w:ascii="Times New Roman" w:hAnsi="Times New Roman" w:cs="Times New Roman"/>
          <w:sz w:val="24"/>
          <w:szCs w:val="24"/>
        </w:rPr>
        <w:fldChar w:fldCharType="begin" w:fldLock="1"/>
      </w:r>
      <w:r w:rsidR="00653C1E">
        <w:rPr>
          <w:rFonts w:ascii="Times New Roman" w:hAnsi="Times New Roman" w:cs="Times New Roman"/>
          <w:sz w:val="24"/>
          <w:szCs w:val="24"/>
        </w:rPr>
        <w:instrText>ADDIN CSL_CITATION {"citationItems":[{"id":"ITEM-1","itemData":{"DOI":"10.1111/1467-9280.00168","ISSN":"0956-7976","author":[{"dropping-particle":"","family":"Chun","given":"Marvin M.","non-dropping-particle":"","parse-names":false,"suffix":""},{"dropping-particle":"V.","family":"Jiang","given":"Yuhong","non-dropping-particle":"","parse-names":false,"suffix":""}],"container-title":"Psychological Science ","id":"ITEM-1","issue":"4","issued":{"date-parts":[["1999","7","1"]]},"page":"360-365","title":"Top-Down Attentional Guidance Based on Implicit Learning of Visual Covariation","type":"article-journal","volume":"10"},"uris":["http://www.mendeley.com/documents/?uuid=9edb5467-9d7c-454a-a09f-51df735165d5"]}],"mendeley":{"formattedCitation":"(Chun &amp; Jiang, 1999)","plainTextFormattedCitation":"(Chun &amp; Jiang, 1999)","previouslyFormattedCitation":"(Chun &amp; Jiang, 1999)"},"properties":{"noteIndex":0},"schema":"https://github.com/citation-style-language/schema/raw/master/csl-citation.json"}</w:instrText>
      </w:r>
      <w:r w:rsidR="00653C1E">
        <w:rPr>
          <w:rFonts w:ascii="Times New Roman" w:hAnsi="Times New Roman" w:cs="Times New Roman"/>
          <w:sz w:val="24"/>
          <w:szCs w:val="24"/>
        </w:rPr>
        <w:fldChar w:fldCharType="separate"/>
      </w:r>
      <w:r w:rsidR="00653C1E" w:rsidRPr="00653C1E">
        <w:rPr>
          <w:rFonts w:ascii="Times New Roman" w:hAnsi="Times New Roman" w:cs="Times New Roman"/>
          <w:noProof/>
          <w:sz w:val="24"/>
          <w:szCs w:val="24"/>
        </w:rPr>
        <w:t>(Chun &amp; Jiang, 1999)</w:t>
      </w:r>
      <w:r w:rsidR="00653C1E">
        <w:rPr>
          <w:rFonts w:ascii="Times New Roman" w:hAnsi="Times New Roman" w:cs="Times New Roman"/>
          <w:sz w:val="24"/>
          <w:szCs w:val="24"/>
        </w:rPr>
        <w:fldChar w:fldCharType="end"/>
      </w:r>
      <w:r w:rsidR="00A931AA">
        <w:rPr>
          <w:rFonts w:ascii="Times New Roman" w:hAnsi="Times New Roman" w:cs="Times New Roman"/>
          <w:sz w:val="24"/>
          <w:szCs w:val="24"/>
        </w:rPr>
        <w:t xml:space="preserve"> of the stimuli in the search display. </w:t>
      </w:r>
      <w:r w:rsidR="00A931AA">
        <w:rPr>
          <w:rFonts w:ascii="Times New Roman" w:hAnsi="Times New Roman" w:cs="Times New Roman"/>
          <w:i/>
          <w:sz w:val="24"/>
          <w:szCs w:val="24"/>
        </w:rPr>
        <w:t xml:space="preserve">Cueing </w:t>
      </w:r>
      <w:r w:rsidR="00A931AA">
        <w:rPr>
          <w:rFonts w:ascii="Times New Roman" w:hAnsi="Times New Roman" w:cs="Times New Roman"/>
          <w:sz w:val="24"/>
          <w:szCs w:val="24"/>
        </w:rPr>
        <w:t xml:space="preserve">refers to the guidance of attention. Contextual cueing thus refers to situations in which attention is guided </w:t>
      </w:r>
      <w:r w:rsidR="006929E5">
        <w:rPr>
          <w:rFonts w:ascii="Times New Roman" w:hAnsi="Times New Roman" w:cs="Times New Roman"/>
          <w:sz w:val="24"/>
          <w:szCs w:val="24"/>
        </w:rPr>
        <w:t>by</w:t>
      </w:r>
      <w:r w:rsidR="00A931AA">
        <w:rPr>
          <w:rFonts w:ascii="Times New Roman" w:hAnsi="Times New Roman" w:cs="Times New Roman"/>
          <w:sz w:val="24"/>
          <w:szCs w:val="24"/>
        </w:rPr>
        <w:t xml:space="preserve"> the contextual information that has been learned.</w:t>
      </w:r>
      <w:r w:rsidR="00CF5649">
        <w:rPr>
          <w:rFonts w:ascii="Times New Roman" w:hAnsi="Times New Roman" w:cs="Times New Roman"/>
          <w:sz w:val="24"/>
          <w:szCs w:val="24"/>
        </w:rPr>
        <w:t xml:space="preserve"> </w:t>
      </w:r>
      <w:r w:rsidR="006929E5">
        <w:rPr>
          <w:rFonts w:ascii="Times New Roman" w:hAnsi="Times New Roman" w:cs="Times New Roman"/>
          <w:sz w:val="24"/>
          <w:szCs w:val="24"/>
        </w:rPr>
        <w:t>Most often</w:t>
      </w:r>
      <w:r w:rsidR="00A931AA">
        <w:rPr>
          <w:rFonts w:ascii="Times New Roman" w:hAnsi="Times New Roman" w:cs="Times New Roman"/>
          <w:sz w:val="24"/>
          <w:szCs w:val="24"/>
        </w:rPr>
        <w:t>, the context is the spatial layout of the stimuli in the search display</w:t>
      </w:r>
      <w:ins w:id="40" w:author="Gavin" w:date="2019-03-13T11:38:00Z">
        <w:r w:rsidR="00CE38F9">
          <w:rPr>
            <w:rFonts w:ascii="Times New Roman" w:hAnsi="Times New Roman" w:cs="Times New Roman"/>
            <w:sz w:val="24"/>
            <w:szCs w:val="24"/>
          </w:rPr>
          <w:fldChar w:fldCharType="begin" w:fldLock="1"/>
        </w:r>
      </w:ins>
      <w:r w:rsidR="00CE38F9">
        <w:rPr>
          <w:rFonts w:ascii="Times New Roman" w:hAnsi="Times New Roman" w:cs="Times New Roman"/>
          <w:sz w:val="24"/>
          <w:szCs w:val="24"/>
        </w:rPr>
        <w:instrText>ADDIN CSL_CITATION {"citationItems":[{"id":"ITEM-1","itemData":{"DOI":"10.1163/1568568041920113","ISSN":"01691015","PMID":"15559114","abstract":"Marvin M. Chun and Yuhong Jiang (1998) investigated the role of spatial context on visual search. They used two display conditions. In the Old Display condition, the spatial arrangement of items in the search display was kept constant throughout the experiment. In the New Display condition, the spatial arrangement of items was always novel from trial to trial. The results showed better performance with Old Displays than with New Displays. The authors proposed that repeated spatial context help guiding attention to the target location, thus they termed this effect Contextual Cueing. We present three attempts to reproduce this effect. Experiments 1 and 2 were near exact replications of experiments in Chun and Jiang's report, where we failed to obtain Contextual Cueing. Post-experimental interviews revealed that participants used different search strategies when performing the task: an 'active' strategy (an active effort to find the target), or a 'passive' strategy (intuitive search). In Experiment 3, we manipulated task instructions to bias participants into using active or passive strategies. A robust Contextual Cueing Effect was obtained only in the passive instruction condition.","author":[{"dropping-particle":"","family":"Lleras","given":"Alejandro","non-dropping-particle":"","parse-names":false,"suffix":""},{"dropping-particle":"","family":"Mühlenen","given":"Adrian","non-dropping-particle":"Von","parse-names":false,"suffix":""}],"container-title":"Spatial Vision","id":"ITEM-1","issue":"4-5","issued":{"date-parts":[["2004"]]},"page":"465-482","title":"Spatial context and top-down strategies in visual search","type":"article-journal","volume":"17"},"uris":["http://www.mendeley.com/documents/?uuid=36716dc2-e64e-49d7-ad5b-0a4215b13eaf"]},{"id":"ITEM-2","itemData":{"DOI":"10.3758/s13414-013-0446-9","ISSN":"1943-393X","PMID":"23572204","abstract":"Contextual cueing refers to the cueing of spatial attention by repeated spatial context. Previous studies have demonstrated distinctive properties of contextual cueing by background scenes and by an array of search items. Whereas scene-based contextual cueing reflects explicit learning of the scene-target association, array-based contextual cueing is supported primarily by implicit learning. In this study, we investigated the interaction between scene-based and array-based contextual cueing. Participants searched for a target that was predicted by both the background scene and the locations of distractor items. We tested three possible patterns of interaction: (1) The scene and the array could be learned independently, in which case cueing should be expressed even when only one cue was preserved; (2) the scene and array could be learned jointly, in which case cueing should occur only when both cues were preserved; (3) overshadowing might occur, in which case learning of the stronger cue should preclude learning of the weaker cue. In several experiments, we manipulated the nature of the contextual cues present during training and testing. We also tested explicit awareness of scenes, scene-target associations, and arrays. The results supported the overshadowing account: Specifically, scene-based contextual cueing precluded array-based contextual cueing when both were predictive of the location of a search target. We suggest that explicit, endogenous cues dominate over implicit cues in guiding spatial attention.","author":[{"dropping-particle":"","family":"Rosenbaum","given":"Gail M","non-dropping-particle":"","parse-names":false,"suffix":""},{"dropping-particle":"V.","family":"Jiang","given":"Yuhong","non-dropping-particle":"","parse-names":false,"suffix":""}],"container-title":"Attention, Perception, &amp; Psychophysics","id":"ITEM-2","issue":"5","issued":{"date-parts":[["2013","7"]]},"page":"888-99","title":"Interaction between scene-based and array-based contextual cueing.","type":"article-journal","volume":"75"},"uris":["http://www.mendeley.com/documents/?uuid=c9d8812a-f1f0-4fe0-822e-d22b2e1434c6"]},{"id":"ITEM-3","itemData":{"DOI":"10.1016/S1364-6613(00)01476-5","ISSN":"13646613","author":[{"dropping-particle":"","family":"Chun","given":"Marvin M.","non-dropping-particle":"","parse-names":false,"suffix":""}],"container-title":"Trends in Cognitive Sciences","id":"ITEM-3","issue":"5","issued":{"date-parts":[["2000","5"]]},"page":"170-178","title":"Contextual cueing of visual attention","type":"article-journal","volume":"4"},"uris":["http://www.mendeley.com/documents/?uuid=83ce5702-ab5b-4ac6-a540-e4c88d155bf3"]}],"mendeley":{"formattedCitation":"(Chun, 2000; Lleras &amp; Von Mühlenen, 2004; Rosenbaum &amp; Jiang, 2013)","plainTextFormattedCitation":"(Chun, 2000; Lleras &amp; Von Mühlenen, 2004; Rosenbaum &amp; Jiang, 2013)","previouslyFormattedCitation":"(Chun, 2000; Lleras &amp; Von Mühlenen, 2004; Rosenbaum &amp; Jiang, 2013)"},"properties":{"noteIndex":0},"schema":"https://github.com/citation-style-language/schema/raw/master/csl-citation.json"}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(Chun, 2000; Lleras &amp; Von Mühlenen, 2004; Rosenbaum &amp; Jiang, 2013)</w:t>
      </w:r>
      <w:ins w:id="41" w:author="Gavin" w:date="2019-03-13T11:38:00Z">
        <w:r w:rsidR="00CE38F9">
          <w:rPr>
            <w:rFonts w:ascii="Times New Roman" w:hAnsi="Times New Roman" w:cs="Times New Roman"/>
            <w:sz w:val="24"/>
            <w:szCs w:val="24"/>
          </w:rPr>
          <w:fldChar w:fldCharType="end"/>
        </w:r>
      </w:ins>
      <w:r w:rsidR="00A931AA">
        <w:rPr>
          <w:rFonts w:ascii="Times New Roman" w:hAnsi="Times New Roman" w:cs="Times New Roman"/>
          <w:sz w:val="24"/>
          <w:szCs w:val="24"/>
        </w:rPr>
        <w:t xml:space="preserve">. In these experiments, half of the search displays </w:t>
      </w:r>
      <w:r w:rsidR="006929E5">
        <w:rPr>
          <w:rFonts w:ascii="Times New Roman" w:hAnsi="Times New Roman" w:cs="Times New Roman"/>
          <w:sz w:val="24"/>
          <w:szCs w:val="24"/>
        </w:rPr>
        <w:t>are</w:t>
      </w:r>
      <w:r w:rsidR="00A931AA">
        <w:rPr>
          <w:rFonts w:ascii="Times New Roman" w:hAnsi="Times New Roman" w:cs="Times New Roman"/>
          <w:sz w:val="24"/>
          <w:szCs w:val="24"/>
        </w:rPr>
        <w:t xml:space="preserve"> repeated</w:t>
      </w:r>
      <w:r w:rsidR="00ED722E">
        <w:rPr>
          <w:rFonts w:ascii="Times New Roman" w:hAnsi="Times New Roman" w:cs="Times New Roman"/>
          <w:sz w:val="24"/>
          <w:szCs w:val="24"/>
        </w:rPr>
        <w:t xml:space="preserve"> (i.e. the spatial layout of the search stimuli remains identical throughout the experiment), while the other half would be novel (i.e. the spatial layout is randomly generated each time). Response times to repeated displays are faster than</w:t>
      </w:r>
      <w:r w:rsidR="006929E5">
        <w:rPr>
          <w:rFonts w:ascii="Times New Roman" w:hAnsi="Times New Roman" w:cs="Times New Roman"/>
          <w:sz w:val="24"/>
          <w:szCs w:val="24"/>
        </w:rPr>
        <w:t xml:space="preserve"> to</w:t>
      </w:r>
      <w:r w:rsidR="00ED722E">
        <w:rPr>
          <w:rFonts w:ascii="Times New Roman" w:hAnsi="Times New Roman" w:cs="Times New Roman"/>
          <w:sz w:val="24"/>
          <w:szCs w:val="24"/>
        </w:rPr>
        <w:t xml:space="preserve"> novel displays, suggesting </w:t>
      </w:r>
      <w:r w:rsidR="006929E5">
        <w:rPr>
          <w:rFonts w:ascii="Times New Roman" w:hAnsi="Times New Roman" w:cs="Times New Roman"/>
          <w:sz w:val="24"/>
          <w:szCs w:val="24"/>
        </w:rPr>
        <w:t xml:space="preserve">that </w:t>
      </w:r>
      <w:r w:rsidR="00ED722E">
        <w:rPr>
          <w:rFonts w:ascii="Times New Roman" w:hAnsi="Times New Roman" w:cs="Times New Roman"/>
          <w:sz w:val="24"/>
          <w:szCs w:val="24"/>
        </w:rPr>
        <w:t>observers learn the context</w:t>
      </w:r>
      <w:r w:rsidR="006929E5">
        <w:rPr>
          <w:rFonts w:ascii="Times New Roman" w:hAnsi="Times New Roman" w:cs="Times New Roman"/>
          <w:sz w:val="24"/>
          <w:szCs w:val="24"/>
        </w:rPr>
        <w:t>,</w:t>
      </w:r>
      <w:r w:rsidR="00ED722E">
        <w:rPr>
          <w:rFonts w:ascii="Times New Roman" w:hAnsi="Times New Roman" w:cs="Times New Roman"/>
          <w:sz w:val="24"/>
          <w:szCs w:val="24"/>
        </w:rPr>
        <w:t xml:space="preserve"> which allow</w:t>
      </w:r>
      <w:r w:rsidR="006929E5">
        <w:rPr>
          <w:rFonts w:ascii="Times New Roman" w:hAnsi="Times New Roman" w:cs="Times New Roman"/>
          <w:sz w:val="24"/>
          <w:szCs w:val="24"/>
        </w:rPr>
        <w:t>s</w:t>
      </w:r>
      <w:r w:rsidR="00ED722E">
        <w:rPr>
          <w:rFonts w:ascii="Times New Roman" w:hAnsi="Times New Roman" w:cs="Times New Roman"/>
          <w:sz w:val="24"/>
          <w:szCs w:val="24"/>
        </w:rPr>
        <w:t xml:space="preserve"> their attention to rapidly </w:t>
      </w:r>
      <w:r w:rsidR="006929E5">
        <w:rPr>
          <w:rFonts w:ascii="Times New Roman" w:hAnsi="Times New Roman" w:cs="Times New Roman"/>
          <w:sz w:val="24"/>
          <w:szCs w:val="24"/>
        </w:rPr>
        <w:t>move to</w:t>
      </w:r>
      <w:r w:rsidR="00ED722E">
        <w:rPr>
          <w:rFonts w:ascii="Times New Roman" w:hAnsi="Times New Roman" w:cs="Times New Roman"/>
          <w:sz w:val="24"/>
          <w:szCs w:val="24"/>
        </w:rPr>
        <w:t xml:space="preserve"> the target location.</w:t>
      </w:r>
    </w:p>
    <w:p w14:paraId="756F69F4" w14:textId="2F21A5C5" w:rsidR="00ED722E" w:rsidRDefault="00ED722E" w:rsidP="00FE248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6929E5">
        <w:rPr>
          <w:rFonts w:ascii="Times New Roman" w:hAnsi="Times New Roman" w:cs="Times New Roman"/>
          <w:sz w:val="24"/>
          <w:szCs w:val="24"/>
        </w:rPr>
        <w:t>S</w:t>
      </w:r>
      <w:r>
        <w:rPr>
          <w:rFonts w:ascii="Times New Roman" w:hAnsi="Times New Roman" w:cs="Times New Roman"/>
          <w:sz w:val="24"/>
          <w:szCs w:val="24"/>
        </w:rPr>
        <w:t xml:space="preserve">elective attention is </w:t>
      </w:r>
      <w:r w:rsidR="00DD11E7">
        <w:rPr>
          <w:rFonts w:ascii="Times New Roman" w:hAnsi="Times New Roman" w:cs="Times New Roman"/>
          <w:sz w:val="24"/>
          <w:szCs w:val="24"/>
        </w:rPr>
        <w:t xml:space="preserve">thought to be </w:t>
      </w:r>
      <w:r>
        <w:rPr>
          <w:rFonts w:ascii="Times New Roman" w:hAnsi="Times New Roman" w:cs="Times New Roman"/>
          <w:sz w:val="24"/>
          <w:szCs w:val="24"/>
        </w:rPr>
        <w:t xml:space="preserve">necessary for the development of contextual cueing </w:t>
      </w:r>
      <w:r w:rsidR="00CE38F9">
        <w:rPr>
          <w:rFonts w:ascii="Times New Roman" w:hAnsi="Times New Roman" w:cs="Times New Roman"/>
          <w:sz w:val="24"/>
          <w:szCs w:val="24"/>
        </w:rPr>
        <w:fldChar w:fldCharType="begin" w:fldLock="1"/>
      </w:r>
      <w:r w:rsidR="00CE38F9">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M.","non-dropping-particle":"","parse-names":false,"suffix":""}],"container-title":"The Quarterly Journal of Experimental Psychology Section A : Human Experimental Psychology","id":"ITEM-1","issue":"February 2014","issued":{"date-parts":[["2001"]]},"page":"37-41","title":"Selective attention modulates implicit learning","type":"article-journal"},"uris":["http://www.mendeley.com/documents/?uuid=3ad4f857-666c-47b8-a075-6212b74164e0"]}],"mendeley":{"formattedCitation":"(Jiang &amp; Chun, 2001)","plainTextFormattedCitation":"(Jiang &amp; Chun, 2001)","previouslyFormattedCitation":"(Jiang &amp; Chun, 2001)"},"properties":{"noteIndex":0},"schema":"https://github.com/citation-style-language/schema/raw/master/csl-citation.json"}</w:instrText>
      </w:r>
      <w:r w:rsidR="00CE38F9">
        <w:rPr>
          <w:rFonts w:ascii="Times New Roman" w:hAnsi="Times New Roman" w:cs="Times New Roman"/>
          <w:sz w:val="24"/>
          <w:szCs w:val="24"/>
        </w:rPr>
        <w:fldChar w:fldCharType="separate"/>
      </w:r>
      <w:r w:rsidR="00CE38F9" w:rsidRPr="00CE38F9">
        <w:rPr>
          <w:rFonts w:ascii="Times New Roman" w:hAnsi="Times New Roman" w:cs="Times New Roman"/>
          <w:noProof/>
          <w:sz w:val="24"/>
          <w:szCs w:val="24"/>
        </w:rPr>
        <w:t>(Jiang &amp; Chun, 2001)</w:t>
      </w:r>
      <w:r w:rsidR="00CE38F9">
        <w:rPr>
          <w:rFonts w:ascii="Times New Roman" w:hAnsi="Times New Roman" w:cs="Times New Roman"/>
          <w:sz w:val="24"/>
          <w:szCs w:val="24"/>
        </w:rPr>
        <w:fldChar w:fldCharType="end"/>
      </w:r>
      <w:r w:rsidR="00CE38F9">
        <w:rPr>
          <w:rFonts w:ascii="Times New Roman" w:hAnsi="Times New Roman" w:cs="Times New Roman"/>
          <w:sz w:val="24"/>
          <w:szCs w:val="24"/>
        </w:rPr>
        <w:t>.</w:t>
      </w:r>
      <w:r w:rsidR="00030B6B">
        <w:rPr>
          <w:rFonts w:ascii="Times New Roman" w:hAnsi="Times New Roman" w:cs="Times New Roman"/>
          <w:sz w:val="24"/>
          <w:szCs w:val="24"/>
        </w:rPr>
        <w:t xml:space="preserve"> </w:t>
      </w:r>
      <w:r>
        <w:rPr>
          <w:rFonts w:ascii="Times New Roman" w:hAnsi="Times New Roman" w:cs="Times New Roman"/>
          <w:sz w:val="24"/>
          <w:szCs w:val="24"/>
        </w:rPr>
        <w:t>In a series of experiments, observers were tasked to search for a target with a pre-defined color among distractors of the same color (</w:t>
      </w:r>
      <w:r w:rsidR="00424BB0">
        <w:rPr>
          <w:rFonts w:ascii="Times New Roman" w:hAnsi="Times New Roman" w:cs="Times New Roman"/>
          <w:sz w:val="24"/>
          <w:szCs w:val="24"/>
        </w:rPr>
        <w:t>“candidates”</w:t>
      </w:r>
      <w:r>
        <w:rPr>
          <w:rFonts w:ascii="Times New Roman" w:hAnsi="Times New Roman" w:cs="Times New Roman"/>
          <w:sz w:val="24"/>
          <w:szCs w:val="24"/>
        </w:rPr>
        <w:t>) or a very different color (</w:t>
      </w:r>
      <w:r w:rsidR="00424BB0">
        <w:rPr>
          <w:rFonts w:ascii="Times New Roman" w:hAnsi="Times New Roman" w:cs="Times New Roman"/>
          <w:sz w:val="24"/>
          <w:szCs w:val="24"/>
        </w:rPr>
        <w:t>“lures”</w:t>
      </w:r>
      <w:r>
        <w:rPr>
          <w:rFonts w:ascii="Times New Roman" w:hAnsi="Times New Roman" w:cs="Times New Roman"/>
          <w:sz w:val="24"/>
          <w:szCs w:val="24"/>
        </w:rPr>
        <w:t>)</w:t>
      </w:r>
      <w:r w:rsidR="00424BB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424BB0">
        <w:rPr>
          <w:rFonts w:ascii="Times New Roman" w:hAnsi="Times New Roman" w:cs="Times New Roman"/>
          <w:sz w:val="24"/>
          <w:szCs w:val="24"/>
        </w:rPr>
        <w:t xml:space="preserve">When the spatial layout of the candidates was repeated and that of the </w:t>
      </w:r>
      <w:r w:rsidR="006929E5" w:rsidRPr="006929E5">
        <w:rPr>
          <w:rFonts w:ascii="Times New Roman" w:hAnsi="Times New Roman" w:cs="Times New Roman"/>
          <w:sz w:val="24"/>
          <w:szCs w:val="24"/>
          <w:highlight w:val="yellow"/>
          <w:rPrChange w:id="42" w:author="HAL" w:date="2019-03-11T09:28:00Z">
            <w:rPr>
              <w:rFonts w:ascii="Times New Roman" w:hAnsi="Times New Roman" w:cs="Times New Roman"/>
              <w:sz w:val="24"/>
              <w:szCs w:val="24"/>
            </w:rPr>
          </w:rPrChange>
        </w:rPr>
        <w:t>lures</w:t>
      </w:r>
      <w:r w:rsidR="00424BB0">
        <w:rPr>
          <w:rFonts w:ascii="Times New Roman" w:hAnsi="Times New Roman" w:cs="Times New Roman"/>
          <w:sz w:val="24"/>
          <w:szCs w:val="24"/>
        </w:rPr>
        <w:t xml:space="preserve"> was </w:t>
      </w:r>
      <w:r w:rsidR="00424BB0">
        <w:rPr>
          <w:rFonts w:ascii="Times New Roman" w:hAnsi="Times New Roman" w:cs="Times New Roman"/>
          <w:sz w:val="24"/>
          <w:szCs w:val="24"/>
        </w:rPr>
        <w:lastRenderedPageBreak/>
        <w:t xml:space="preserve">random, contextual cueing was observed even though only half the context was repeated. Furthermore, </w:t>
      </w:r>
      <w:r w:rsidR="00527659">
        <w:rPr>
          <w:rFonts w:ascii="Times New Roman" w:hAnsi="Times New Roman" w:cs="Times New Roman"/>
          <w:sz w:val="24"/>
          <w:szCs w:val="24"/>
        </w:rPr>
        <w:t xml:space="preserve">in the reverse scenario </w:t>
      </w:r>
      <w:r w:rsidR="00424BB0">
        <w:rPr>
          <w:rFonts w:ascii="Times New Roman" w:hAnsi="Times New Roman" w:cs="Times New Roman"/>
          <w:sz w:val="24"/>
          <w:szCs w:val="24"/>
        </w:rPr>
        <w:t xml:space="preserve">when the spatial layout of the candidates </w:t>
      </w:r>
      <w:r w:rsidR="00113E4D">
        <w:rPr>
          <w:rFonts w:ascii="Times New Roman" w:hAnsi="Times New Roman" w:cs="Times New Roman"/>
          <w:sz w:val="24"/>
          <w:szCs w:val="24"/>
        </w:rPr>
        <w:t>was</w:t>
      </w:r>
      <w:r w:rsidR="00424BB0">
        <w:rPr>
          <w:rFonts w:ascii="Times New Roman" w:hAnsi="Times New Roman" w:cs="Times New Roman"/>
          <w:sz w:val="24"/>
          <w:szCs w:val="24"/>
        </w:rPr>
        <w:t xml:space="preserve"> random,</w:t>
      </w:r>
      <w:r w:rsidR="00DD11E7">
        <w:rPr>
          <w:rFonts w:ascii="Times New Roman" w:hAnsi="Times New Roman" w:cs="Times New Roman"/>
          <w:sz w:val="24"/>
          <w:szCs w:val="24"/>
        </w:rPr>
        <w:t xml:space="preserve"> evidence for </w:t>
      </w:r>
      <w:r w:rsidR="00424BB0">
        <w:rPr>
          <w:rFonts w:ascii="Times New Roman" w:hAnsi="Times New Roman" w:cs="Times New Roman"/>
          <w:sz w:val="24"/>
          <w:szCs w:val="24"/>
        </w:rPr>
        <w:t xml:space="preserve">contextual cueing was </w:t>
      </w:r>
      <w:r w:rsidR="00DD11E7">
        <w:rPr>
          <w:rFonts w:ascii="Times New Roman" w:hAnsi="Times New Roman" w:cs="Times New Roman"/>
          <w:sz w:val="24"/>
          <w:szCs w:val="24"/>
        </w:rPr>
        <w:t>mixed</w:t>
      </w:r>
      <w:r w:rsidR="00424BB0">
        <w:rPr>
          <w:rFonts w:ascii="Times New Roman" w:hAnsi="Times New Roman" w:cs="Times New Roman"/>
          <w:sz w:val="24"/>
          <w:szCs w:val="24"/>
        </w:rPr>
        <w:t>.</w:t>
      </w:r>
      <w:r w:rsidR="00DD11E7">
        <w:rPr>
          <w:rFonts w:ascii="Times New Roman" w:hAnsi="Times New Roman" w:cs="Times New Roman"/>
          <w:sz w:val="24"/>
          <w:szCs w:val="24"/>
        </w:rPr>
        <w:t xml:space="preserve"> Specifically, in one experiment (Experiment 2), they found no contextual cueing by the repeated lure configuration, whereas in Experiment 3, they found a small effect. Finally, in Experiment 4 when the search was made harder, repeating the lure context once again failed to produce a contextual cueing </w:t>
      </w:r>
      <w:r w:rsidR="00653C1E">
        <w:rPr>
          <w:rFonts w:ascii="Times New Roman" w:hAnsi="Times New Roman" w:cs="Times New Roman"/>
          <w:sz w:val="24"/>
          <w:szCs w:val="24"/>
        </w:rPr>
        <w:t xml:space="preserve">effect. </w:t>
      </w:r>
      <w:r w:rsidR="00461A94">
        <w:rPr>
          <w:rFonts w:ascii="Times New Roman" w:hAnsi="Times New Roman" w:cs="Times New Roman"/>
          <w:sz w:val="24"/>
          <w:szCs w:val="24"/>
        </w:rPr>
        <w:t>Jiang and Chun</w:t>
      </w:r>
      <w:r w:rsidR="00424BB0">
        <w:rPr>
          <w:rFonts w:ascii="Times New Roman" w:hAnsi="Times New Roman" w:cs="Times New Roman"/>
          <w:sz w:val="24"/>
          <w:szCs w:val="24"/>
        </w:rPr>
        <w:t xml:space="preserve"> </w:t>
      </w:r>
      <w:r w:rsidR="00461A94">
        <w:rPr>
          <w:rFonts w:ascii="Times New Roman" w:hAnsi="Times New Roman" w:cs="Times New Roman"/>
          <w:sz w:val="24"/>
          <w:szCs w:val="24"/>
        </w:rPr>
        <w:fldChar w:fldCharType="begin" w:fldLock="1"/>
      </w:r>
      <w:r w:rsidR="00030B6B">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learning","type":"chapter"},"uris":["http://www.mendeley.com/documents/?uuid=f1374ea6-47e7-46c7-91de-24ab4817a4fa"]}],"mendeley":{"formattedCitation":"(Jiang &amp; Chun, 2003)","manualFormatting":"(2003)","plainTextFormattedCitation":"(Jiang &amp; Chun, 2003)","previouslyFormattedCitation":"(Jiang &amp; Chun, 2003)"},"properties":{"noteIndex":0},"schema":"https://github.com/citation-style-language/schema/raw/master/csl-citation.json"}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(2003)</w:t>
      </w:r>
      <w:r w:rsidR="00461A94">
        <w:rPr>
          <w:rFonts w:ascii="Times New Roman" w:hAnsi="Times New Roman" w:cs="Times New Roman"/>
          <w:sz w:val="24"/>
          <w:szCs w:val="24"/>
        </w:rPr>
        <w:fldChar w:fldCharType="end"/>
      </w:r>
      <w:r w:rsidR="00424BB0">
        <w:rPr>
          <w:rFonts w:ascii="Times New Roman" w:hAnsi="Times New Roman" w:cs="Times New Roman"/>
          <w:sz w:val="24"/>
          <w:szCs w:val="24"/>
        </w:rPr>
        <w:t xml:space="preserve"> thus argued that contextual cueing is dependent on selective attention. Importantly, the</w:t>
      </w:r>
      <w:r w:rsidR="00DD11E7">
        <w:rPr>
          <w:rFonts w:ascii="Times New Roman" w:hAnsi="Times New Roman" w:cs="Times New Roman"/>
          <w:sz w:val="24"/>
          <w:szCs w:val="24"/>
        </w:rPr>
        <w:t xml:space="preserve"> auth</w:t>
      </w:r>
      <w:ins w:id="43" w:author="Gavin" w:date="2019-03-13T16:05:00Z">
        <w:r w:rsidR="009F669F">
          <w:rPr>
            <w:rFonts w:ascii="Times New Roman" w:hAnsi="Times New Roman" w:cs="Times New Roman"/>
            <w:sz w:val="24"/>
            <w:szCs w:val="24"/>
          </w:rPr>
          <w:softHyphen/>
        </w:r>
        <w:r w:rsidR="009F669F">
          <w:rPr>
            <w:rFonts w:ascii="Times New Roman" w:hAnsi="Times New Roman" w:cs="Times New Roman"/>
            <w:sz w:val="24"/>
            <w:szCs w:val="24"/>
          </w:rPr>
          <w:softHyphen/>
        </w:r>
      </w:ins>
      <w:r w:rsidR="00DD11E7">
        <w:rPr>
          <w:rFonts w:ascii="Times New Roman" w:hAnsi="Times New Roman" w:cs="Times New Roman"/>
          <w:sz w:val="24"/>
          <w:szCs w:val="24"/>
        </w:rPr>
        <w:t>ors</w:t>
      </w:r>
      <w:r w:rsidR="00424BB0">
        <w:rPr>
          <w:rFonts w:ascii="Times New Roman" w:hAnsi="Times New Roman" w:cs="Times New Roman"/>
          <w:sz w:val="24"/>
          <w:szCs w:val="24"/>
        </w:rPr>
        <w:t xml:space="preserve"> argue</w:t>
      </w:r>
      <w:r w:rsidR="00C84770">
        <w:rPr>
          <w:rFonts w:ascii="Times New Roman" w:hAnsi="Times New Roman" w:cs="Times New Roman"/>
          <w:sz w:val="24"/>
          <w:szCs w:val="24"/>
        </w:rPr>
        <w:t>d</w:t>
      </w:r>
      <w:r w:rsidR="00424BB0">
        <w:rPr>
          <w:rFonts w:ascii="Times New Roman" w:hAnsi="Times New Roman" w:cs="Times New Roman"/>
          <w:sz w:val="24"/>
          <w:szCs w:val="24"/>
        </w:rPr>
        <w:t xml:space="preserve"> that the attentional process in these tasks with both candidates and lures is markedly different</w:t>
      </w:r>
      <w:r w:rsidR="00C84770">
        <w:rPr>
          <w:rFonts w:ascii="Times New Roman" w:hAnsi="Times New Roman" w:cs="Times New Roman"/>
          <w:sz w:val="24"/>
          <w:szCs w:val="24"/>
        </w:rPr>
        <w:t xml:space="preserve"> from</w:t>
      </w:r>
      <w:r w:rsidR="00424BB0">
        <w:rPr>
          <w:rFonts w:ascii="Times New Roman" w:hAnsi="Times New Roman" w:cs="Times New Roman"/>
          <w:sz w:val="24"/>
          <w:szCs w:val="24"/>
        </w:rPr>
        <w:t xml:space="preserve"> the standard contextual cueing paradigm where all distractors are candidates. </w:t>
      </w:r>
      <w:r w:rsidR="009C23CD">
        <w:rPr>
          <w:rFonts w:ascii="Times New Roman" w:hAnsi="Times New Roman" w:cs="Times New Roman"/>
          <w:sz w:val="24"/>
          <w:szCs w:val="24"/>
        </w:rPr>
        <w:t>They argue</w:t>
      </w:r>
      <w:r w:rsidR="00C84770">
        <w:rPr>
          <w:rFonts w:ascii="Times New Roman" w:hAnsi="Times New Roman" w:cs="Times New Roman"/>
          <w:sz w:val="24"/>
          <w:szCs w:val="24"/>
        </w:rPr>
        <w:t>d</w:t>
      </w:r>
      <w:r w:rsidR="009C23CD">
        <w:rPr>
          <w:rFonts w:ascii="Times New Roman" w:hAnsi="Times New Roman" w:cs="Times New Roman"/>
          <w:sz w:val="24"/>
          <w:szCs w:val="24"/>
        </w:rPr>
        <w:t xml:space="preserve"> that i</w:t>
      </w:r>
      <w:r w:rsidR="00424BB0">
        <w:rPr>
          <w:rFonts w:ascii="Times New Roman" w:hAnsi="Times New Roman" w:cs="Times New Roman"/>
          <w:sz w:val="24"/>
          <w:szCs w:val="24"/>
        </w:rPr>
        <w:t xml:space="preserve">n candidate-only displays, candidates are first attended to by selective attention before being rejected </w:t>
      </w:r>
      <w:r w:rsidR="00461A94">
        <w:rPr>
          <w:rFonts w:ascii="Times New Roman" w:hAnsi="Times New Roman" w:cs="Times New Roman"/>
          <w:sz w:val="24"/>
          <w:szCs w:val="24"/>
        </w:rPr>
        <w:fldChar w:fldCharType="begin" w:fldLock="1"/>
      </w:r>
      <w:r w:rsidR="009F03F7">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learning","type":"chapter"},"uris":["http://www.mendeley.com/documents/?uuid=f1374ea6-47e7-46c7-91de-24ab4817a4fa"]},{"id":"ITEM-2","itemData":{"DOI":"10.1037/0033-295X.96.3.433","ISBN":"0033-295X\\r1939-1471","ISSN":"0033-295X","PMID":"2756067","abstract":"A new theory of search and visual attention is presented. Results support neither a distinction between serial and parallel search nor between search for features and conjunctions. For all search materials, instead, difficulty increases with increased similarity of targets to nontargets and decreasedsimilarity between nontargets, producing a continuum of search efficiency. A parallel stage of perceptual grouping and description is followed by competitive interaction between inputs, guiding selective access to awareness and action. An input gains weight to the extent that it matches an internal description of that information needed in current behavior (hence the effect of target-nontarget similarity). Perceptual grouping encourages input weights to change together (allowing \"spreading suppression\" of similar nontargets). The theory accounts for harmful effects of nontargets resembling any possible target, the importance of local nontarget grouping, and many other findings.","author":[{"dropping-particle":"","family":"Duncan","given":"John","non-dropping-particle":"","parse-names":false,"suffix":""},{"dropping-particle":"","family":"Humphreys","given":"Glyn W.","non-dropping-particle":"","parse-names":false,"suffix":""}],"container-title":"Psychological Review","id":"ITEM-2","issue":"3","issued":{"date-parts":[["1989"]]},"page":"433-458","title":"Visual search and stimulus similarity","type":"article-journal","volume":"96"},"uris":["http://www.mendeley.com/documents/?uuid=ffb7f13b-680f-4bb5-9f85-28527aacdf76"]},{"id":"ITEM-3","itemData":{"author":[{"dropping-particle":"","family":"Treisman","given":"Anne","non-dropping-particle":"","parse-names":false,"suffix":""},{"dropping-particle":"","family":"Sato","given":"Sharon","non-dropping-particle":"","parse-names":false,"suffix":""}],"container-title":"Journal of Experimental Psychology: Human Perception and Performance","id":"ITEM-3","issue":"3","issued":{"date-parts":[["1990"]]},"page":"459-478","title":"Conjunction Search Revisited","type":"article-journal","volume":"16"},"uris":["http://www.mendeley.com/documents/?uuid=7ba45731-29e7-4c8b-a3df-79ea34c888fb"]}],"mendeley":{"formattedCitation":"(Duncan &amp; Humphreys, 1989; Jiang &amp; Chun, 2003; A. Treisman &amp; Sato, 1990)","manualFormatting":"(e.g. Duncan &amp; Humphreys, 1989; Jiang &amp; Chun, 2003; Treisman &amp; Sato, 1990)","plainTextFormattedCitation":"(Duncan &amp; Humphreys, 1989; Jiang &amp; Chun, 2003; A. Treisman &amp; Sato, 1990)","previouslyFormattedCitation":"(Duncan &amp; Humphreys, 1989; Jiang &amp; Chun, 2003; A. Treisman &amp; Sato, 1990)"},"properties":{"noteIndex":0},"schema":"https://github.com/citation-style-language/schema/raw/master/csl-citation.json"}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w:t>
      </w:r>
      <w:r w:rsidR="00461A94">
        <w:rPr>
          <w:rFonts w:ascii="Times New Roman" w:hAnsi="Times New Roman" w:cs="Times New Roman"/>
          <w:noProof/>
          <w:sz w:val="24"/>
          <w:szCs w:val="24"/>
        </w:rPr>
        <w:t xml:space="preserve">e.g. </w:t>
      </w:r>
      <w:r w:rsidR="00461A94" w:rsidRPr="00461A94">
        <w:rPr>
          <w:rFonts w:ascii="Times New Roman" w:hAnsi="Times New Roman" w:cs="Times New Roman"/>
          <w:noProof/>
          <w:sz w:val="24"/>
          <w:szCs w:val="24"/>
        </w:rPr>
        <w:t>Duncan &amp; Humphreys, 1989; Jiang &amp; Chun, 2003; Treisman &amp; Sato, 1990)</w:t>
      </w:r>
      <w:r w:rsidR="00461A94">
        <w:rPr>
          <w:rFonts w:ascii="Times New Roman" w:hAnsi="Times New Roman" w:cs="Times New Roman"/>
          <w:sz w:val="24"/>
          <w:szCs w:val="24"/>
        </w:rPr>
        <w:fldChar w:fldCharType="end"/>
      </w:r>
      <w:r w:rsidR="00424BB0">
        <w:rPr>
          <w:rFonts w:ascii="Times New Roman" w:hAnsi="Times New Roman" w:cs="Times New Roman"/>
          <w:sz w:val="24"/>
          <w:szCs w:val="24"/>
        </w:rPr>
        <w:t xml:space="preserve">. On the other hand, in mixed displays, lures are first </w:t>
      </w:r>
      <w:r w:rsidR="00A60BA1">
        <w:rPr>
          <w:rFonts w:ascii="Times New Roman" w:hAnsi="Times New Roman" w:cs="Times New Roman"/>
          <w:sz w:val="24"/>
          <w:szCs w:val="24"/>
        </w:rPr>
        <w:t>filtered</w:t>
      </w:r>
      <w:r w:rsidR="00424BB0">
        <w:rPr>
          <w:rFonts w:ascii="Times New Roman" w:hAnsi="Times New Roman" w:cs="Times New Roman"/>
          <w:sz w:val="24"/>
          <w:szCs w:val="24"/>
        </w:rPr>
        <w:t xml:space="preserve"> </w:t>
      </w:r>
      <w:r w:rsidR="00A60BA1">
        <w:rPr>
          <w:rFonts w:ascii="Times New Roman" w:hAnsi="Times New Roman" w:cs="Times New Roman"/>
          <w:sz w:val="24"/>
          <w:szCs w:val="24"/>
        </w:rPr>
        <w:t xml:space="preserve">by a </w:t>
      </w:r>
      <w:proofErr w:type="spellStart"/>
      <w:r w:rsidR="00A60BA1">
        <w:rPr>
          <w:rFonts w:ascii="Times New Roman" w:hAnsi="Times New Roman" w:cs="Times New Roman"/>
          <w:sz w:val="24"/>
          <w:szCs w:val="24"/>
        </w:rPr>
        <w:t>preattentive</w:t>
      </w:r>
      <w:proofErr w:type="spellEnd"/>
      <w:r w:rsidR="00A60BA1">
        <w:rPr>
          <w:rFonts w:ascii="Times New Roman" w:hAnsi="Times New Roman" w:cs="Times New Roman"/>
          <w:sz w:val="24"/>
          <w:szCs w:val="24"/>
        </w:rPr>
        <w:t xml:space="preserve"> process</w:t>
      </w:r>
      <w:r w:rsidR="00424BB0">
        <w:rPr>
          <w:rFonts w:ascii="Times New Roman" w:hAnsi="Times New Roman" w:cs="Times New Roman"/>
          <w:sz w:val="24"/>
          <w:szCs w:val="24"/>
        </w:rPr>
        <w:t xml:space="preserve"> </w:t>
      </w:r>
      <w:ins w:id="44" w:author="Gavin" w:date="2019-03-13T11:52:00Z">
        <w:r w:rsidR="001D0E64">
          <w:rPr>
            <w:rFonts w:ascii="Times New Roman" w:hAnsi="Times New Roman" w:cs="Times New Roman"/>
            <w:sz w:val="24"/>
            <w:szCs w:val="24"/>
          </w:rPr>
          <w:fldChar w:fldCharType="begin" w:fldLock="1"/>
        </w:r>
      </w:ins>
      <w:r w:rsidR="001D0E64">
        <w:rPr>
          <w:rFonts w:ascii="Times New Roman" w:hAnsi="Times New Roman" w:cs="Times New Roman"/>
          <w:sz w:val="24"/>
          <w:szCs w:val="24"/>
        </w:rPr>
        <w:instrText>ADDIN CSL_CITATION {"citationItems":[{"id":"ITEM-1","itemData":{"author":[{"dropping-particle":"","family":"Palmer","given":"John","non-dropping-particle":"","parse-names":false,"suffix":""}],"container-title":"Current Directions in Psychological Science","id":"ITEM-1","issue":"4","issued":{"date-parts":[["1995"]]},"page":"118-123","title":"Attention in visual search: Distinguishing four causes of a set-size effect","type":"article-journal","volume":"4"},"uris":["http://www.mendeley.com/documents/?uuid=d3d9425e-8e64-4139-9b8f-44c3f779312a"]}],"mendeley":{"formattedCitation":"(Palmer, 1995)","plainTextFormattedCitation":"(Palmer, 1995)","previouslyFormattedCitation":"(Palmer, 1995)"},"properties":{"noteIndex":0},"schema":"https://github.com/citation-style-language/schema/raw/master/csl-citation.json"}</w:instrText>
      </w:r>
      <w:r w:rsidR="001D0E64">
        <w:rPr>
          <w:rFonts w:ascii="Times New Roman" w:hAnsi="Times New Roman" w:cs="Times New Roman"/>
          <w:sz w:val="24"/>
          <w:szCs w:val="24"/>
        </w:rPr>
        <w:fldChar w:fldCharType="separate"/>
      </w:r>
      <w:r w:rsidR="001D0E64" w:rsidRPr="001D0E64">
        <w:rPr>
          <w:rFonts w:ascii="Times New Roman" w:hAnsi="Times New Roman" w:cs="Times New Roman"/>
          <w:noProof/>
          <w:sz w:val="24"/>
          <w:szCs w:val="24"/>
        </w:rPr>
        <w:t>(Palmer, 1995)</w:t>
      </w:r>
      <w:ins w:id="45" w:author="Gavin" w:date="2019-03-13T11:52:00Z">
        <w:r w:rsidR="001D0E64">
          <w:rPr>
            <w:rFonts w:ascii="Times New Roman" w:hAnsi="Times New Roman" w:cs="Times New Roman"/>
            <w:sz w:val="24"/>
            <w:szCs w:val="24"/>
          </w:rPr>
          <w:fldChar w:fldCharType="end"/>
        </w:r>
        <w:r w:rsidR="001D0E64">
          <w:rPr>
            <w:rFonts w:ascii="Times New Roman" w:hAnsi="Times New Roman" w:cs="Times New Roman"/>
            <w:sz w:val="24"/>
            <w:szCs w:val="24"/>
          </w:rPr>
          <w:t xml:space="preserve"> </w:t>
        </w:r>
      </w:ins>
      <w:r w:rsidR="00424BB0">
        <w:rPr>
          <w:rFonts w:ascii="Times New Roman" w:hAnsi="Times New Roman" w:cs="Times New Roman"/>
          <w:sz w:val="24"/>
          <w:szCs w:val="24"/>
        </w:rPr>
        <w:t xml:space="preserve"> since they </w:t>
      </w:r>
      <w:r w:rsidR="00A60BA1">
        <w:rPr>
          <w:rFonts w:ascii="Times New Roman" w:hAnsi="Times New Roman" w:cs="Times New Roman"/>
          <w:sz w:val="24"/>
          <w:szCs w:val="24"/>
        </w:rPr>
        <w:t>differ from the target on at least one salient feature. Selective attention then evaluates and rejects the candidates. This process of selection and rejection, which does not take place for lures, is proposed to be the locus of the contextual cueing effect.</w:t>
      </w:r>
      <w:ins w:id="46" w:author="Simona Buetti" w:date="2019-03-13T09:14:00Z">
        <w:r w:rsidR="00496315">
          <w:rPr>
            <w:rFonts w:ascii="Times New Roman" w:hAnsi="Times New Roman" w:cs="Times New Roman"/>
            <w:sz w:val="24"/>
            <w:szCs w:val="24"/>
          </w:rPr>
          <w:t xml:space="preserve"> That said, other studies found that </w:t>
        </w:r>
        <w:commentRangeStart w:id="47"/>
        <w:commentRangeStart w:id="48"/>
        <w:r w:rsidR="00496315">
          <w:rPr>
            <w:rFonts w:ascii="Times New Roman" w:hAnsi="Times New Roman" w:cs="Times New Roman"/>
            <w:sz w:val="24"/>
            <w:szCs w:val="24"/>
          </w:rPr>
          <w:t>lure</w:t>
        </w:r>
      </w:ins>
      <w:commentRangeEnd w:id="47"/>
      <w:ins w:id="49" w:author="Simona Buetti" w:date="2019-03-13T09:16:00Z">
        <w:r w:rsidR="00496315">
          <w:rPr>
            <w:rStyle w:val="CommentReference"/>
          </w:rPr>
          <w:commentReference w:id="47"/>
        </w:r>
      </w:ins>
      <w:commentRangeEnd w:id="48"/>
      <w:r w:rsidR="00EA3EFE">
        <w:rPr>
          <w:rStyle w:val="CommentReference"/>
        </w:rPr>
        <w:commentReference w:id="48"/>
      </w:r>
      <w:ins w:id="50" w:author="Simona Buetti" w:date="2019-03-13T09:14:00Z">
        <w:r w:rsidR="00496315">
          <w:rPr>
            <w:rFonts w:ascii="Times New Roman" w:hAnsi="Times New Roman" w:cs="Times New Roman"/>
            <w:sz w:val="24"/>
            <w:szCs w:val="24"/>
          </w:rPr>
          <w:t xml:space="preserve">-context repetition can facilitate search </w:t>
        </w:r>
      </w:ins>
      <w:ins w:id="51" w:author="Gavin" w:date="2019-03-13T15:50:00Z">
        <w:r w:rsidR="00EA3EFE">
          <w:rPr>
            <w:rFonts w:ascii="Times New Roman" w:hAnsi="Times New Roman" w:cs="Times New Roman"/>
            <w:sz w:val="24"/>
            <w:szCs w:val="24"/>
          </w:rPr>
          <w:fldChar w:fldCharType="begin" w:fldLock="1"/>
        </w:r>
      </w:ins>
      <w:r w:rsidR="00EA3EFE">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Zehetleitner, &amp; Müller, 2010; Harris &amp; Remington, 2017; Kunar, Flusberg, Horowitz, &amp; Wolfe, 2007)","plainTextFormattedCitation":"(Geyer, Zehetleitner, &amp; Müller, 2010; Harris &amp; Remington, 2017; Kunar, Flusberg, Horowitz, &amp; Wolfe, 2007)","previouslyFormattedCitation":"(Geyer, Zehetleitner, &amp; Müller, 2010; Harris &amp; Remington, 2017; Kunar, Flusberg, Horowitz, &amp; Wolfe, 2007)"},"properties":{"noteIndex":0},"schema":"https://github.com/citation-style-language/schema/raw/master/csl-citation.json"}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(Geyer, Zehetleitner, &amp; Müller, 2010; Harris &amp; Remington, 2017; Kunar, Flusberg, Horowitz, &amp; Wolfe, 2007)</w:t>
      </w:r>
      <w:ins w:id="52" w:author="Gavin" w:date="2019-03-13T15:50:00Z">
        <w:r w:rsidR="00EA3EFE">
          <w:rPr>
            <w:rFonts w:ascii="Times New Roman" w:hAnsi="Times New Roman" w:cs="Times New Roman"/>
            <w:sz w:val="24"/>
            <w:szCs w:val="24"/>
          </w:rPr>
          <w:fldChar w:fldCharType="end"/>
        </w:r>
      </w:ins>
      <w:ins w:id="53" w:author="Simona Buetti" w:date="2019-03-13T09:14:00Z">
        <w:r w:rsidR="00496315">
          <w:rPr>
            <w:rFonts w:ascii="Times New Roman" w:hAnsi="Times New Roman" w:cs="Times New Roman"/>
            <w:sz w:val="24"/>
            <w:szCs w:val="24"/>
          </w:rPr>
          <w:t xml:space="preserve">, thus, evidence regarding the contribution of lure context to Contextual Cueing is mixed. </w:t>
        </w:r>
      </w:ins>
    </w:p>
    <w:p w14:paraId="5300D63C" w14:textId="7180C44C" w:rsidR="00FD0420" w:rsidRDefault="00A60BA1" w:rsidP="00DD11E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96315">
        <w:rPr>
          <w:rFonts w:ascii="Times New Roman" w:hAnsi="Times New Roman" w:cs="Times New Roman"/>
          <w:sz w:val="24"/>
          <w:szCs w:val="24"/>
        </w:rPr>
        <w:t>T</w:t>
      </w:r>
      <w:r>
        <w:rPr>
          <w:rFonts w:ascii="Times New Roman" w:hAnsi="Times New Roman" w:cs="Times New Roman"/>
          <w:sz w:val="24"/>
          <w:szCs w:val="24"/>
        </w:rPr>
        <w:t xml:space="preserve">here is recent evidence that the rejection of lures is not a </w:t>
      </w:r>
      <w:proofErr w:type="spellStart"/>
      <w:r>
        <w:rPr>
          <w:rFonts w:ascii="Times New Roman" w:hAnsi="Times New Roman" w:cs="Times New Roman"/>
          <w:sz w:val="24"/>
          <w:szCs w:val="24"/>
        </w:rPr>
        <w:t>preattentive</w:t>
      </w:r>
      <w:proofErr w:type="spellEnd"/>
      <w:r>
        <w:rPr>
          <w:rFonts w:ascii="Times New Roman" w:hAnsi="Times New Roman" w:cs="Times New Roman"/>
          <w:sz w:val="24"/>
          <w:szCs w:val="24"/>
        </w:rPr>
        <w:t xml:space="preserve"> process of filtering, but instead an active process of rejection</w:t>
      </w:r>
      <w:r w:rsidR="00461A94">
        <w:rPr>
          <w:rFonts w:ascii="Times New Roman" w:hAnsi="Times New Roman" w:cs="Times New Roman"/>
          <w:sz w:val="24"/>
          <w:szCs w:val="24"/>
        </w:rPr>
        <w:t xml:space="preserve"> </w:t>
      </w:r>
      <w:r w:rsidR="00461A94">
        <w:rPr>
          <w:rFonts w:ascii="Times New Roman" w:hAnsi="Times New Roman" w:cs="Times New Roman"/>
          <w:sz w:val="24"/>
          <w:szCs w:val="24"/>
        </w:rPr>
        <w:fldChar w:fldCharType="begin" w:fldLock="1"/>
      </w:r>
      <w:r w:rsidR="00444063">
        <w:rPr>
          <w:rFonts w:ascii="Times New Roman" w:hAnsi="Times New Roman" w:cs="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information","type":"article-journal","volume":"145"},"uris":["http://www.mendeley.com/documents/?uuid=5ffb68c4-3793-4792-900d-dbf60fc3b1b2"]}],"mendeley":{"formattedCitation":"(Buetti, Cronin, Madison, Wang, &amp; Lleras, 2016)","plainTextFormattedCitation":"(Buetti, Cronin, Madison, Wang, &amp; Lleras, 2016)","previouslyFormattedCitation":"(Buetti, Cronin, Madison, Wang, &amp; Lleras, 2016)"},"properties":{"noteIndex":0},"schema":"https://github.com/citation-style-language/schema/raw/master/csl-citation.json"}</w:instrText>
      </w:r>
      <w:r w:rsidR="00461A94">
        <w:rPr>
          <w:rFonts w:ascii="Times New Roman" w:hAnsi="Times New Roman" w:cs="Times New Roman"/>
          <w:sz w:val="24"/>
          <w:szCs w:val="24"/>
        </w:rPr>
        <w:fldChar w:fldCharType="separate"/>
      </w:r>
      <w:r w:rsidR="00461A94" w:rsidRPr="00461A94">
        <w:rPr>
          <w:rFonts w:ascii="Times New Roman" w:hAnsi="Times New Roman" w:cs="Times New Roman"/>
          <w:noProof/>
          <w:sz w:val="24"/>
          <w:szCs w:val="24"/>
        </w:rPr>
        <w:t>(Buetti, Cronin, Madison, Wang, &amp; Lleras, 2016)</w:t>
      </w:r>
      <w:r w:rsidR="00461A94">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8110D1">
        <w:rPr>
          <w:rFonts w:ascii="Times New Roman" w:hAnsi="Times New Roman" w:cs="Times New Roman"/>
          <w:sz w:val="24"/>
          <w:szCs w:val="24"/>
        </w:rPr>
        <w:t>Target</w:t>
      </w:r>
      <w:r w:rsidR="00C84770">
        <w:rPr>
          <w:rFonts w:ascii="Times New Roman" w:hAnsi="Times New Roman" w:cs="Times New Roman"/>
          <w:sz w:val="24"/>
          <w:szCs w:val="24"/>
        </w:rPr>
        <w:t xml:space="preserve"> </w:t>
      </w:r>
      <w:r>
        <w:rPr>
          <w:rFonts w:ascii="Times New Roman" w:hAnsi="Times New Roman" w:cs="Times New Roman"/>
          <w:sz w:val="24"/>
          <w:szCs w:val="24"/>
        </w:rPr>
        <w:t>Contrast Signal Theory</w:t>
      </w:r>
      <w:r w:rsidR="00C84770">
        <w:rPr>
          <w:rFonts w:ascii="Times New Roman" w:hAnsi="Times New Roman" w:cs="Times New Roman"/>
          <w:sz w:val="24"/>
          <w:szCs w:val="24"/>
        </w:rPr>
        <w:t xml:space="preserve"> emphasizes how parallel, peripheral processing aids search</w:t>
      </w:r>
      <w:r w:rsidR="000E23D1">
        <w:rPr>
          <w:rFonts w:ascii="Times New Roman" w:hAnsi="Times New Roman" w:cs="Times New Roman"/>
          <w:sz w:val="24"/>
          <w:szCs w:val="24"/>
        </w:rPr>
        <w:t xml:space="preserve">. </w:t>
      </w:r>
      <w:r w:rsidR="00C84770">
        <w:rPr>
          <w:rFonts w:ascii="Times New Roman" w:hAnsi="Times New Roman" w:cs="Times New Roman"/>
          <w:sz w:val="24"/>
          <w:szCs w:val="24"/>
        </w:rPr>
        <w:t>Processing of a scene</w:t>
      </w:r>
      <w:r w:rsidR="000E23D1">
        <w:rPr>
          <w:rFonts w:ascii="Times New Roman" w:hAnsi="Times New Roman" w:cs="Times New Roman"/>
          <w:sz w:val="24"/>
          <w:szCs w:val="24"/>
        </w:rPr>
        <w:t xml:space="preserve"> </w:t>
      </w:r>
      <w:r>
        <w:rPr>
          <w:rFonts w:ascii="Times New Roman" w:hAnsi="Times New Roman" w:cs="Times New Roman"/>
          <w:sz w:val="24"/>
          <w:szCs w:val="24"/>
        </w:rPr>
        <w:t xml:space="preserve">begins with a parallel accumulation of evidence at all locations across the display. This evidence is a contrast signal between </w:t>
      </w:r>
      <w:r w:rsidR="00D205CD">
        <w:rPr>
          <w:rFonts w:ascii="Times New Roman" w:hAnsi="Times New Roman" w:cs="Times New Roman"/>
          <w:sz w:val="24"/>
          <w:szCs w:val="24"/>
        </w:rPr>
        <w:t xml:space="preserve">each location </w:t>
      </w:r>
      <w:r>
        <w:rPr>
          <w:rFonts w:ascii="Times New Roman" w:hAnsi="Times New Roman" w:cs="Times New Roman"/>
          <w:sz w:val="24"/>
          <w:szCs w:val="24"/>
        </w:rPr>
        <w:t xml:space="preserve">and the target </w:t>
      </w:r>
      <w:r>
        <w:rPr>
          <w:rFonts w:ascii="Times New Roman" w:hAnsi="Times New Roman" w:cs="Times New Roman"/>
          <w:sz w:val="24"/>
          <w:szCs w:val="24"/>
        </w:rPr>
        <w:lastRenderedPageBreak/>
        <w:t xml:space="preserve">template, and </w:t>
      </w:r>
      <w:r w:rsidR="008B2FCC">
        <w:rPr>
          <w:rFonts w:ascii="Times New Roman" w:hAnsi="Times New Roman" w:cs="Times New Roman"/>
          <w:sz w:val="24"/>
          <w:szCs w:val="24"/>
        </w:rPr>
        <w:t xml:space="preserve">evidence is accumulated toward </w:t>
      </w:r>
      <w:r>
        <w:rPr>
          <w:rFonts w:ascii="Times New Roman" w:hAnsi="Times New Roman" w:cs="Times New Roman"/>
          <w:sz w:val="24"/>
          <w:szCs w:val="24"/>
        </w:rPr>
        <w:t xml:space="preserve">a ‘non-target’ threshold. </w:t>
      </w:r>
      <w:r w:rsidR="00D205CD">
        <w:rPr>
          <w:rFonts w:ascii="Times New Roman" w:hAnsi="Times New Roman" w:cs="Times New Roman"/>
          <w:sz w:val="24"/>
          <w:szCs w:val="24"/>
        </w:rPr>
        <w:t>Locations</w:t>
      </w:r>
      <w:r>
        <w:rPr>
          <w:rFonts w:ascii="Times New Roman" w:hAnsi="Times New Roman" w:cs="Times New Roman"/>
          <w:sz w:val="24"/>
          <w:szCs w:val="24"/>
        </w:rPr>
        <w:t xml:space="preserve"> that reach this threshold are rejected </w:t>
      </w:r>
      <w:r w:rsidR="001B733F">
        <w:rPr>
          <w:rFonts w:ascii="Times New Roman" w:hAnsi="Times New Roman" w:cs="Times New Roman"/>
          <w:sz w:val="24"/>
          <w:szCs w:val="24"/>
        </w:rPr>
        <w:t xml:space="preserve">in </w:t>
      </w:r>
      <w:r w:rsidR="00C84770">
        <w:rPr>
          <w:rFonts w:ascii="Times New Roman" w:hAnsi="Times New Roman" w:cs="Times New Roman"/>
          <w:sz w:val="24"/>
          <w:szCs w:val="24"/>
        </w:rPr>
        <w:t>parallel</w:t>
      </w:r>
      <w:r>
        <w:rPr>
          <w:rFonts w:ascii="Times New Roman" w:hAnsi="Times New Roman" w:cs="Times New Roman"/>
          <w:sz w:val="24"/>
          <w:szCs w:val="24"/>
        </w:rPr>
        <w:t xml:space="preserve">; these items will not be selected by attention for further processing. </w:t>
      </w:r>
      <w:r w:rsidR="00D205CD">
        <w:rPr>
          <w:rFonts w:ascii="Times New Roman" w:hAnsi="Times New Roman" w:cs="Times New Roman"/>
          <w:sz w:val="24"/>
          <w:szCs w:val="24"/>
        </w:rPr>
        <w:t>Th</w:t>
      </w:r>
      <w:r w:rsidR="00C84770">
        <w:rPr>
          <w:rFonts w:ascii="Times New Roman" w:hAnsi="Times New Roman" w:cs="Times New Roman"/>
          <w:sz w:val="24"/>
          <w:szCs w:val="24"/>
        </w:rPr>
        <w:t>e</w:t>
      </w:r>
      <w:r w:rsidR="00D205CD">
        <w:rPr>
          <w:rFonts w:ascii="Times New Roman" w:hAnsi="Times New Roman" w:cs="Times New Roman"/>
          <w:sz w:val="24"/>
          <w:szCs w:val="24"/>
        </w:rPr>
        <w:t xml:space="preserve"> </w:t>
      </w:r>
      <w:r w:rsidR="001B733F">
        <w:rPr>
          <w:rFonts w:ascii="Times New Roman" w:hAnsi="Times New Roman" w:cs="Times New Roman"/>
          <w:sz w:val="24"/>
          <w:szCs w:val="24"/>
        </w:rPr>
        <w:t>evidence accumulation process</w:t>
      </w:r>
      <w:r w:rsidR="00D205CD">
        <w:rPr>
          <w:rFonts w:ascii="Times New Roman" w:hAnsi="Times New Roman" w:cs="Times New Roman"/>
          <w:sz w:val="24"/>
          <w:szCs w:val="24"/>
        </w:rPr>
        <w:t xml:space="preserve"> is stochastic, and results in a logarithmic increase in response times as a function of set size</w:t>
      </w:r>
      <w:r w:rsidR="00444063">
        <w:rPr>
          <w:rFonts w:ascii="Times New Roman" w:hAnsi="Times New Roman" w:cs="Times New Roman"/>
          <w:sz w:val="24"/>
          <w:szCs w:val="24"/>
        </w:rPr>
        <w:t xml:space="preserve"> </w:t>
      </w:r>
      <w:r w:rsidR="00444063">
        <w:rPr>
          <w:rFonts w:ascii="Times New Roman" w:hAnsi="Times New Roman" w:cs="Times New Roman"/>
          <w:sz w:val="24"/>
          <w:szCs w:val="24"/>
        </w:rPr>
        <w:fldChar w:fldCharType="begin" w:fldLock="1"/>
      </w:r>
      <w:r w:rsidR="00093B7E">
        <w:rPr>
          <w:rFonts w:ascii="Times New Roman" w:hAnsi="Times New Roman" w:cs="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information","type":"article-journal","volume":"145"},"uris":["http://www.mendeley.com/documents/?uuid=5ffb68c4-3793-4792-900d-dbf60fc3b1b2"]},{"id":"ITEM-2","itemData":{"DOI":"10.2307/1422636","ISBN":"0521274338","ISSN":"00029556","abstract":"In Chapter 12 they discuss the issue of AFM and parallel models. They show (Proposition 12.4) that parallel models produce underadditive effects if (1) RT = max (Ta, Tb) (2) Ta and Tb are independent (3) Factor A affects only Ta, and B only Tb (4) Strict ordering of CFDs Fa_1(t) and Fa_2(t) as well as Fb_1(t) and Fb_2(t), e.g. if a_2 &gt; a_1 then Fa_2(t) &gt; Fa_1(t) for all t. Likewise, if b_2 &gt; b_1 then Fb_2(t) &gt; Fb_1(t).","author":[{"dropping-particle":"","family":"Townsend","given":"James T.","non-dropping-particle":"","parse-names":false,"suffix":""},{"dropping-particle":"","family":"Ashby","given":"F. Gregory","non-dropping-particle":"","parse-names":false,"suffix":""}],"id":"ITEM-2","issued":{"date-parts":[["1983"]]},"publisher":"Cambridge University Press","publisher-place":"Cambridge, UK","title":"The stochastic modeling of elementary psychological processes","type":"book"},"uris":["http://www.mendeley.com/documents/?uuid=e6f2dd5e-6208-4ce4-94cb-a810fadcd952"]}],"mendeley":{"formattedCitation":"(Buetti et al., 2016; Townsend &amp; Ashby, 1983)","plainTextFormattedCitation":"(Buetti et al., 2016; Townsend &amp; Ashby, 1983)","previouslyFormattedCitation":"(Buetti et al., 2016; Townsend &amp; Ashby, 1983)"},"properties":{"noteIndex":0},"schema":"https://github.com/citation-style-language/schema/raw/master/csl-citation.json"}</w:instrText>
      </w:r>
      <w:r w:rsidR="00444063">
        <w:rPr>
          <w:rFonts w:ascii="Times New Roman" w:hAnsi="Times New Roman" w:cs="Times New Roman"/>
          <w:sz w:val="24"/>
          <w:szCs w:val="24"/>
        </w:rPr>
        <w:fldChar w:fldCharType="separate"/>
      </w:r>
      <w:r w:rsidR="00444063" w:rsidRPr="00444063">
        <w:rPr>
          <w:rFonts w:ascii="Times New Roman" w:hAnsi="Times New Roman" w:cs="Times New Roman"/>
          <w:noProof/>
          <w:sz w:val="24"/>
          <w:szCs w:val="24"/>
        </w:rPr>
        <w:t>(Buetti et al., 2016; Townsend &amp; Ashby, 1983)</w:t>
      </w:r>
      <w:r w:rsidR="00444063">
        <w:rPr>
          <w:rFonts w:ascii="Times New Roman" w:hAnsi="Times New Roman" w:cs="Times New Roman"/>
          <w:sz w:val="24"/>
          <w:szCs w:val="24"/>
        </w:rPr>
        <w:fldChar w:fldCharType="end"/>
      </w:r>
      <w:r w:rsidR="00D205CD">
        <w:rPr>
          <w:rFonts w:ascii="Times New Roman" w:hAnsi="Times New Roman" w:cs="Times New Roman"/>
          <w:sz w:val="24"/>
          <w:szCs w:val="24"/>
        </w:rPr>
        <w:t xml:space="preserve">. </w:t>
      </w:r>
      <w:r w:rsidR="00C55F53">
        <w:rPr>
          <w:rFonts w:ascii="Times New Roman" w:hAnsi="Times New Roman" w:cs="Times New Roman"/>
          <w:sz w:val="24"/>
          <w:szCs w:val="24"/>
        </w:rPr>
        <w:t>Note that this</w:t>
      </w:r>
      <w:r w:rsidR="00D205CD">
        <w:rPr>
          <w:rFonts w:ascii="Times New Roman" w:hAnsi="Times New Roman" w:cs="Times New Roman"/>
          <w:sz w:val="24"/>
          <w:szCs w:val="24"/>
        </w:rPr>
        <w:t xml:space="preserve"> </w:t>
      </w:r>
      <w:proofErr w:type="gramStart"/>
      <w:r w:rsidR="00D205CD">
        <w:rPr>
          <w:rFonts w:ascii="Times New Roman" w:hAnsi="Times New Roman" w:cs="Times New Roman"/>
          <w:sz w:val="24"/>
          <w:szCs w:val="24"/>
        </w:rPr>
        <w:t>is in contrast to</w:t>
      </w:r>
      <w:proofErr w:type="gramEnd"/>
      <w:r w:rsidR="00D205CD">
        <w:rPr>
          <w:rFonts w:ascii="Times New Roman" w:hAnsi="Times New Roman" w:cs="Times New Roman"/>
          <w:sz w:val="24"/>
          <w:szCs w:val="24"/>
        </w:rPr>
        <w:t xml:space="preserve"> a </w:t>
      </w:r>
      <w:proofErr w:type="spellStart"/>
      <w:r w:rsidR="00D205CD">
        <w:rPr>
          <w:rFonts w:ascii="Times New Roman" w:hAnsi="Times New Roman" w:cs="Times New Roman"/>
          <w:sz w:val="24"/>
          <w:szCs w:val="24"/>
        </w:rPr>
        <w:t>preattentive</w:t>
      </w:r>
      <w:proofErr w:type="spellEnd"/>
      <w:r w:rsidR="00D205CD">
        <w:rPr>
          <w:rFonts w:ascii="Times New Roman" w:hAnsi="Times New Roman" w:cs="Times New Roman"/>
          <w:sz w:val="24"/>
          <w:szCs w:val="24"/>
        </w:rPr>
        <w:t xml:space="preserve"> filtering process </w:t>
      </w:r>
      <w:r w:rsidR="00350F7F">
        <w:rPr>
          <w:rFonts w:ascii="Times New Roman" w:hAnsi="Times New Roman" w:cs="Times New Roman"/>
          <w:sz w:val="24"/>
          <w:szCs w:val="24"/>
        </w:rPr>
        <w:t>as suggested by Jiang and Chun (</w:t>
      </w:r>
      <w:r w:rsidR="00444063">
        <w:rPr>
          <w:rFonts w:ascii="Times New Roman" w:hAnsi="Times New Roman" w:cs="Times New Roman"/>
          <w:sz w:val="24"/>
          <w:szCs w:val="24"/>
        </w:rPr>
        <w:t>2003;</w:t>
      </w:r>
      <w:r w:rsidR="00C84770">
        <w:rPr>
          <w:rFonts w:ascii="Times New Roman" w:hAnsi="Times New Roman" w:cs="Times New Roman"/>
          <w:sz w:val="24"/>
          <w:szCs w:val="24"/>
        </w:rPr>
        <w:t xml:space="preserve"> Palmer 1995</w:t>
      </w:r>
      <w:r w:rsidR="00350F7F">
        <w:rPr>
          <w:rFonts w:ascii="Times New Roman" w:hAnsi="Times New Roman" w:cs="Times New Roman"/>
          <w:sz w:val="24"/>
          <w:szCs w:val="24"/>
        </w:rPr>
        <w:t>)</w:t>
      </w:r>
      <w:r w:rsidR="00D205CD">
        <w:rPr>
          <w:rFonts w:ascii="Times New Roman" w:hAnsi="Times New Roman" w:cs="Times New Roman"/>
          <w:sz w:val="24"/>
          <w:szCs w:val="24"/>
        </w:rPr>
        <w:t xml:space="preserve">, which </w:t>
      </w:r>
      <w:r w:rsidR="000E23D1">
        <w:rPr>
          <w:rFonts w:ascii="Times New Roman" w:hAnsi="Times New Roman" w:cs="Times New Roman"/>
          <w:sz w:val="24"/>
          <w:szCs w:val="24"/>
        </w:rPr>
        <w:t xml:space="preserve">is associated with no meaningful increase in response times as a function of set size. </w:t>
      </w:r>
      <w:r w:rsidR="00C84770">
        <w:rPr>
          <w:rFonts w:ascii="Times New Roman" w:hAnsi="Times New Roman" w:cs="Times New Roman"/>
          <w:sz w:val="24"/>
          <w:szCs w:val="24"/>
        </w:rPr>
        <w:t>Focused attention</w:t>
      </w:r>
      <w:r w:rsidR="008110D1">
        <w:rPr>
          <w:rFonts w:ascii="Times New Roman" w:hAnsi="Times New Roman" w:cs="Times New Roman"/>
          <w:sz w:val="24"/>
          <w:szCs w:val="24"/>
        </w:rPr>
        <w:t xml:space="preserve"> (and/or an eye movement)</w:t>
      </w:r>
      <w:r w:rsidR="00C84770">
        <w:rPr>
          <w:rFonts w:ascii="Times New Roman" w:hAnsi="Times New Roman" w:cs="Times New Roman"/>
          <w:sz w:val="24"/>
          <w:szCs w:val="24"/>
        </w:rPr>
        <w:t xml:space="preserve"> is directed towards locations that have not reached the non-target threshold after </w:t>
      </w:r>
      <w:r w:rsidR="00B92DA5">
        <w:rPr>
          <w:rFonts w:ascii="Times New Roman" w:hAnsi="Times New Roman" w:cs="Times New Roman"/>
          <w:sz w:val="24"/>
          <w:szCs w:val="24"/>
        </w:rPr>
        <w:t xml:space="preserve">a certain </w:t>
      </w:r>
      <w:proofErr w:type="gramStart"/>
      <w:r w:rsidR="00B92DA5">
        <w:rPr>
          <w:rFonts w:ascii="Times New Roman" w:hAnsi="Times New Roman" w:cs="Times New Roman"/>
          <w:sz w:val="24"/>
          <w:szCs w:val="24"/>
        </w:rPr>
        <w:t>period of time</w:t>
      </w:r>
      <w:proofErr w:type="gramEnd"/>
      <w:r w:rsidR="00B92DA5">
        <w:rPr>
          <w:rFonts w:ascii="Times New Roman" w:hAnsi="Times New Roman" w:cs="Times New Roman"/>
          <w:sz w:val="24"/>
          <w:szCs w:val="24"/>
        </w:rPr>
        <w:t xml:space="preserve"> has passed without any accumulators reaching threshold</w:t>
      </w:r>
      <w:r w:rsidR="00C84770">
        <w:rPr>
          <w:rFonts w:ascii="Times New Roman" w:hAnsi="Times New Roman" w:cs="Times New Roman"/>
          <w:sz w:val="24"/>
          <w:szCs w:val="24"/>
        </w:rPr>
        <w:t xml:space="preserve">. </w:t>
      </w:r>
      <w:r w:rsidR="00FD0420">
        <w:rPr>
          <w:rFonts w:ascii="Times New Roman" w:hAnsi="Times New Roman" w:cs="Times New Roman"/>
          <w:sz w:val="24"/>
          <w:szCs w:val="24"/>
        </w:rPr>
        <w:t xml:space="preserve">In sum, according to </w:t>
      </w:r>
      <w:r w:rsidR="008110D1">
        <w:rPr>
          <w:rFonts w:ascii="Times New Roman" w:hAnsi="Times New Roman" w:cs="Times New Roman"/>
          <w:sz w:val="24"/>
          <w:szCs w:val="24"/>
        </w:rPr>
        <w:t xml:space="preserve">Target </w:t>
      </w:r>
      <w:r w:rsidR="00FD0420">
        <w:rPr>
          <w:rFonts w:ascii="Times New Roman" w:hAnsi="Times New Roman" w:cs="Times New Roman"/>
          <w:sz w:val="24"/>
          <w:szCs w:val="24"/>
        </w:rPr>
        <w:t xml:space="preserve">Contrast Signal Theory, lures do not get filtered out </w:t>
      </w:r>
      <w:proofErr w:type="spellStart"/>
      <w:r w:rsidR="00FD0420">
        <w:rPr>
          <w:rFonts w:ascii="Times New Roman" w:hAnsi="Times New Roman" w:cs="Times New Roman"/>
          <w:sz w:val="24"/>
          <w:szCs w:val="24"/>
        </w:rPr>
        <w:t>en</w:t>
      </w:r>
      <w:proofErr w:type="spellEnd"/>
      <w:r w:rsidR="00FD0420">
        <w:rPr>
          <w:rFonts w:ascii="Times New Roman" w:hAnsi="Times New Roman" w:cs="Times New Roman"/>
          <w:sz w:val="24"/>
          <w:szCs w:val="24"/>
        </w:rPr>
        <w:t xml:space="preserve"> masse by a </w:t>
      </w:r>
      <w:proofErr w:type="spellStart"/>
      <w:r w:rsidR="00FD0420">
        <w:rPr>
          <w:rFonts w:ascii="Times New Roman" w:hAnsi="Times New Roman" w:cs="Times New Roman"/>
          <w:sz w:val="24"/>
          <w:szCs w:val="24"/>
        </w:rPr>
        <w:t>preattentive</w:t>
      </w:r>
      <w:proofErr w:type="spellEnd"/>
      <w:r w:rsidR="00FD0420">
        <w:rPr>
          <w:rFonts w:ascii="Times New Roman" w:hAnsi="Times New Roman" w:cs="Times New Roman"/>
          <w:sz w:val="24"/>
          <w:szCs w:val="24"/>
        </w:rPr>
        <w:t xml:space="preserve"> process. Rather, all items in a search display, including lures, are processed in parallel</w:t>
      </w:r>
      <w:r w:rsidR="00ED4BA7">
        <w:rPr>
          <w:rFonts w:ascii="Times New Roman" w:hAnsi="Times New Roman" w:cs="Times New Roman"/>
          <w:sz w:val="24"/>
          <w:szCs w:val="24"/>
        </w:rPr>
        <w:t>,</w:t>
      </w:r>
      <w:r w:rsidR="00FD0420">
        <w:rPr>
          <w:rFonts w:ascii="Times New Roman" w:hAnsi="Times New Roman" w:cs="Times New Roman"/>
          <w:sz w:val="24"/>
          <w:szCs w:val="24"/>
        </w:rPr>
        <w:t xml:space="preserve"> </w:t>
      </w:r>
      <w:r w:rsidR="008110D1">
        <w:rPr>
          <w:rFonts w:ascii="Times New Roman" w:hAnsi="Times New Roman" w:cs="Times New Roman"/>
          <w:sz w:val="24"/>
          <w:szCs w:val="24"/>
        </w:rPr>
        <w:t>producing significant and systematic processing costs</w:t>
      </w:r>
      <w:r w:rsidR="00FD0420">
        <w:rPr>
          <w:rFonts w:ascii="Times New Roman" w:hAnsi="Times New Roman" w:cs="Times New Roman"/>
          <w:sz w:val="24"/>
          <w:szCs w:val="24"/>
        </w:rPr>
        <w:t xml:space="preserve">. </w:t>
      </w:r>
      <w:r w:rsidR="009A794C">
        <w:rPr>
          <w:rFonts w:ascii="Times New Roman" w:hAnsi="Times New Roman" w:cs="Times New Roman"/>
          <w:sz w:val="24"/>
          <w:szCs w:val="24"/>
        </w:rPr>
        <w:t xml:space="preserve"> </w:t>
      </w:r>
      <w:r w:rsidR="00B92DA5">
        <w:rPr>
          <w:rFonts w:ascii="Times New Roman" w:hAnsi="Times New Roman" w:cs="Times New Roman"/>
          <w:sz w:val="24"/>
          <w:szCs w:val="24"/>
        </w:rPr>
        <w:t xml:space="preserve"> </w:t>
      </w:r>
    </w:p>
    <w:p w14:paraId="392B21F1" w14:textId="252A5C34" w:rsidR="00DD11E7" w:rsidRDefault="00FD0420"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D11E7">
        <w:rPr>
          <w:rFonts w:ascii="Times New Roman" w:hAnsi="Times New Roman" w:cs="Times New Roman"/>
          <w:sz w:val="24"/>
          <w:szCs w:val="24"/>
        </w:rPr>
        <w:t xml:space="preserve">The goal of the present study is to re-examine the role of lure-context repetition on contextual cueing, given the somewhat mixed results in Jiang and Chun’s </w:t>
      </w:r>
      <w:r w:rsidR="0008409B">
        <w:rPr>
          <w:rFonts w:ascii="Times New Roman" w:hAnsi="Times New Roman" w:cs="Times New Roman"/>
          <w:sz w:val="24"/>
          <w:szCs w:val="24"/>
        </w:rPr>
        <w:t xml:space="preserve">(2001) </w:t>
      </w:r>
      <w:r w:rsidR="00DD11E7">
        <w:rPr>
          <w:rFonts w:ascii="Times New Roman" w:hAnsi="Times New Roman" w:cs="Times New Roman"/>
          <w:sz w:val="24"/>
          <w:szCs w:val="24"/>
        </w:rPr>
        <w:t>study</w:t>
      </w:r>
      <w:r w:rsidR="00ED4BA7">
        <w:rPr>
          <w:rFonts w:ascii="Times New Roman" w:hAnsi="Times New Roman" w:cs="Times New Roman"/>
          <w:sz w:val="24"/>
          <w:szCs w:val="24"/>
        </w:rPr>
        <w:t>, as well as the conflicting evidence from other studies</w:t>
      </w:r>
      <w:r w:rsidR="00030B6B">
        <w:rPr>
          <w:rFonts w:ascii="Times New Roman" w:hAnsi="Times New Roman" w:cs="Times New Roman"/>
          <w:sz w:val="24"/>
          <w:szCs w:val="24"/>
        </w:rPr>
        <w:t xml:space="preserve"> </w:t>
      </w:r>
      <w:r w:rsidR="00030B6B">
        <w:rPr>
          <w:rFonts w:ascii="Times New Roman" w:hAnsi="Times New Roman" w:cs="Times New Roman"/>
          <w:sz w:val="24"/>
          <w:szCs w:val="24"/>
        </w:rPr>
        <w:fldChar w:fldCharType="begin" w:fldLock="1"/>
      </w:r>
      <w:r w:rsidR="00A16E18">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et al., 2010; Harris &amp; Remington, 2017; Kunar et al., 2007)","manualFormatting":"(e.g. Geyer, Zehetleitner, &amp; Müller, 2010; Harris &amp; Remington, 2017; Kunar, Flusberg, Horowitz, &amp; Wolfe, 2007)","plainTextFormattedCitation":"(Geyer et al., 2010; Harris &amp; Remington, 2017; Kunar et al., 2007)","previouslyFormattedCitation":"(Geyer et al., 2010; Harris &amp; Remington, 2017; Kunar et al., 2007)"},"properties":{"noteIndex":0},"schema":"https://github.com/citation-style-language/schema/raw/master/csl-citation.json"}</w:instrText>
      </w:r>
      <w:r w:rsidR="00030B6B">
        <w:rPr>
          <w:rFonts w:ascii="Times New Roman" w:hAnsi="Times New Roman" w:cs="Times New Roman"/>
          <w:sz w:val="24"/>
          <w:szCs w:val="24"/>
        </w:rPr>
        <w:fldChar w:fldCharType="separate"/>
      </w:r>
      <w:r w:rsidR="00030B6B" w:rsidRPr="00030B6B">
        <w:rPr>
          <w:rFonts w:ascii="Times New Roman" w:hAnsi="Times New Roman" w:cs="Times New Roman"/>
          <w:noProof/>
          <w:sz w:val="24"/>
          <w:szCs w:val="24"/>
        </w:rPr>
        <w:t>(</w:t>
      </w:r>
      <w:r w:rsidR="00030B6B">
        <w:rPr>
          <w:rFonts w:ascii="Times New Roman" w:hAnsi="Times New Roman" w:cs="Times New Roman"/>
          <w:noProof/>
          <w:sz w:val="24"/>
          <w:szCs w:val="24"/>
        </w:rPr>
        <w:t>e.g.</w:t>
      </w:r>
      <w:r w:rsidR="00A16E18">
        <w:rPr>
          <w:rFonts w:ascii="Times New Roman" w:hAnsi="Times New Roman" w:cs="Times New Roman"/>
          <w:noProof/>
          <w:sz w:val="24"/>
          <w:szCs w:val="24"/>
        </w:rPr>
        <w:t xml:space="preserve"> </w:t>
      </w:r>
      <w:r w:rsidR="00030B6B" w:rsidRPr="00030B6B">
        <w:rPr>
          <w:rFonts w:ascii="Times New Roman" w:hAnsi="Times New Roman" w:cs="Times New Roman"/>
          <w:noProof/>
          <w:sz w:val="24"/>
          <w:szCs w:val="24"/>
        </w:rPr>
        <w:t>Geyer, Zehetleitner, &amp; Müller, 2010; Harris &amp; Remington, 2017; Kunar, Flusberg, Horowitz, &amp; Wolfe, 2007)</w:t>
      </w:r>
      <w:r w:rsidR="00030B6B">
        <w:rPr>
          <w:rFonts w:ascii="Times New Roman" w:hAnsi="Times New Roman" w:cs="Times New Roman"/>
          <w:sz w:val="24"/>
          <w:szCs w:val="24"/>
        </w:rPr>
        <w:fldChar w:fldCharType="end"/>
      </w:r>
      <w:r w:rsidR="00DD11E7">
        <w:rPr>
          <w:rFonts w:ascii="Times New Roman" w:hAnsi="Times New Roman" w:cs="Times New Roman"/>
          <w:sz w:val="24"/>
          <w:szCs w:val="24"/>
        </w:rPr>
        <w:t xml:space="preserve">. One difficulty in their design arises from the fact that when lure-context was repeated, displays also contained candidates whose locations were not repeating. Thus, the entire display context was varying from block to block. Further, because candidates attract focused attention (and lures do not), varying the locations of the candidates might overwhelm whatever guiding influence the lure-context might be exerting on attention. </w:t>
      </w:r>
      <w:r w:rsidR="00230CC5">
        <w:rPr>
          <w:rFonts w:ascii="Times New Roman" w:hAnsi="Times New Roman" w:cs="Times New Roman"/>
          <w:sz w:val="24"/>
          <w:szCs w:val="24"/>
        </w:rPr>
        <w:t xml:space="preserve">This might explain why in their Experiment 3, Jiang and Chun found the greatest contextual cueing effect in a condition where </w:t>
      </w:r>
      <w:r w:rsidR="00230CC5">
        <w:rPr>
          <w:rFonts w:ascii="Times New Roman" w:hAnsi="Times New Roman" w:cs="Times New Roman"/>
          <w:i/>
          <w:sz w:val="24"/>
          <w:szCs w:val="24"/>
        </w:rPr>
        <w:t>both</w:t>
      </w:r>
      <w:r w:rsidR="00230CC5">
        <w:rPr>
          <w:rFonts w:ascii="Times New Roman" w:hAnsi="Times New Roman" w:cs="Times New Roman"/>
          <w:sz w:val="24"/>
          <w:szCs w:val="24"/>
        </w:rPr>
        <w:t xml:space="preserve"> candidate- and lure-context repeated. </w:t>
      </w:r>
      <w:r w:rsidR="00DD11E7">
        <w:rPr>
          <w:rFonts w:ascii="Times New Roman" w:hAnsi="Times New Roman" w:cs="Times New Roman"/>
          <w:sz w:val="24"/>
          <w:szCs w:val="24"/>
        </w:rPr>
        <w:t xml:space="preserve">Another difficulty of the design was the use of lures that were letter-like (Ls). While it is tempting to say that </w:t>
      </w:r>
      <w:r w:rsidR="00230CC5">
        <w:rPr>
          <w:rFonts w:ascii="Times New Roman" w:hAnsi="Times New Roman" w:cs="Times New Roman"/>
          <w:sz w:val="24"/>
          <w:szCs w:val="24"/>
        </w:rPr>
        <w:t xml:space="preserve">Ls of a non-target color are unattended, there is strong evidence that </w:t>
      </w:r>
      <w:r w:rsidR="00230CC5">
        <w:rPr>
          <w:rFonts w:ascii="Times New Roman" w:hAnsi="Times New Roman" w:cs="Times New Roman"/>
          <w:sz w:val="24"/>
          <w:szCs w:val="24"/>
        </w:rPr>
        <w:lastRenderedPageBreak/>
        <w:t>letters are compulsory stimuli (</w:t>
      </w:r>
      <w:commentRangeStart w:id="54"/>
      <w:r w:rsidR="00230CC5">
        <w:rPr>
          <w:rFonts w:ascii="Times New Roman" w:hAnsi="Times New Roman" w:cs="Times New Roman"/>
          <w:sz w:val="24"/>
          <w:szCs w:val="24"/>
        </w:rPr>
        <w:t>REFE</w:t>
      </w:r>
      <w:commentRangeEnd w:id="54"/>
      <w:r w:rsidR="006B347F">
        <w:rPr>
          <w:rStyle w:val="CommentReference"/>
        </w:rPr>
        <w:commentReference w:id="54"/>
      </w:r>
      <w:r w:rsidR="00230CC5">
        <w:rPr>
          <w:rFonts w:ascii="Times New Roman" w:hAnsi="Times New Roman" w:cs="Times New Roman"/>
          <w:sz w:val="24"/>
          <w:szCs w:val="24"/>
        </w:rPr>
        <w:t xml:space="preserve">), and as such, focused attention to these stimuli might be stronger than to lures that are not letters. Furthermore, no direct evidence was provided that the lures were unattended and in fact, by their shape, the letter lures were very similar to the candidates and the target. Finally, Jiang and Chun’s result that lure-repetition did not impact contextual cueing in their Experiment 4 when the search was hard is not conclusive because such a null result is consistent with the idea that the region of the display that is processed in parallel is reduced to a small region around fixation </w:t>
      </w:r>
      <w:commentRangeStart w:id="55"/>
      <w:r w:rsidR="00093B7E">
        <w:rPr>
          <w:rFonts w:ascii="Times New Roman" w:hAnsi="Times New Roman" w:cs="Times New Roman"/>
          <w:sz w:val="24"/>
          <w:szCs w:val="24"/>
        </w:rPr>
        <w:fldChar w:fldCharType="begin" w:fldLock="1"/>
      </w:r>
      <w:r w:rsidR="00794898">
        <w:rPr>
          <w:rFonts w:ascii="Times New Roman" w:hAnsi="Times New Roman" w:cs="Times New Roman"/>
          <w:sz w:val="24"/>
          <w:szCs w:val="24"/>
        </w:rPr>
        <w:instrText>ADDIN CSL_CITATION {"citationItems":[{"id":"ITEM-1","itemData":{"DOI":"10.1017/S0140525X15002794","ISSN":"14691825","PMID":"26673054","abstract":"The way the cognitive system scans the visual environment for relevant information – visual search in short – has been a longstanding central topic in vision science. From its inception as a research topic, and despite a number of promising alternative perspectives, the study of visual search has been governed by the assumption that search proceeds on the basis of individual items (whether processed in parallel or not). This has led to the additional assumptions that shallow search slopes (at most a few tens of milliseconds per item for target-present trials) are most informative about the underlying process, and that eye movements are an epiphenomenon that can be safely ignored. We argue that the evidence now overwhelmingly favours an approach which takes fixations, not individual items as its central unit. Within fixations, items are processed in parallel, and the functional field of view determines how many fixations are needed. In this type of theoretical framework, there is a direct connection between target discrimination difficulty, fixations and RT measures. It therefore promises a more fundamental understanding of visual search by offering a unified account of both eye movement and manual response behaviour across the entire range of observed search efficiency, and provides new directions for research. A high-level conceptual simulation with just one free and four fixed parameters shows the viability of this approach.","author":[{"dropping-particle":"","family":"Hulleman","given":"Johan","non-dropping-particle":"","parse-names":false,"suffix":""},{"dropping-particle":"","family":"Olivers","given":"Chris N. L.","non-dropping-particle":"","parse-names":false,"suffix":""}],"container-title":"Behavioral and Brain Sciences","id":"ITEM-1","issued":{"date-parts":[["2017"]]},"page":"1-69","title":"The impending demise of the item in visual search","type":"article-journal","volume":"40"},"uris":["http://www.mendeley.com/documents/?uuid=4517c96f-690c-41f7-bb89-3da63306b597"]},{"id":"ITEM-2","itemData":{"DOI":"10.1177/0963721410370295","ISBN":"0963721410","ISSN":"0963-7214","abstract":"The extent to which people can focus attention in the face of irrelevant distractions has been shown to critically depend on the level and type of information load involved in their current task. The ability to focus attention improves under task conditions of high perceptual load but deteriorates under conditions of high load on cognitive control processes such as working memory. I review recent research on the effects of load on visual awareness and brain activity, including changing effects over the life span, and I outline the consequences for distraction and inattention in daily life and in clinical populations.","author":[{"dropping-particle":"","family":"Lavie","given":"Nilli","non-dropping-particle":"","parse-names":false,"suffix":""}],"container-title":"Current Directions in Psychological Science","id":"ITEM-2","issue":"3","issued":{"date-parts":[["2010"]]},"page":"143-148","title":"Attention, Distraction, and Cognitive Control Under Load","type":"article-journal","volume":"19"},"uris":["http://www.mendeley.com/documents/?uuid=4146b516-960a-4549-8d28-52e77bac45a7"]}],"mendeley":{"formattedCitation":"(Hulleman &amp; Olivers, 2017; Lavie, 2010)","manualFormatting":"(Hulleman &amp; Olivers, 2017; Lavie, 2010; Lleras et al., submitted)","plainTextFormattedCitation":"(Hulleman &amp; Olivers, 2017; Lavie, 2010)","previouslyFormattedCitation":"(Hulleman &amp; Olivers, 2017; Lavie, 2010)"},"properties":{"noteIndex":0},"schema":"https://github.com/citation-style-language/schema/raw/master/csl-citation.json"}</w:instrText>
      </w:r>
      <w:r w:rsidR="00093B7E">
        <w:rPr>
          <w:rFonts w:ascii="Times New Roman" w:hAnsi="Times New Roman" w:cs="Times New Roman"/>
          <w:sz w:val="24"/>
          <w:szCs w:val="24"/>
        </w:rPr>
        <w:fldChar w:fldCharType="separate"/>
      </w:r>
      <w:r w:rsidR="00093B7E" w:rsidRPr="00093B7E">
        <w:rPr>
          <w:rFonts w:ascii="Times New Roman" w:hAnsi="Times New Roman" w:cs="Times New Roman"/>
          <w:noProof/>
          <w:sz w:val="24"/>
          <w:szCs w:val="24"/>
        </w:rPr>
        <w:t>(Hulleman &amp; Olivers, 2017; Lavie, 2010</w:t>
      </w:r>
      <w:r w:rsidR="00093B7E">
        <w:rPr>
          <w:rFonts w:ascii="Times New Roman" w:hAnsi="Times New Roman" w:cs="Times New Roman"/>
          <w:noProof/>
          <w:sz w:val="24"/>
          <w:szCs w:val="24"/>
        </w:rPr>
        <w:t>; Lleras et al., submitted</w:t>
      </w:r>
      <w:r w:rsidR="00093B7E" w:rsidRPr="00093B7E">
        <w:rPr>
          <w:rFonts w:ascii="Times New Roman" w:hAnsi="Times New Roman" w:cs="Times New Roman"/>
          <w:noProof/>
          <w:sz w:val="24"/>
          <w:szCs w:val="24"/>
        </w:rPr>
        <w:t>)</w:t>
      </w:r>
      <w:r w:rsidR="00093B7E">
        <w:rPr>
          <w:rFonts w:ascii="Times New Roman" w:hAnsi="Times New Roman" w:cs="Times New Roman"/>
          <w:sz w:val="24"/>
          <w:szCs w:val="24"/>
        </w:rPr>
        <w:fldChar w:fldCharType="end"/>
      </w:r>
      <w:commentRangeEnd w:id="55"/>
      <w:r w:rsidR="00093B7E">
        <w:rPr>
          <w:rStyle w:val="CommentReference"/>
        </w:rPr>
        <w:commentReference w:id="55"/>
      </w:r>
      <w:r w:rsidR="00093B7E">
        <w:rPr>
          <w:rFonts w:ascii="Times New Roman" w:hAnsi="Times New Roman" w:cs="Times New Roman"/>
          <w:sz w:val="24"/>
          <w:szCs w:val="24"/>
        </w:rPr>
        <w:t xml:space="preserve"> </w:t>
      </w:r>
      <w:r w:rsidR="00230CC5">
        <w:rPr>
          <w:rFonts w:ascii="Times New Roman" w:hAnsi="Times New Roman" w:cs="Times New Roman"/>
          <w:sz w:val="24"/>
          <w:szCs w:val="24"/>
        </w:rPr>
        <w:t>.</w:t>
      </w:r>
      <w:r w:rsidR="00754F89">
        <w:rPr>
          <w:rFonts w:ascii="Times New Roman" w:hAnsi="Times New Roman" w:cs="Times New Roman"/>
          <w:sz w:val="24"/>
          <w:szCs w:val="24"/>
        </w:rPr>
        <w:t xml:space="preserve"> </w:t>
      </w:r>
      <w:r w:rsidR="00230CC5">
        <w:rPr>
          <w:rFonts w:ascii="Times New Roman" w:hAnsi="Times New Roman" w:cs="Times New Roman"/>
          <w:sz w:val="24"/>
          <w:szCs w:val="24"/>
        </w:rPr>
        <w:t>In sum,</w:t>
      </w:r>
      <w:r w:rsidR="00EA7CC9">
        <w:rPr>
          <w:rFonts w:ascii="Times New Roman" w:hAnsi="Times New Roman" w:cs="Times New Roman"/>
          <w:sz w:val="24"/>
          <w:szCs w:val="24"/>
        </w:rPr>
        <w:t xml:space="preserve"> it is difficult to make strong conclusions at this point regarding the possible contribution of repeating lure-contexts to reaction time. </w:t>
      </w:r>
      <w:r w:rsidR="00230CC5">
        <w:rPr>
          <w:rFonts w:ascii="Times New Roman" w:hAnsi="Times New Roman" w:cs="Times New Roman"/>
          <w:sz w:val="24"/>
          <w:szCs w:val="24"/>
        </w:rPr>
        <w:t xml:space="preserve"> </w:t>
      </w:r>
    </w:p>
    <w:p w14:paraId="0B454469" w14:textId="34E827E7" w:rsidR="00A60BA1" w:rsidRPr="00754F89" w:rsidRDefault="00230CC5" w:rsidP="00754F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14:paraId="00FAA40B" w14:textId="07672BD3"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Experiment 1</w:t>
      </w:r>
    </w:p>
    <w:p w14:paraId="00E59F6F" w14:textId="0D600853" w:rsidR="00EA7CC9" w:rsidRPr="00754F89" w:rsidRDefault="00EA7CC9" w:rsidP="00754F8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w:t>
      </w:r>
      <w:r w:rsidR="00CC4A7F">
        <w:rPr>
          <w:rFonts w:ascii="Times New Roman" w:hAnsi="Times New Roman" w:cs="Times New Roman"/>
          <w:sz w:val="24"/>
          <w:szCs w:val="24"/>
        </w:rPr>
        <w:t xml:space="preserve"> experiment </w:t>
      </w:r>
      <w:r>
        <w:rPr>
          <w:rFonts w:ascii="Times New Roman" w:hAnsi="Times New Roman" w:cs="Times New Roman"/>
          <w:sz w:val="24"/>
          <w:szCs w:val="24"/>
        </w:rPr>
        <w:t>was to identify what is a small number of candidates that, when repeated, can produce reliable contextual cueing effects. This is necessary because when lures are introduced into the displays</w:t>
      </w:r>
      <w:r w:rsidR="003931A5">
        <w:rPr>
          <w:rFonts w:ascii="Times New Roman" w:hAnsi="Times New Roman" w:cs="Times New Roman"/>
          <w:sz w:val="24"/>
          <w:szCs w:val="24"/>
        </w:rPr>
        <w:t xml:space="preserve"> in subsequent experiments</w:t>
      </w:r>
      <w:r>
        <w:rPr>
          <w:rFonts w:ascii="Times New Roman" w:hAnsi="Times New Roman" w:cs="Times New Roman"/>
          <w:sz w:val="24"/>
          <w:szCs w:val="24"/>
        </w:rPr>
        <w:t xml:space="preserve">, </w:t>
      </w:r>
      <w:r w:rsidR="003931A5">
        <w:rPr>
          <w:rFonts w:ascii="Times New Roman" w:hAnsi="Times New Roman" w:cs="Times New Roman"/>
          <w:sz w:val="24"/>
          <w:szCs w:val="24"/>
        </w:rPr>
        <w:t xml:space="preserve">the </w:t>
      </w:r>
      <w:r>
        <w:rPr>
          <w:rFonts w:ascii="Times New Roman" w:hAnsi="Times New Roman" w:cs="Times New Roman"/>
          <w:sz w:val="24"/>
          <w:szCs w:val="24"/>
        </w:rPr>
        <w:t>set size of lures</w:t>
      </w:r>
      <w:r w:rsidR="003931A5">
        <w:rPr>
          <w:rFonts w:ascii="Times New Roman" w:hAnsi="Times New Roman" w:cs="Times New Roman"/>
          <w:sz w:val="24"/>
          <w:szCs w:val="24"/>
        </w:rPr>
        <w:t xml:space="preserve"> will be varied across a wide range</w:t>
      </w:r>
      <w:r>
        <w:rPr>
          <w:rFonts w:ascii="Times New Roman" w:hAnsi="Times New Roman" w:cs="Times New Roman"/>
          <w:sz w:val="24"/>
          <w:szCs w:val="24"/>
        </w:rPr>
        <w:t xml:space="preserve">. The manipulation of lure set size across a wide range of values is necessary to observe the logarithmic increase in RT as a function of set size that indexes parallel evidence accumulation processes (see Buetti et al., 2016 for details). </w:t>
      </w:r>
    </w:p>
    <w:p w14:paraId="3D390352" w14:textId="77777777" w:rsidR="00033C26" w:rsidRDefault="00F45D03"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4F412982"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11E231C0" w14:textId="5F59C0F1" w:rsidR="00033C26" w:rsidRP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All participants were recruited from the subject pool from the University of Illinois at Urbana-Champaign. Participants were given course credit for taking part in the experiment. All participants were tested with the Ishihara color plates and determined to be non-colorblind. All </w:t>
      </w:r>
      <w:r>
        <w:rPr>
          <w:rFonts w:ascii="Times New Roman" w:hAnsi="Times New Roman" w:cs="Times New Roman"/>
          <w:sz w:val="24"/>
          <w:szCs w:val="24"/>
        </w:rPr>
        <w:lastRenderedPageBreak/>
        <w:t xml:space="preserve">participants also had normal or corrected-to-normal vision. </w:t>
      </w:r>
      <w:r w:rsidR="003D3A72">
        <w:rPr>
          <w:rFonts w:ascii="Times New Roman" w:hAnsi="Times New Roman" w:cs="Times New Roman"/>
          <w:sz w:val="24"/>
          <w:szCs w:val="24"/>
        </w:rPr>
        <w:t xml:space="preserve">We aimed to collect 20 participants per experiment. </w:t>
      </w:r>
    </w:p>
    <w:p w14:paraId="2D9B5E34" w14:textId="77777777" w:rsidR="00033C26" w:rsidRDefault="00033C26" w:rsidP="00033C26">
      <w:pPr>
        <w:pStyle w:val="NoSpacing"/>
        <w:spacing w:line="480" w:lineRule="auto"/>
        <w:rPr>
          <w:rFonts w:ascii="Times New Roman" w:hAnsi="Times New Roman" w:cs="Times New Roman"/>
          <w:b/>
          <w:sz w:val="24"/>
          <w:szCs w:val="24"/>
        </w:rPr>
      </w:pPr>
      <w:r w:rsidRPr="00033C26">
        <w:rPr>
          <w:rFonts w:ascii="Times New Roman" w:hAnsi="Times New Roman" w:cs="Times New Roman"/>
          <w:b/>
          <w:sz w:val="24"/>
          <w:szCs w:val="24"/>
        </w:rPr>
        <w:t>Stimuli and apparatus</w:t>
      </w:r>
    </w:p>
    <w:p w14:paraId="3C79C75C" w14:textId="636E250A" w:rsidR="00F45D03" w:rsidRDefault="00033C26" w:rsidP="00F45D03">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F45D03">
        <w:rPr>
          <w:rFonts w:ascii="Times New Roman" w:hAnsi="Times New Roman" w:cs="Times New Roman"/>
          <w:sz w:val="24"/>
          <w:szCs w:val="24"/>
        </w:rPr>
        <w:t xml:space="preserve">The target was a </w:t>
      </w:r>
      <w:proofErr w:type="gramStart"/>
      <w:r w:rsidR="00F45D03">
        <w:rPr>
          <w:rFonts w:ascii="Times New Roman" w:hAnsi="Times New Roman" w:cs="Times New Roman"/>
          <w:sz w:val="24"/>
          <w:szCs w:val="24"/>
        </w:rPr>
        <w:t>red letter</w:t>
      </w:r>
      <w:proofErr w:type="gramEnd"/>
      <w:r w:rsidR="00F45D03">
        <w:rPr>
          <w:rFonts w:ascii="Times New Roman" w:hAnsi="Times New Roman" w:cs="Times New Roman"/>
          <w:sz w:val="24"/>
          <w:szCs w:val="24"/>
        </w:rPr>
        <w:t xml:space="preserve"> T that was rotated 90 degrees either clockwise or anti-clockwise. Participants had to respond to the target orientation. The distractor stimuli were red letter ‘L’s rotated either 0, 90, 190, or 270 degrees clockwise. </w:t>
      </w:r>
      <w:r w:rsidR="00A74166">
        <w:rPr>
          <w:rFonts w:ascii="Times New Roman" w:hAnsi="Times New Roman" w:cs="Times New Roman"/>
          <w:sz w:val="24"/>
          <w:szCs w:val="24"/>
        </w:rPr>
        <w:t>The experiment was programmed and ran in MATLAB using the Psychophysics Toolbox (</w:t>
      </w:r>
      <w:commentRangeStart w:id="56"/>
      <w:r w:rsidR="00093B7E">
        <w:rPr>
          <w:rFonts w:ascii="Times New Roman" w:hAnsi="Times New Roman" w:cs="Times New Roman"/>
          <w:sz w:val="24"/>
          <w:szCs w:val="24"/>
        </w:rPr>
        <w:t>Brainard</w:t>
      </w:r>
      <w:commentRangeEnd w:id="56"/>
      <w:r w:rsidR="00093B7E">
        <w:rPr>
          <w:rStyle w:val="CommentReference"/>
        </w:rPr>
        <w:commentReference w:id="56"/>
      </w:r>
      <w:r w:rsidR="00093B7E">
        <w:rPr>
          <w:rFonts w:ascii="Times New Roman" w:hAnsi="Times New Roman" w:cs="Times New Roman"/>
          <w:sz w:val="24"/>
          <w:szCs w:val="24"/>
        </w:rPr>
        <w:t xml:space="preserve">, 1997; Kleiner, Brainard, </w:t>
      </w:r>
      <w:r w:rsidR="006B347F">
        <w:rPr>
          <w:rFonts w:ascii="Times New Roman" w:hAnsi="Times New Roman" w:cs="Times New Roman"/>
          <w:sz w:val="24"/>
          <w:szCs w:val="24"/>
        </w:rPr>
        <w:t xml:space="preserve">&amp; </w:t>
      </w:r>
      <w:proofErr w:type="spellStart"/>
      <w:r w:rsidR="00093B7E">
        <w:rPr>
          <w:rFonts w:ascii="Times New Roman" w:hAnsi="Times New Roman" w:cs="Times New Roman"/>
          <w:sz w:val="24"/>
          <w:szCs w:val="24"/>
        </w:rPr>
        <w:t>Pelli</w:t>
      </w:r>
      <w:proofErr w:type="spellEnd"/>
      <w:r w:rsidR="00093B7E">
        <w:rPr>
          <w:rFonts w:ascii="Times New Roman" w:hAnsi="Times New Roman" w:cs="Times New Roman"/>
          <w:sz w:val="24"/>
          <w:szCs w:val="24"/>
        </w:rPr>
        <w:t>, 2007</w:t>
      </w:r>
      <w:r w:rsidR="00A74166">
        <w:rPr>
          <w:rFonts w:ascii="Times New Roman" w:hAnsi="Times New Roman" w:cs="Times New Roman"/>
          <w:sz w:val="24"/>
          <w:szCs w:val="24"/>
        </w:rPr>
        <w:t>).</w:t>
      </w:r>
    </w:p>
    <w:p w14:paraId="26E1DF6D" w14:textId="48624904" w:rsidR="00033C26" w:rsidRDefault="00033C26" w:rsidP="00F935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45D03">
        <w:rPr>
          <w:rFonts w:ascii="Times New Roman" w:hAnsi="Times New Roman" w:cs="Times New Roman"/>
          <w:sz w:val="24"/>
          <w:szCs w:val="24"/>
        </w:rPr>
        <w:tab/>
      </w:r>
      <w:r>
        <w:rPr>
          <w:rFonts w:ascii="Times New Roman" w:hAnsi="Times New Roman" w:cs="Times New Roman"/>
          <w:sz w:val="24"/>
          <w:szCs w:val="24"/>
        </w:rPr>
        <w:t xml:space="preserve">In each search display, the stimuli were distributed across a 6-by-6 grid. </w:t>
      </w:r>
      <w:del w:id="57" w:author="Gavin" w:date="2019-03-13T15:39:00Z">
        <w:r w:rsidDel="006B347F">
          <w:rPr>
            <w:rFonts w:ascii="Times New Roman" w:hAnsi="Times New Roman" w:cs="Times New Roman"/>
            <w:sz w:val="24"/>
            <w:szCs w:val="24"/>
          </w:rPr>
          <w:delText xml:space="preserve">This grid subtended </w:delText>
        </w:r>
        <w:r w:rsidRPr="00BC4F7D" w:rsidDel="006B347F">
          <w:rPr>
            <w:rFonts w:ascii="Times New Roman" w:hAnsi="Times New Roman" w:cs="Times New Roman"/>
            <w:sz w:val="24"/>
            <w:szCs w:val="24"/>
            <w:highlight w:val="yellow"/>
          </w:rPr>
          <w:delText>xxx</w:delText>
        </w:r>
        <w:r w:rsidDel="006B347F">
          <w:rPr>
            <w:rFonts w:ascii="Times New Roman" w:hAnsi="Times New Roman" w:cs="Times New Roman"/>
            <w:sz w:val="24"/>
            <w:szCs w:val="24"/>
          </w:rPr>
          <w:delText xml:space="preserve"> degrees of visual angle horizontally and </w:delText>
        </w:r>
        <w:r w:rsidRPr="00BC4F7D" w:rsidDel="006B347F">
          <w:rPr>
            <w:rFonts w:ascii="Times New Roman" w:hAnsi="Times New Roman" w:cs="Times New Roman"/>
            <w:sz w:val="24"/>
            <w:szCs w:val="24"/>
            <w:highlight w:val="yellow"/>
          </w:rPr>
          <w:delText>xxx</w:delText>
        </w:r>
        <w:r w:rsidDel="006B347F">
          <w:rPr>
            <w:rFonts w:ascii="Times New Roman" w:hAnsi="Times New Roman" w:cs="Times New Roman"/>
            <w:sz w:val="24"/>
            <w:szCs w:val="24"/>
          </w:rPr>
          <w:delText xml:space="preserve"> degrees vertically. </w:delText>
        </w:r>
      </w:del>
      <w:r w:rsidR="00B80D48">
        <w:rPr>
          <w:rFonts w:ascii="Times New Roman" w:hAnsi="Times New Roman" w:cs="Times New Roman"/>
          <w:sz w:val="24"/>
          <w:szCs w:val="24"/>
        </w:rPr>
        <w:t>There was a total of 12 displays</w:t>
      </w:r>
      <w:r w:rsidR="00F45D03">
        <w:rPr>
          <w:rFonts w:ascii="Times New Roman" w:hAnsi="Times New Roman" w:cs="Times New Roman"/>
          <w:sz w:val="24"/>
          <w:szCs w:val="24"/>
        </w:rPr>
        <w:t xml:space="preserve"> (six for </w:t>
      </w:r>
      <w:r w:rsidR="004554D8">
        <w:rPr>
          <w:rFonts w:ascii="Times New Roman" w:hAnsi="Times New Roman" w:cs="Times New Roman"/>
          <w:sz w:val="24"/>
          <w:szCs w:val="24"/>
        </w:rPr>
        <w:t xml:space="preserve">set </w:t>
      </w:r>
      <w:r w:rsidR="00F45D03">
        <w:rPr>
          <w:rFonts w:ascii="Times New Roman" w:hAnsi="Times New Roman" w:cs="Times New Roman"/>
          <w:sz w:val="24"/>
          <w:szCs w:val="24"/>
        </w:rPr>
        <w:t>size</w:t>
      </w:r>
      <w:r w:rsidR="004554D8">
        <w:rPr>
          <w:rFonts w:ascii="Times New Roman" w:hAnsi="Times New Roman" w:cs="Times New Roman"/>
          <w:sz w:val="24"/>
          <w:szCs w:val="24"/>
        </w:rPr>
        <w:t xml:space="preserve"> 4 and six for set size 8</w:t>
      </w:r>
      <w:r w:rsidR="00F45D03">
        <w:rPr>
          <w:rFonts w:ascii="Times New Roman" w:hAnsi="Times New Roman" w:cs="Times New Roman"/>
          <w:sz w:val="24"/>
          <w:szCs w:val="24"/>
        </w:rPr>
        <w:t>) that were repeated</w:t>
      </w:r>
      <w:r w:rsidR="00B80D48">
        <w:rPr>
          <w:rFonts w:ascii="Times New Roman" w:hAnsi="Times New Roman" w:cs="Times New Roman"/>
          <w:sz w:val="24"/>
          <w:szCs w:val="24"/>
        </w:rPr>
        <w:t xml:space="preserve"> throughout the entire experiment. </w:t>
      </w:r>
      <w:r w:rsidR="00F45D03">
        <w:rPr>
          <w:rFonts w:ascii="Times New Roman" w:hAnsi="Times New Roman" w:cs="Times New Roman"/>
          <w:sz w:val="24"/>
          <w:szCs w:val="24"/>
        </w:rPr>
        <w:t>Each of these</w:t>
      </w:r>
      <w:r w:rsidR="00F93513">
        <w:rPr>
          <w:rFonts w:ascii="Times New Roman" w:hAnsi="Times New Roman" w:cs="Times New Roman"/>
          <w:sz w:val="24"/>
          <w:szCs w:val="24"/>
        </w:rPr>
        <w:t xml:space="preserve"> 12 </w:t>
      </w:r>
      <w:r w:rsidR="00F45D03">
        <w:rPr>
          <w:rFonts w:ascii="Times New Roman" w:hAnsi="Times New Roman" w:cs="Times New Roman"/>
          <w:sz w:val="24"/>
          <w:szCs w:val="24"/>
        </w:rPr>
        <w:t xml:space="preserve">repeated </w:t>
      </w:r>
      <w:r w:rsidR="00F93513">
        <w:rPr>
          <w:rFonts w:ascii="Times New Roman" w:hAnsi="Times New Roman" w:cs="Times New Roman"/>
          <w:sz w:val="24"/>
          <w:szCs w:val="24"/>
        </w:rPr>
        <w:t xml:space="preserve">displays had unique target locations. A </w:t>
      </w:r>
      <w:r w:rsidR="00F45D03">
        <w:rPr>
          <w:rFonts w:ascii="Times New Roman" w:hAnsi="Times New Roman" w:cs="Times New Roman"/>
          <w:sz w:val="24"/>
          <w:szCs w:val="24"/>
        </w:rPr>
        <w:t xml:space="preserve">separate </w:t>
      </w:r>
      <w:r w:rsidR="00F93513">
        <w:rPr>
          <w:rFonts w:ascii="Times New Roman" w:hAnsi="Times New Roman" w:cs="Times New Roman"/>
          <w:sz w:val="24"/>
          <w:szCs w:val="24"/>
        </w:rPr>
        <w:t>set of 12 target locations, which did not overlap with those in the repeated displays, was randomly selected</w:t>
      </w:r>
      <w:r w:rsidR="00F45D03">
        <w:rPr>
          <w:rFonts w:ascii="Times New Roman" w:hAnsi="Times New Roman" w:cs="Times New Roman"/>
          <w:sz w:val="24"/>
          <w:szCs w:val="24"/>
        </w:rPr>
        <w:t xml:space="preserve"> and served as the target locations for the novel displays</w:t>
      </w:r>
      <w:r w:rsidR="00F93513">
        <w:rPr>
          <w:rFonts w:ascii="Times New Roman" w:hAnsi="Times New Roman" w:cs="Times New Roman"/>
          <w:sz w:val="24"/>
          <w:szCs w:val="24"/>
        </w:rPr>
        <w:t xml:space="preserve">. This was done to equate target location probability between the repeated and novel displays. The novel displays were never repeated and were checked against the repeated displays to ensure that there were also no repeats. </w:t>
      </w:r>
      <w:r>
        <w:rPr>
          <w:rFonts w:ascii="Times New Roman" w:hAnsi="Times New Roman" w:cs="Times New Roman"/>
          <w:sz w:val="24"/>
          <w:szCs w:val="24"/>
        </w:rPr>
        <w:t xml:space="preserve">All stimuli were presented against a 1024 x </w:t>
      </w:r>
      <w:proofErr w:type="gramStart"/>
      <w:r>
        <w:rPr>
          <w:rFonts w:ascii="Times New Roman" w:hAnsi="Times New Roman" w:cs="Times New Roman"/>
          <w:sz w:val="24"/>
          <w:szCs w:val="24"/>
        </w:rPr>
        <w:t>768 pixel</w:t>
      </w:r>
      <w:proofErr w:type="gramEnd"/>
      <w:r>
        <w:rPr>
          <w:rFonts w:ascii="Times New Roman" w:hAnsi="Times New Roman" w:cs="Times New Roman"/>
          <w:sz w:val="24"/>
          <w:szCs w:val="24"/>
        </w:rPr>
        <w:t xml:space="preserve"> black background on a 22-inch (400mm x 300mm) cathode ray tube monitor with a refresh rate of 85Hz. Participants viewed the display, unrestrained, from a distance of approximately 59cm. </w:t>
      </w:r>
    </w:p>
    <w:p w14:paraId="42452B9E"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2A73020" w14:textId="78878D92" w:rsid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80D48">
        <w:rPr>
          <w:rFonts w:ascii="Times New Roman" w:hAnsi="Times New Roman" w:cs="Times New Roman"/>
          <w:sz w:val="24"/>
          <w:szCs w:val="24"/>
        </w:rPr>
        <w:t xml:space="preserve">There were two </w:t>
      </w:r>
      <w:r w:rsidR="002D09E7">
        <w:rPr>
          <w:rFonts w:ascii="Times New Roman" w:hAnsi="Times New Roman" w:cs="Times New Roman"/>
          <w:sz w:val="24"/>
          <w:szCs w:val="24"/>
        </w:rPr>
        <w:t xml:space="preserve">within-subject </w:t>
      </w:r>
      <w:r w:rsidR="00B80D48">
        <w:rPr>
          <w:rFonts w:ascii="Times New Roman" w:hAnsi="Times New Roman" w:cs="Times New Roman"/>
          <w:sz w:val="24"/>
          <w:szCs w:val="24"/>
        </w:rPr>
        <w:t xml:space="preserve">independent variables: display type (repeat or novel) and set size (4 or 8). Participants viewed 25 blocks of 24 trials each, for a total of 600 trials. In each block, half the trials were repeated while the other half was novel. Within the repeated and novel </w:t>
      </w:r>
      <w:r w:rsidR="00B80D48">
        <w:rPr>
          <w:rFonts w:ascii="Times New Roman" w:hAnsi="Times New Roman" w:cs="Times New Roman"/>
          <w:sz w:val="24"/>
          <w:szCs w:val="24"/>
        </w:rPr>
        <w:lastRenderedPageBreak/>
        <w:t xml:space="preserve">trials, half were set size 4 while the other were set size 8. There </w:t>
      </w:r>
      <w:r w:rsidR="00F93513">
        <w:rPr>
          <w:rFonts w:ascii="Times New Roman" w:hAnsi="Times New Roman" w:cs="Times New Roman"/>
          <w:sz w:val="24"/>
          <w:szCs w:val="24"/>
        </w:rPr>
        <w:t>was</w:t>
      </w:r>
      <w:r w:rsidR="00B80D48">
        <w:rPr>
          <w:rFonts w:ascii="Times New Roman" w:hAnsi="Times New Roman" w:cs="Times New Roman"/>
          <w:sz w:val="24"/>
          <w:szCs w:val="24"/>
        </w:rPr>
        <w:t xml:space="preserve"> thus a total of 4 cells, with 150 trials in each cell.</w:t>
      </w:r>
      <w:r w:rsidR="00F93513">
        <w:rPr>
          <w:rFonts w:ascii="Times New Roman" w:hAnsi="Times New Roman" w:cs="Times New Roman"/>
          <w:sz w:val="24"/>
          <w:szCs w:val="24"/>
        </w:rPr>
        <w:t xml:space="preserve"> Trial order was randomized.</w:t>
      </w:r>
    </w:p>
    <w:p w14:paraId="12EE32C4" w14:textId="4BC93F7C" w:rsidR="00823549" w:rsidRDefault="00F93513"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23549">
        <w:rPr>
          <w:rFonts w:ascii="Times New Roman" w:hAnsi="Times New Roman" w:cs="Times New Roman"/>
          <w:sz w:val="24"/>
          <w:szCs w:val="24"/>
        </w:rPr>
        <w:t>Before the start of the experiment, participants were presented with the following instructions:</w:t>
      </w:r>
    </w:p>
    <w:p w14:paraId="571E357C" w14:textId="77777777" w:rsidR="00823549" w:rsidRPr="00F45D03" w:rsidRDefault="00823549" w:rsidP="00823549">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ab/>
      </w:r>
      <w:r w:rsidRPr="00F45D03">
        <w:rPr>
          <w:rFonts w:ascii="Times New Roman" w:hAnsi="Times New Roman" w:cs="Times New Roman"/>
          <w:i/>
          <w:sz w:val="24"/>
          <w:szCs w:val="24"/>
        </w:rPr>
        <w:t>The best strategy for this task, and the one that we want you to use in this study, is to be as receptive as possible and let the unique item "pop" into your mind as you look at the screen. The idea is to let the display and your intuition determine your response. Sometimes people find it difficult or strange to tune into their “gut feelings”, but we would like you to try your best. Try to respond as quickly and accurately as you can while using this strategy. Remember, it is very critical for this experiment that you let the unique item just ‘pop’ into your mind.</w:t>
      </w:r>
    </w:p>
    <w:p w14:paraId="3CF6BD4C" w14:textId="48A1B7FD"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These instructions were obtained from</w:t>
      </w:r>
      <w:ins w:id="58" w:author="Gavin" w:date="2019-03-13T13:52:00Z">
        <w:r w:rsidR="00794898">
          <w:rPr>
            <w:rFonts w:ascii="Times New Roman" w:hAnsi="Times New Roman" w:cs="Times New Roman"/>
            <w:sz w:val="24"/>
            <w:szCs w:val="24"/>
          </w:rPr>
          <w:t xml:space="preserve"> </w:t>
        </w:r>
      </w:ins>
      <w:ins w:id="59" w:author="Gavin" w:date="2019-03-13T13:53:00Z">
        <w:r w:rsidR="00794898">
          <w:rPr>
            <w:rFonts w:ascii="Times New Roman" w:hAnsi="Times New Roman" w:cs="Times New Roman"/>
            <w:sz w:val="24"/>
            <w:szCs w:val="24"/>
          </w:rPr>
          <w:fldChar w:fldCharType="begin" w:fldLock="1"/>
        </w:r>
      </w:ins>
      <w:r w:rsidR="00794898">
        <w:rPr>
          <w:rFonts w:ascii="Times New Roman" w:hAnsi="Times New Roman" w:cs="Times New Roman"/>
          <w:sz w:val="24"/>
          <w:szCs w:val="24"/>
        </w:rPr>
        <w:instrText>ADDIN CSL_CITATION {"citationItems":[{"id":"ITEM-1","itemData":{"DOI":"10.1163/1568568041920113","ISSN":"01691015","PMID":"15559114","abstract":"Marvin M. Chun and Yuhong Jiang (1998) investigated the role of spatial context on visual search. They used two display conditions. In the Old Display condition, the spatial arrangement of items in the search display was kept constant throughout the experiment. In the New Display condition, the spatial arrangement of items was always novel from trial to trial. The results showed better performance with Old Displays than with New Displays. The authors proposed that repeated spatial context help guiding attention to the target location, thus they termed this effect Contextual Cueing. We present three attempts to reproduce this effect. Experiments 1 and 2 were near exact replications of experiments in Chun and Jiang's report, where we failed to obtain Contextual Cueing. Post-experimental interviews revealed that participants used different search strategies when performing the task: an 'active' strategy (an active effort to find the target), or a 'passive' strategy (intuitive search). In Experiment 3, we manipulated task instructions to bias participants into using active or passive strategies. A robust Contextual Cueing Effect was obtained only in the passive instruction condition.","author":[{"dropping-particle":"","family":"Lleras","given":"Alejandro","non-dropping-particle":"","parse-names":false,"suffix":""},{"dropping-particle":"","family":"Mühlenen","given":"Adrian","non-dropping-particle":"Von","parse-names":false,"suffix":""}],"container-title":"Spatial Vision","id":"ITEM-1","issue":"4-5","issued":{"date-parts":[["2004"]]},"page":"465-482","title":"Spatial context and top-down strategies in visual search","type":"article-journal","volume":"17"},"uris":["http://www.mendeley.com/documents/?uuid=36716dc2-e64e-49d7-ad5b-0a4215b13eaf"]}],"mendeley":{"formattedCitation":"(Lleras &amp; Von Mühlenen, 2004)","plainTextFormattedCitation":"(Lleras &amp; Von Mühlenen, 2004)","previouslyFormattedCitation":"(Lleras &amp; Von Mühlenen, 2004)"},"properties":{"noteIndex":0},"schema":"https://github.com/citation-style-language/schema/raw/master/csl-citation.json"}</w:instrText>
      </w:r>
      <w:r w:rsidR="00794898">
        <w:rPr>
          <w:rFonts w:ascii="Times New Roman" w:hAnsi="Times New Roman" w:cs="Times New Roman"/>
          <w:sz w:val="24"/>
          <w:szCs w:val="24"/>
        </w:rPr>
        <w:fldChar w:fldCharType="separate"/>
      </w:r>
      <w:r w:rsidR="00794898" w:rsidRPr="00794898">
        <w:rPr>
          <w:rFonts w:ascii="Times New Roman" w:hAnsi="Times New Roman" w:cs="Times New Roman"/>
          <w:noProof/>
          <w:sz w:val="24"/>
          <w:szCs w:val="24"/>
        </w:rPr>
        <w:t>(Lleras &amp; Von Mühlenen, 2004)</w:t>
      </w:r>
      <w:ins w:id="60" w:author="Gavin" w:date="2019-03-13T13:53:00Z">
        <w:r w:rsidR="00794898">
          <w:rPr>
            <w:rFonts w:ascii="Times New Roman" w:hAnsi="Times New Roman" w:cs="Times New Roman"/>
            <w:sz w:val="24"/>
            <w:szCs w:val="24"/>
          </w:rPr>
          <w:fldChar w:fldCharType="end"/>
        </w:r>
      </w:ins>
      <w:r>
        <w:rPr>
          <w:rFonts w:ascii="Times New Roman" w:hAnsi="Times New Roman" w:cs="Times New Roman"/>
          <w:sz w:val="24"/>
          <w:szCs w:val="24"/>
        </w:rPr>
        <w:t>. Passive search has been shown to increase the magnitude of contextual cueing.</w:t>
      </w:r>
    </w:p>
    <w:p w14:paraId="60C8F1FC" w14:textId="3EA0A89E" w:rsidR="00F93513" w:rsidRDefault="00F93513" w:rsidP="008235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began with a block of </w:t>
      </w:r>
      <w:r w:rsidR="00B41D9B">
        <w:rPr>
          <w:rFonts w:ascii="Times New Roman" w:hAnsi="Times New Roman" w:cs="Times New Roman"/>
          <w:sz w:val="24"/>
          <w:szCs w:val="24"/>
        </w:rPr>
        <w:t xml:space="preserve">six </w:t>
      </w:r>
      <w:r>
        <w:rPr>
          <w:rFonts w:ascii="Times New Roman" w:hAnsi="Times New Roman" w:cs="Times New Roman"/>
          <w:sz w:val="24"/>
          <w:szCs w:val="24"/>
        </w:rPr>
        <w:t xml:space="preserve">practice trials to familiarize the participant with the experiment and to emphasize the passive instructions. Recording of experimental data began after the practice block after the participant acknowledged that they were ready to begin by pressing the left or right arrow key. Each trial </w:t>
      </w:r>
      <w:r w:rsidR="003D3A72">
        <w:rPr>
          <w:rFonts w:ascii="Times New Roman" w:hAnsi="Times New Roman" w:cs="Times New Roman"/>
          <w:sz w:val="24"/>
          <w:szCs w:val="24"/>
        </w:rPr>
        <w:t xml:space="preserve">began </w:t>
      </w:r>
      <w:r>
        <w:rPr>
          <w:rFonts w:ascii="Times New Roman" w:hAnsi="Times New Roman" w:cs="Times New Roman"/>
          <w:sz w:val="24"/>
          <w:szCs w:val="24"/>
        </w:rPr>
        <w:t xml:space="preserve">with a fixation cross that lasted 1000ms, after which the search display appeared. Participants had 5 seconds to respond to the identity of the target by pressing the left arrow when the T was rotated to the left (90 degrees anti-clockwise), or the right arrow when the T was rotated to the right (90 degrees clockwise). </w:t>
      </w:r>
      <w:r w:rsidR="00823549">
        <w:rPr>
          <w:rFonts w:ascii="Times New Roman" w:hAnsi="Times New Roman" w:cs="Times New Roman"/>
          <w:sz w:val="24"/>
          <w:szCs w:val="24"/>
        </w:rPr>
        <w:t xml:space="preserve">A loud beep was provided when an incorrect response was made or when no response was made after 5 seconds; no feedback was provided for correct responses. Each trial terminated </w:t>
      </w:r>
      <w:r w:rsidR="00F45D03">
        <w:rPr>
          <w:rFonts w:ascii="Times New Roman" w:hAnsi="Times New Roman" w:cs="Times New Roman"/>
          <w:sz w:val="24"/>
          <w:szCs w:val="24"/>
        </w:rPr>
        <w:t>when</w:t>
      </w:r>
      <w:r w:rsidR="00823549">
        <w:rPr>
          <w:rFonts w:ascii="Times New Roman" w:hAnsi="Times New Roman" w:cs="Times New Roman"/>
          <w:sz w:val="24"/>
          <w:szCs w:val="24"/>
        </w:rPr>
        <w:t xml:space="preserve"> a response was made, or when 5 seconds passed without any response. A blank screen was then presented for 1 second before the next trial. </w:t>
      </w:r>
    </w:p>
    <w:p w14:paraId="17F84789"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At the end of the experiment, participants were presented with two questions. They were first asked: “</w:t>
      </w:r>
      <w:r w:rsidRPr="00823549">
        <w:rPr>
          <w:rFonts w:ascii="Times New Roman" w:hAnsi="Times New Roman" w:cs="Times New Roman"/>
          <w:sz w:val="24"/>
          <w:szCs w:val="24"/>
        </w:rPr>
        <w:t>Some of the trials had the same arrangement of o</w:t>
      </w:r>
      <w:r>
        <w:rPr>
          <w:rFonts w:ascii="Times New Roman" w:hAnsi="Times New Roman" w:cs="Times New Roman"/>
          <w:sz w:val="24"/>
          <w:szCs w:val="24"/>
        </w:rPr>
        <w:t xml:space="preserve">bjects in the display. </w:t>
      </w:r>
      <w:r w:rsidRPr="00823549">
        <w:rPr>
          <w:rFonts w:ascii="Times New Roman" w:hAnsi="Times New Roman" w:cs="Times New Roman"/>
          <w:sz w:val="24"/>
          <w:szCs w:val="24"/>
        </w:rPr>
        <w:t>Did you notice?</w:t>
      </w:r>
      <w:r>
        <w:rPr>
          <w:rFonts w:ascii="Times New Roman" w:hAnsi="Times New Roman" w:cs="Times New Roman"/>
          <w:sz w:val="24"/>
          <w:szCs w:val="24"/>
        </w:rPr>
        <w:t>”. Participants responded either “yes” or “no”. After which, the next question was presented: “</w:t>
      </w:r>
      <w:r w:rsidRPr="00823549">
        <w:rPr>
          <w:rFonts w:ascii="Times New Roman" w:hAnsi="Times New Roman" w:cs="Times New Roman"/>
          <w:sz w:val="24"/>
          <w:szCs w:val="24"/>
        </w:rPr>
        <w:t>'What proportion of trials do you think had repeated spatial arrangements?</w:t>
      </w:r>
      <w:r>
        <w:rPr>
          <w:rFonts w:ascii="Times New Roman" w:hAnsi="Times New Roman" w:cs="Times New Roman"/>
          <w:sz w:val="24"/>
          <w:szCs w:val="24"/>
        </w:rPr>
        <w:t xml:space="preserve">”. Participants responded by entering a number between 0 and 100 on the keyboard. </w:t>
      </w:r>
    </w:p>
    <w:p w14:paraId="2ADD1755" w14:textId="77777777" w:rsidR="00823549" w:rsidRDefault="00823549" w:rsidP="0082354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7ED4D312" w14:textId="2E01491F" w:rsidR="00907FB8"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17A25">
        <w:rPr>
          <w:rFonts w:ascii="Times New Roman" w:hAnsi="Times New Roman" w:cs="Times New Roman"/>
          <w:sz w:val="24"/>
          <w:szCs w:val="24"/>
        </w:rPr>
        <w:t>Analyses for all experiments were conducted in R (</w:t>
      </w:r>
      <w:r w:rsidR="006B347F">
        <w:rPr>
          <w:rFonts w:ascii="Times New Roman" w:hAnsi="Times New Roman" w:cs="Times New Roman"/>
          <w:sz w:val="24"/>
          <w:szCs w:val="24"/>
        </w:rPr>
        <w:t xml:space="preserve">R Development Core Team, </w:t>
      </w:r>
      <w:commentRangeStart w:id="61"/>
      <w:r w:rsidR="006B347F">
        <w:rPr>
          <w:rFonts w:ascii="Times New Roman" w:hAnsi="Times New Roman" w:cs="Times New Roman"/>
          <w:sz w:val="24"/>
          <w:szCs w:val="24"/>
        </w:rPr>
        <w:t>2008</w:t>
      </w:r>
      <w:commentRangeEnd w:id="61"/>
      <w:r w:rsidR="006B347F">
        <w:rPr>
          <w:rStyle w:val="CommentReference"/>
        </w:rPr>
        <w:commentReference w:id="61"/>
      </w:r>
      <w:r w:rsidR="00117A25">
        <w:rPr>
          <w:rFonts w:ascii="Times New Roman" w:hAnsi="Times New Roman" w:cs="Times New Roman"/>
          <w:sz w:val="24"/>
          <w:szCs w:val="24"/>
        </w:rPr>
        <w:t>). For each participant, response times</w:t>
      </w:r>
      <w:ins w:id="62" w:author="Gavin" w:date="2019-03-12T12:18:00Z">
        <w:r w:rsidR="00754F89">
          <w:rPr>
            <w:rFonts w:ascii="Times New Roman" w:hAnsi="Times New Roman" w:cs="Times New Roman"/>
            <w:sz w:val="24"/>
            <w:szCs w:val="24"/>
          </w:rPr>
          <w:t xml:space="preserve"> (RTs)</w:t>
        </w:r>
      </w:ins>
      <w:r w:rsidR="00117A25">
        <w:rPr>
          <w:rFonts w:ascii="Times New Roman" w:hAnsi="Times New Roman" w:cs="Times New Roman"/>
          <w:sz w:val="24"/>
          <w:szCs w:val="24"/>
        </w:rPr>
        <w:t xml:space="preserve">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w:t>
      </w:r>
      <w:r w:rsidR="00F55D0C">
        <w:rPr>
          <w:rFonts w:ascii="Times New Roman" w:hAnsi="Times New Roman" w:cs="Times New Roman"/>
          <w:sz w:val="24"/>
          <w:szCs w:val="24"/>
        </w:rPr>
        <w:t xml:space="preserve"> This led to the removal of </w:t>
      </w:r>
      <w:r w:rsidR="00782DE0">
        <w:rPr>
          <w:rFonts w:ascii="Times New Roman" w:hAnsi="Times New Roman" w:cs="Times New Roman"/>
          <w:sz w:val="24"/>
          <w:szCs w:val="24"/>
        </w:rPr>
        <w:t>4.4</w:t>
      </w:r>
      <w:r w:rsidR="00F55D0C">
        <w:rPr>
          <w:rFonts w:ascii="Times New Roman" w:hAnsi="Times New Roman" w:cs="Times New Roman"/>
          <w:sz w:val="24"/>
          <w:szCs w:val="24"/>
        </w:rPr>
        <w:t xml:space="preserve">% of trials. </w:t>
      </w:r>
      <w:r w:rsidR="00754F89">
        <w:rPr>
          <w:rFonts w:ascii="Times New Roman" w:hAnsi="Times New Roman" w:cs="Times New Roman"/>
          <w:sz w:val="24"/>
          <w:szCs w:val="24"/>
        </w:rPr>
        <w:t>No participants had to be replaced in this experiment</w:t>
      </w:r>
      <w:ins w:id="63" w:author="Simona Buetti" w:date="2019-03-13T09:19:00Z">
        <w:r w:rsidR="00BC4F7D">
          <w:rPr>
            <w:rFonts w:ascii="Times New Roman" w:hAnsi="Times New Roman" w:cs="Times New Roman"/>
            <w:sz w:val="24"/>
            <w:szCs w:val="24"/>
          </w:rPr>
          <w:t>.</w:t>
        </w:r>
      </w:ins>
    </w:p>
    <w:p w14:paraId="1AB0B332" w14:textId="64704BCA" w:rsidR="0036660C" w:rsidRDefault="00823549" w:rsidP="00907FB8">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To increase the signal-to-noise ratio, </w:t>
      </w:r>
      <w:r w:rsidR="001A5810">
        <w:rPr>
          <w:rFonts w:ascii="Times New Roman" w:hAnsi="Times New Roman" w:cs="Times New Roman"/>
          <w:sz w:val="24"/>
          <w:szCs w:val="24"/>
        </w:rPr>
        <w:t>the data was split into 5 epochs of 5 blocks each, with a total of 30 trials per cell per epoch</w:t>
      </w:r>
      <w:ins w:id="64" w:author="Gavin" w:date="2019-03-13T13:54:00Z">
        <w:r w:rsidR="00794898">
          <w:rPr>
            <w:rFonts w:ascii="Times New Roman" w:hAnsi="Times New Roman" w:cs="Times New Roman"/>
            <w:sz w:val="24"/>
            <w:szCs w:val="24"/>
          </w:rPr>
          <w:t xml:space="preserve"> </w:t>
        </w:r>
        <w:r w:rsidR="00794898">
          <w:rPr>
            <w:rFonts w:ascii="Times New Roman" w:hAnsi="Times New Roman" w:cs="Times New Roman"/>
            <w:sz w:val="24"/>
            <w:szCs w:val="24"/>
          </w:rPr>
          <w:fldChar w:fldCharType="begin" w:fldLock="1"/>
        </w:r>
      </w:ins>
      <w:r w:rsidR="00794898">
        <w:rPr>
          <w:rFonts w:ascii="Times New Roman" w:hAnsi="Times New Roman" w:cs="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M.","non-dropping-particle":"","parse-names":false,"suffix":""}],"container-title":"Attention and Implicit Learning","id":"ITEM-1","issued":{"date-parts":[["2003"]]},"page":"277-296","title":"Contextual cueing: Reciprocal influences between attention and implicit learning","type":"chapter"},"uris":["http://www.mendeley.com/documents/?uuid=f1374ea6-47e7-46c7-91de-24ab4817a4fa"]}],"mendeley":{"formattedCitation":"(Jiang &amp; Chun, 2003)","plainTextFormattedCitation":"(Jiang &amp; Chun, 2003)","previouslyFormattedCitation":"(Jiang &amp; Chun, 2003)"},"properties":{"noteIndex":0},"schema":"https://github.com/citation-style-language/schema/raw/master/csl-citation.json"}</w:instrText>
      </w:r>
      <w:r w:rsidR="00794898">
        <w:rPr>
          <w:rFonts w:ascii="Times New Roman" w:hAnsi="Times New Roman" w:cs="Times New Roman"/>
          <w:sz w:val="24"/>
          <w:szCs w:val="24"/>
        </w:rPr>
        <w:fldChar w:fldCharType="separate"/>
      </w:r>
      <w:r w:rsidR="00794898" w:rsidRPr="00794898">
        <w:rPr>
          <w:rFonts w:ascii="Times New Roman" w:hAnsi="Times New Roman" w:cs="Times New Roman"/>
          <w:noProof/>
          <w:sz w:val="24"/>
          <w:szCs w:val="24"/>
        </w:rPr>
        <w:t>(Jiang &amp; Chun, 2003)</w:t>
      </w:r>
      <w:ins w:id="65" w:author="Gavin" w:date="2019-03-13T13:54:00Z">
        <w:r w:rsidR="00794898">
          <w:rPr>
            <w:rFonts w:ascii="Times New Roman" w:hAnsi="Times New Roman" w:cs="Times New Roman"/>
            <w:sz w:val="24"/>
            <w:szCs w:val="24"/>
          </w:rPr>
          <w:fldChar w:fldCharType="end"/>
        </w:r>
      </w:ins>
      <w:r w:rsidR="001A5810">
        <w:rPr>
          <w:rFonts w:ascii="Times New Roman" w:hAnsi="Times New Roman" w:cs="Times New Roman"/>
          <w:sz w:val="24"/>
          <w:szCs w:val="24"/>
        </w:rPr>
        <w:t xml:space="preserve">. A 2 (display type) by 2 (set size) by 5 (epoch) </w:t>
      </w:r>
      <w:r w:rsidR="00776F5B">
        <w:rPr>
          <w:rFonts w:ascii="Times New Roman" w:hAnsi="Times New Roman" w:cs="Times New Roman"/>
          <w:sz w:val="24"/>
          <w:szCs w:val="24"/>
        </w:rPr>
        <w:t xml:space="preserve">repeated measures </w:t>
      </w:r>
      <w:r w:rsidR="001A5810">
        <w:rPr>
          <w:rFonts w:ascii="Times New Roman" w:hAnsi="Times New Roman" w:cs="Times New Roman"/>
          <w:sz w:val="24"/>
          <w:szCs w:val="24"/>
        </w:rPr>
        <w:t xml:space="preserve">ANOVA </w:t>
      </w:r>
      <w:r w:rsidR="00BF535A">
        <w:rPr>
          <w:rFonts w:ascii="Times New Roman" w:hAnsi="Times New Roman" w:cs="Times New Roman"/>
          <w:sz w:val="24"/>
          <w:szCs w:val="24"/>
        </w:rPr>
        <w:t xml:space="preserve">on RT </w:t>
      </w:r>
      <w:r w:rsidR="001A5810">
        <w:rPr>
          <w:rFonts w:ascii="Times New Roman" w:hAnsi="Times New Roman" w:cs="Times New Roman"/>
          <w:sz w:val="24"/>
          <w:szCs w:val="24"/>
        </w:rPr>
        <w:t xml:space="preserve">was performed. </w:t>
      </w:r>
      <w:r w:rsidR="007D54E6">
        <w:rPr>
          <w:rFonts w:ascii="Times New Roman" w:hAnsi="Times New Roman" w:cs="Times New Roman"/>
          <w:sz w:val="24"/>
          <w:szCs w:val="24"/>
        </w:rPr>
        <w:t xml:space="preserve">RTs were </w:t>
      </w:r>
      <w:r w:rsidR="000861BF">
        <w:rPr>
          <w:rFonts w:ascii="Times New Roman" w:hAnsi="Times New Roman" w:cs="Times New Roman"/>
          <w:sz w:val="24"/>
          <w:szCs w:val="24"/>
        </w:rPr>
        <w:t>slower</w:t>
      </w:r>
      <w:r w:rsidR="007D54E6">
        <w:rPr>
          <w:rFonts w:ascii="Times New Roman" w:hAnsi="Times New Roman" w:cs="Times New Roman"/>
          <w:sz w:val="24"/>
          <w:szCs w:val="24"/>
        </w:rPr>
        <w:t xml:space="preserve"> for novel (</w:t>
      </w:r>
      <w:r w:rsidR="007D54E6">
        <w:rPr>
          <w:rFonts w:ascii="Times New Roman" w:hAnsi="Times New Roman" w:cs="Times New Roman"/>
          <w:i/>
          <w:sz w:val="24"/>
          <w:szCs w:val="24"/>
        </w:rPr>
        <w:t xml:space="preserve">M </w:t>
      </w:r>
      <w:r w:rsidR="007D54E6">
        <w:rPr>
          <w:rFonts w:ascii="Times New Roman" w:hAnsi="Times New Roman" w:cs="Times New Roman"/>
          <w:sz w:val="24"/>
          <w:szCs w:val="24"/>
        </w:rPr>
        <w:t>= 837</w:t>
      </w:r>
      <w:ins w:id="66" w:author="Gavin" w:date="2019-03-13T16:05:00Z">
        <w:r w:rsidR="00052001">
          <w:rPr>
            <w:rFonts w:ascii="Times New Roman" w:hAnsi="Times New Roman" w:cs="Times New Roman"/>
            <w:sz w:val="24"/>
            <w:szCs w:val="24"/>
          </w:rPr>
          <w:t xml:space="preserve"> </w:t>
        </w:r>
      </w:ins>
      <w:r w:rsidR="007D54E6">
        <w:rPr>
          <w:rFonts w:ascii="Times New Roman" w:hAnsi="Times New Roman" w:cs="Times New Roman"/>
          <w:sz w:val="24"/>
          <w:szCs w:val="24"/>
        </w:rPr>
        <w:t xml:space="preserve">ms, </w:t>
      </w:r>
      <w:r w:rsidR="007D54E6">
        <w:rPr>
          <w:rFonts w:ascii="Times New Roman" w:hAnsi="Times New Roman" w:cs="Times New Roman"/>
          <w:i/>
          <w:sz w:val="24"/>
          <w:szCs w:val="24"/>
        </w:rPr>
        <w:t xml:space="preserve">SD </w:t>
      </w:r>
      <w:r w:rsidR="007D54E6">
        <w:rPr>
          <w:rFonts w:ascii="Times New Roman" w:hAnsi="Times New Roman" w:cs="Times New Roman"/>
          <w:sz w:val="24"/>
          <w:szCs w:val="24"/>
        </w:rPr>
        <w:t>= 192</w:t>
      </w:r>
      <w:ins w:id="67" w:author="Gavin" w:date="2019-03-13T16:05:00Z">
        <w:r w:rsidR="00052001">
          <w:rPr>
            <w:rFonts w:ascii="Times New Roman" w:hAnsi="Times New Roman" w:cs="Times New Roman"/>
            <w:sz w:val="24"/>
            <w:szCs w:val="24"/>
          </w:rPr>
          <w:t xml:space="preserve"> </w:t>
        </w:r>
      </w:ins>
      <w:r w:rsidR="007D54E6">
        <w:rPr>
          <w:rFonts w:ascii="Times New Roman" w:hAnsi="Times New Roman" w:cs="Times New Roman"/>
          <w:sz w:val="24"/>
          <w:szCs w:val="24"/>
        </w:rPr>
        <w:t>ms) compared to repeated (</w:t>
      </w:r>
      <w:r w:rsidR="007D54E6" w:rsidRPr="0036660C">
        <w:rPr>
          <w:rFonts w:ascii="Times New Roman" w:hAnsi="Times New Roman" w:cs="Times New Roman"/>
          <w:i/>
          <w:sz w:val="24"/>
          <w:szCs w:val="24"/>
        </w:rPr>
        <w:t>M</w:t>
      </w:r>
      <w:r w:rsidR="007D54E6">
        <w:rPr>
          <w:rFonts w:ascii="Times New Roman" w:hAnsi="Times New Roman" w:cs="Times New Roman"/>
          <w:sz w:val="24"/>
          <w:szCs w:val="24"/>
        </w:rPr>
        <w:t xml:space="preserve"> = 799</w:t>
      </w:r>
      <w:r w:rsidR="009C68F4">
        <w:rPr>
          <w:rFonts w:ascii="Times New Roman" w:hAnsi="Times New Roman" w:cs="Times New Roman"/>
          <w:sz w:val="24"/>
          <w:szCs w:val="24"/>
        </w:rPr>
        <w:t xml:space="preserve"> </w:t>
      </w:r>
      <w:r w:rsidR="007D54E6">
        <w:rPr>
          <w:rFonts w:ascii="Times New Roman" w:hAnsi="Times New Roman" w:cs="Times New Roman"/>
          <w:sz w:val="24"/>
          <w:szCs w:val="24"/>
        </w:rPr>
        <w:t xml:space="preserve">ms, </w:t>
      </w:r>
      <w:r w:rsidR="007D54E6" w:rsidRPr="0036660C">
        <w:rPr>
          <w:rFonts w:ascii="Times New Roman" w:hAnsi="Times New Roman" w:cs="Times New Roman"/>
          <w:i/>
          <w:sz w:val="24"/>
          <w:szCs w:val="24"/>
        </w:rPr>
        <w:t>SD</w:t>
      </w:r>
      <w:r w:rsidR="007D54E6">
        <w:rPr>
          <w:rFonts w:ascii="Times New Roman" w:hAnsi="Times New Roman" w:cs="Times New Roman"/>
          <w:sz w:val="24"/>
          <w:szCs w:val="24"/>
        </w:rPr>
        <w:t xml:space="preserve"> = 164</w:t>
      </w:r>
      <w:r w:rsidR="009C68F4">
        <w:rPr>
          <w:rFonts w:ascii="Times New Roman" w:hAnsi="Times New Roman" w:cs="Times New Roman"/>
          <w:sz w:val="24"/>
          <w:szCs w:val="24"/>
        </w:rPr>
        <w:t xml:space="preserve"> </w:t>
      </w:r>
      <w:r w:rsidR="007D54E6">
        <w:rPr>
          <w:rFonts w:ascii="Times New Roman" w:hAnsi="Times New Roman" w:cs="Times New Roman"/>
          <w:sz w:val="24"/>
          <w:szCs w:val="24"/>
        </w:rPr>
        <w:t xml:space="preserve">ms) </w:t>
      </w:r>
      <w:r w:rsidR="007D54E6" w:rsidRPr="007D54E6">
        <w:rPr>
          <w:rFonts w:ascii="Times New Roman" w:hAnsi="Times New Roman" w:cs="Times New Roman"/>
          <w:sz w:val="24"/>
          <w:szCs w:val="24"/>
        </w:rPr>
        <w:t>displays</w:t>
      </w:r>
      <w:r w:rsidR="007D54E6">
        <w:rPr>
          <w:rFonts w:ascii="Times New Roman" w:hAnsi="Times New Roman" w:cs="Times New Roman"/>
          <w:sz w:val="24"/>
          <w:szCs w:val="24"/>
        </w:rPr>
        <w:t xml:space="preserve">, </w:t>
      </w:r>
      <w:proofErr w:type="gramStart"/>
      <w:r w:rsidR="007D54E6">
        <w:rPr>
          <w:rFonts w:ascii="Times New Roman" w:hAnsi="Times New Roman"/>
          <w:i/>
          <w:sz w:val="24"/>
          <w:szCs w:val="24"/>
        </w:rPr>
        <w:t>F</w:t>
      </w:r>
      <w:r w:rsidR="007D54E6">
        <w:rPr>
          <w:rFonts w:ascii="Times New Roman" w:hAnsi="Times New Roman"/>
          <w:sz w:val="24"/>
          <w:szCs w:val="24"/>
        </w:rPr>
        <w:t>(</w:t>
      </w:r>
      <w:proofErr w:type="gramEnd"/>
      <w:r w:rsidR="007D54E6">
        <w:rPr>
          <w:rFonts w:ascii="Times New Roman" w:hAnsi="Times New Roman"/>
          <w:sz w:val="24"/>
          <w:szCs w:val="24"/>
        </w:rPr>
        <w:t xml:space="preserve">1, 19) = 5.09, </w:t>
      </w:r>
      <w:r w:rsidR="007D54E6">
        <w:rPr>
          <w:rFonts w:ascii="Times New Roman" w:hAnsi="Times New Roman"/>
          <w:i/>
          <w:sz w:val="24"/>
          <w:szCs w:val="24"/>
        </w:rPr>
        <w:t>p</w:t>
      </w:r>
      <w:r w:rsidR="007D54E6">
        <w:rPr>
          <w:rFonts w:ascii="Times New Roman" w:hAnsi="Times New Roman"/>
          <w:sz w:val="24"/>
          <w:szCs w:val="24"/>
        </w:rPr>
        <w:t xml:space="preserve"> = .0361, ω</w:t>
      </w:r>
      <w:r w:rsidR="007D54E6">
        <w:rPr>
          <w:rFonts w:ascii="Times New Roman" w:hAnsi="Times New Roman"/>
          <w:sz w:val="24"/>
          <w:szCs w:val="24"/>
          <w:vertAlign w:val="subscript"/>
        </w:rPr>
        <w:t>p</w:t>
      </w:r>
      <w:r w:rsidR="007D54E6">
        <w:rPr>
          <w:rFonts w:ascii="Times New Roman" w:hAnsi="Times New Roman"/>
          <w:sz w:val="24"/>
          <w:szCs w:val="24"/>
        </w:rPr>
        <w:t xml:space="preserve">² = </w:t>
      </w:r>
      <w:ins w:id="68" w:author="Gavin" w:date="2019-03-13T16:14:00Z">
        <w:r w:rsidR="00052001">
          <w:rPr>
            <w:rFonts w:ascii="Times New Roman" w:hAnsi="Times New Roman"/>
            <w:sz w:val="24"/>
            <w:szCs w:val="24"/>
          </w:rPr>
          <w:t>.</w:t>
        </w:r>
      </w:ins>
      <w:ins w:id="69" w:author="Gavin" w:date="2019-03-13T16:47:00Z">
        <w:r w:rsidR="009C68F4">
          <w:rPr>
            <w:rFonts w:ascii="Times New Roman" w:hAnsi="Times New Roman"/>
            <w:sz w:val="24"/>
            <w:szCs w:val="24"/>
          </w:rPr>
          <w:t>163</w:t>
        </w:r>
      </w:ins>
      <w:r w:rsidR="007D54E6">
        <w:rPr>
          <w:rFonts w:ascii="Times New Roman" w:hAnsi="Times New Roman"/>
          <w:sz w:val="24"/>
          <w:szCs w:val="24"/>
        </w:rPr>
        <w:t xml:space="preserve">. RTs </w:t>
      </w:r>
      <w:r w:rsidR="000861BF">
        <w:rPr>
          <w:rFonts w:ascii="Times New Roman" w:hAnsi="Times New Roman"/>
          <w:sz w:val="24"/>
          <w:szCs w:val="24"/>
        </w:rPr>
        <w:t>were</w:t>
      </w:r>
      <w:r w:rsidR="007D54E6">
        <w:rPr>
          <w:rFonts w:ascii="Times New Roman" w:hAnsi="Times New Roman"/>
          <w:sz w:val="24"/>
          <w:szCs w:val="24"/>
        </w:rPr>
        <w:t xml:space="preserve"> faster with four (</w:t>
      </w:r>
      <w:r w:rsidR="007D54E6">
        <w:rPr>
          <w:rFonts w:ascii="Times New Roman" w:hAnsi="Times New Roman"/>
          <w:i/>
          <w:sz w:val="24"/>
          <w:szCs w:val="24"/>
        </w:rPr>
        <w:t>M</w:t>
      </w:r>
      <w:r w:rsidR="007D54E6">
        <w:rPr>
          <w:rFonts w:ascii="Times New Roman" w:hAnsi="Times New Roman"/>
          <w:sz w:val="24"/>
          <w:szCs w:val="24"/>
        </w:rPr>
        <w:t xml:space="preserve"> = 723ms, </w:t>
      </w:r>
      <w:r w:rsidR="007D54E6">
        <w:rPr>
          <w:rFonts w:ascii="Times New Roman" w:hAnsi="Times New Roman"/>
          <w:i/>
          <w:sz w:val="24"/>
          <w:szCs w:val="24"/>
        </w:rPr>
        <w:t xml:space="preserve">SD </w:t>
      </w:r>
      <w:r w:rsidR="007D54E6">
        <w:rPr>
          <w:rFonts w:ascii="Times New Roman" w:hAnsi="Times New Roman"/>
          <w:sz w:val="24"/>
          <w:szCs w:val="24"/>
        </w:rPr>
        <w:t>= 121ms) compared to eight (</w:t>
      </w:r>
      <w:r w:rsidR="007D54E6">
        <w:rPr>
          <w:rFonts w:ascii="Times New Roman" w:hAnsi="Times New Roman"/>
          <w:i/>
          <w:sz w:val="24"/>
          <w:szCs w:val="24"/>
        </w:rPr>
        <w:t>M</w:t>
      </w:r>
      <w:r w:rsidR="007D54E6">
        <w:rPr>
          <w:rFonts w:ascii="Times New Roman" w:hAnsi="Times New Roman"/>
          <w:sz w:val="24"/>
          <w:szCs w:val="24"/>
        </w:rPr>
        <w:t xml:space="preserve"> = 914ms, </w:t>
      </w:r>
      <w:r w:rsidR="007D54E6">
        <w:rPr>
          <w:rFonts w:ascii="Times New Roman" w:hAnsi="Times New Roman"/>
          <w:i/>
          <w:sz w:val="24"/>
          <w:szCs w:val="24"/>
        </w:rPr>
        <w:t>SD</w:t>
      </w:r>
      <w:r w:rsidR="007D54E6">
        <w:rPr>
          <w:rFonts w:ascii="Times New Roman" w:hAnsi="Times New Roman"/>
          <w:sz w:val="24"/>
          <w:szCs w:val="24"/>
        </w:rPr>
        <w:t xml:space="preserve"> = 178</w:t>
      </w:r>
      <w:r w:rsidR="0036660C">
        <w:rPr>
          <w:rFonts w:ascii="Times New Roman" w:hAnsi="Times New Roman"/>
          <w:sz w:val="24"/>
          <w:szCs w:val="24"/>
        </w:rPr>
        <w:t xml:space="preserve">ms) </w:t>
      </w:r>
      <w:r w:rsidR="000861BF">
        <w:rPr>
          <w:rFonts w:ascii="Times New Roman" w:hAnsi="Times New Roman"/>
          <w:sz w:val="24"/>
          <w:szCs w:val="24"/>
        </w:rPr>
        <w:t>candidates</w:t>
      </w:r>
      <w:r w:rsidR="001A5810">
        <w:rPr>
          <w:rFonts w:ascii="Times New Roman" w:hAnsi="Times New Roman" w:cs="Times New Roman"/>
          <w:sz w:val="24"/>
          <w:szCs w:val="24"/>
        </w:rPr>
        <w:t xml:space="preserve">, </w:t>
      </w:r>
      <w:proofErr w:type="gramStart"/>
      <w:r w:rsidR="001A5810">
        <w:rPr>
          <w:rFonts w:ascii="Times New Roman" w:hAnsi="Times New Roman"/>
          <w:i/>
          <w:sz w:val="24"/>
          <w:szCs w:val="24"/>
        </w:rPr>
        <w:t>F</w:t>
      </w:r>
      <w:r w:rsidR="001A5810">
        <w:rPr>
          <w:rFonts w:ascii="Times New Roman" w:hAnsi="Times New Roman"/>
          <w:sz w:val="24"/>
          <w:szCs w:val="24"/>
        </w:rPr>
        <w:t>(</w:t>
      </w:r>
      <w:proofErr w:type="gramEnd"/>
      <w:r w:rsidR="001A5810">
        <w:rPr>
          <w:rFonts w:ascii="Times New Roman" w:hAnsi="Times New Roman"/>
          <w:sz w:val="24"/>
          <w:szCs w:val="24"/>
        </w:rPr>
        <w:t xml:space="preserve">1, 19) = 126.81, </w:t>
      </w:r>
      <w:r w:rsidR="001A5810">
        <w:rPr>
          <w:rFonts w:ascii="Times New Roman" w:hAnsi="Times New Roman"/>
          <w:i/>
          <w:sz w:val="24"/>
          <w:szCs w:val="24"/>
        </w:rPr>
        <w:t xml:space="preserve">p </w:t>
      </w:r>
      <w:r w:rsidR="001A5810">
        <w:rPr>
          <w:rFonts w:ascii="Times New Roman" w:hAnsi="Times New Roman"/>
          <w:sz w:val="24"/>
          <w:szCs w:val="24"/>
        </w:rPr>
        <w:t xml:space="preserve">&lt;.001, </w:t>
      </w:r>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w:t>
      </w:r>
      <w:r w:rsidR="001A5810">
        <w:rPr>
          <w:rFonts w:ascii="Times New Roman" w:hAnsi="Times New Roman"/>
          <w:sz w:val="24"/>
          <w:szCs w:val="24"/>
        </w:rPr>
        <w:t xml:space="preserve"> = </w:t>
      </w:r>
      <w:ins w:id="70" w:author="Gavin" w:date="2019-03-13T16:15:00Z">
        <w:r w:rsidR="00052001">
          <w:rPr>
            <w:rFonts w:ascii="Times New Roman" w:hAnsi="Times New Roman"/>
            <w:sz w:val="24"/>
            <w:szCs w:val="24"/>
          </w:rPr>
          <w:t>.</w:t>
        </w:r>
      </w:ins>
      <w:ins w:id="71" w:author="Gavin" w:date="2019-03-13T16:47:00Z">
        <w:r w:rsidR="009C68F4">
          <w:rPr>
            <w:rFonts w:ascii="Times New Roman" w:hAnsi="Times New Roman"/>
            <w:sz w:val="24"/>
            <w:szCs w:val="24"/>
          </w:rPr>
          <w:t>857</w:t>
        </w:r>
      </w:ins>
      <w:r w:rsidR="0036660C">
        <w:rPr>
          <w:rFonts w:ascii="Times New Roman" w:hAnsi="Times New Roman"/>
          <w:sz w:val="24"/>
          <w:szCs w:val="24"/>
        </w:rPr>
        <w:t xml:space="preserve">. Lastly, RTs decreased as a function of epoch (from epoch 1 to 5: </w:t>
      </w:r>
      <w:r w:rsidR="0036660C">
        <w:rPr>
          <w:rFonts w:ascii="Times New Roman" w:hAnsi="Times New Roman"/>
          <w:i/>
          <w:sz w:val="24"/>
          <w:szCs w:val="24"/>
        </w:rPr>
        <w:t xml:space="preserve">M </w:t>
      </w:r>
      <w:r w:rsidR="0036660C">
        <w:rPr>
          <w:rFonts w:ascii="Times New Roman" w:hAnsi="Times New Roman"/>
          <w:sz w:val="24"/>
          <w:szCs w:val="24"/>
        </w:rPr>
        <w:t xml:space="preserve">= 863, </w:t>
      </w:r>
      <w:commentRangeStart w:id="72"/>
      <w:r w:rsidR="0036660C">
        <w:rPr>
          <w:rFonts w:ascii="Times New Roman" w:hAnsi="Times New Roman"/>
          <w:sz w:val="24"/>
          <w:szCs w:val="24"/>
        </w:rPr>
        <w:t>832</w:t>
      </w:r>
      <w:commentRangeEnd w:id="72"/>
      <w:r w:rsidR="00754F89">
        <w:rPr>
          <w:rStyle w:val="CommentReference"/>
        </w:rPr>
        <w:commentReference w:id="72"/>
      </w:r>
      <w:r w:rsidR="0036660C">
        <w:rPr>
          <w:rFonts w:ascii="Times New Roman" w:hAnsi="Times New Roman"/>
          <w:sz w:val="24"/>
          <w:szCs w:val="24"/>
        </w:rPr>
        <w:t xml:space="preserve">, 819, 794, 782 ms, </w:t>
      </w:r>
      <w:r w:rsidR="0036660C">
        <w:rPr>
          <w:rFonts w:ascii="Times New Roman" w:hAnsi="Times New Roman"/>
          <w:i/>
          <w:sz w:val="24"/>
          <w:szCs w:val="24"/>
        </w:rPr>
        <w:t>SD</w:t>
      </w:r>
      <w:r w:rsidR="0036660C">
        <w:rPr>
          <w:rFonts w:ascii="Times New Roman" w:hAnsi="Times New Roman"/>
          <w:sz w:val="24"/>
          <w:szCs w:val="24"/>
        </w:rPr>
        <w:t xml:space="preserve"> = 197, 188, 180, 164, 158 ms),</w:t>
      </w:r>
      <w:r w:rsidR="0036660C" w:rsidRPr="0036660C">
        <w:rPr>
          <w:rFonts w:ascii="Times New Roman" w:hAnsi="Times New Roman"/>
          <w:i/>
          <w:sz w:val="24"/>
          <w:szCs w:val="24"/>
        </w:rPr>
        <w:t xml:space="preserve"> </w:t>
      </w:r>
      <w:proofErr w:type="gramStart"/>
      <w:r w:rsidR="0036660C">
        <w:rPr>
          <w:rFonts w:ascii="Times New Roman" w:hAnsi="Times New Roman"/>
          <w:i/>
          <w:sz w:val="24"/>
          <w:szCs w:val="24"/>
        </w:rPr>
        <w:t>F</w:t>
      </w:r>
      <w:r w:rsidR="0036660C">
        <w:rPr>
          <w:rFonts w:ascii="Times New Roman" w:hAnsi="Times New Roman"/>
          <w:sz w:val="24"/>
          <w:szCs w:val="24"/>
        </w:rPr>
        <w:t>(</w:t>
      </w:r>
      <w:proofErr w:type="gramEnd"/>
      <w:r w:rsidR="0036660C">
        <w:rPr>
          <w:rFonts w:ascii="Times New Roman" w:hAnsi="Times New Roman"/>
          <w:sz w:val="24"/>
          <w:szCs w:val="24"/>
        </w:rPr>
        <w:t xml:space="preserve">4, 76) = 10.48, </w:t>
      </w:r>
      <w:r w:rsidR="0036660C">
        <w:rPr>
          <w:rFonts w:ascii="Times New Roman" w:hAnsi="Times New Roman"/>
          <w:i/>
          <w:sz w:val="24"/>
          <w:szCs w:val="24"/>
        </w:rPr>
        <w:t>p</w:t>
      </w:r>
      <w:r w:rsidR="0036660C">
        <w:rPr>
          <w:rFonts w:ascii="Times New Roman" w:hAnsi="Times New Roman"/>
          <w:i/>
          <w:sz w:val="24"/>
          <w:szCs w:val="24"/>
          <w:vertAlign w:val="subscript"/>
        </w:rPr>
        <w:t>c</w:t>
      </w:r>
      <w:r w:rsidR="0036660C">
        <w:rPr>
          <w:rFonts w:ascii="Times New Roman" w:hAnsi="Times New Roman"/>
          <w:sz w:val="24"/>
          <w:szCs w:val="24"/>
        </w:rPr>
        <w:t xml:space="preserve">  = .0033, ε = 0.472, ω</w:t>
      </w:r>
      <w:r w:rsidR="0036660C">
        <w:rPr>
          <w:rFonts w:ascii="Times New Roman" w:hAnsi="Times New Roman"/>
          <w:sz w:val="24"/>
          <w:szCs w:val="24"/>
          <w:vertAlign w:val="subscript"/>
        </w:rPr>
        <w:t>p</w:t>
      </w:r>
      <w:r w:rsidR="0036660C">
        <w:rPr>
          <w:rFonts w:ascii="Times New Roman" w:hAnsi="Times New Roman"/>
          <w:sz w:val="24"/>
          <w:szCs w:val="24"/>
        </w:rPr>
        <w:t xml:space="preserve">² = </w:t>
      </w:r>
      <w:ins w:id="73" w:author="Gavin" w:date="2019-03-13T16:15:00Z">
        <w:r w:rsidR="006A3083">
          <w:rPr>
            <w:rFonts w:ascii="Times New Roman" w:hAnsi="Times New Roman"/>
            <w:sz w:val="24"/>
            <w:szCs w:val="24"/>
          </w:rPr>
          <w:t>.</w:t>
        </w:r>
      </w:ins>
      <w:ins w:id="74" w:author="Gavin" w:date="2019-03-13T16:47:00Z">
        <w:r w:rsidR="009C68F4">
          <w:rPr>
            <w:rFonts w:ascii="Times New Roman" w:hAnsi="Times New Roman"/>
            <w:sz w:val="24"/>
            <w:szCs w:val="24"/>
          </w:rPr>
          <w:t>319</w:t>
        </w:r>
      </w:ins>
      <w:r w:rsidR="0036660C">
        <w:rPr>
          <w:rFonts w:ascii="Times New Roman" w:hAnsi="Times New Roman"/>
          <w:sz w:val="24"/>
          <w:szCs w:val="24"/>
        </w:rPr>
        <w:t>. Th</w:t>
      </w:r>
      <w:r w:rsidR="003F2F70">
        <w:rPr>
          <w:rFonts w:ascii="Times New Roman" w:hAnsi="Times New Roman"/>
          <w:sz w:val="24"/>
          <w:szCs w:val="24"/>
        </w:rPr>
        <w:t xml:space="preserve">ree interactions were marginally significant, suggesting that the design </w:t>
      </w:r>
      <w:del w:id="75" w:author="Gavin" w:date="2019-03-12T12:19:00Z">
        <w:r w:rsidR="003F2F70" w:rsidDel="00754F89">
          <w:rPr>
            <w:rFonts w:ascii="Times New Roman" w:hAnsi="Times New Roman"/>
            <w:sz w:val="24"/>
            <w:szCs w:val="24"/>
          </w:rPr>
          <w:delText xml:space="preserve">was </w:delText>
        </w:r>
      </w:del>
      <w:ins w:id="76" w:author="Gavin" w:date="2019-03-12T12:19:00Z">
        <w:r w:rsidR="00754F89">
          <w:rPr>
            <w:rFonts w:ascii="Times New Roman" w:hAnsi="Times New Roman"/>
            <w:sz w:val="24"/>
            <w:szCs w:val="24"/>
          </w:rPr>
          <w:t xml:space="preserve">could be </w:t>
        </w:r>
      </w:ins>
      <w:r w:rsidR="003F2F70">
        <w:rPr>
          <w:rFonts w:ascii="Times New Roman" w:hAnsi="Times New Roman"/>
          <w:sz w:val="24"/>
          <w:szCs w:val="24"/>
        </w:rPr>
        <w:t xml:space="preserve">under-powered to detect these more subtle effects: display by epoch, </w:t>
      </w:r>
      <w:r w:rsidR="003F2F70">
        <w:rPr>
          <w:rFonts w:ascii="Times New Roman" w:hAnsi="Times New Roman"/>
          <w:i/>
          <w:sz w:val="24"/>
          <w:szCs w:val="24"/>
        </w:rPr>
        <w:t>F</w:t>
      </w:r>
      <w:r w:rsidR="003F2F70">
        <w:rPr>
          <w:rFonts w:ascii="Times New Roman" w:hAnsi="Times New Roman"/>
          <w:sz w:val="24"/>
          <w:szCs w:val="24"/>
        </w:rPr>
        <w:t xml:space="preserve">(4, 76) = 2.38, </w:t>
      </w:r>
      <w:r w:rsidR="003F2F70">
        <w:rPr>
          <w:rFonts w:ascii="Times New Roman" w:hAnsi="Times New Roman"/>
          <w:i/>
          <w:sz w:val="24"/>
          <w:szCs w:val="24"/>
        </w:rPr>
        <w:t>p</w:t>
      </w:r>
      <w:r w:rsidR="003F2F70">
        <w:rPr>
          <w:rFonts w:ascii="Times New Roman" w:hAnsi="Times New Roman"/>
          <w:sz w:val="24"/>
          <w:szCs w:val="24"/>
        </w:rPr>
        <w:t xml:space="preserve"> = .0593, </w:t>
      </w:r>
      <w:commentRangeStart w:id="77"/>
      <w:ins w:id="78" w:author="Gavin" w:date="2019-03-13T16:16: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commentRangeEnd w:id="77"/>
      <w:ins w:id="79" w:author="Gavin" w:date="2019-03-13T16:48:00Z">
        <w:r w:rsidR="009C68F4">
          <w:rPr>
            <w:rStyle w:val="CommentReference"/>
          </w:rPr>
          <w:commentReference w:id="77"/>
        </w:r>
      </w:ins>
      <w:del w:id="80" w:author="Gavin" w:date="2019-03-13T16:16:00Z">
        <w:r w:rsidR="003F2F70" w:rsidDel="006A3083">
          <w:rPr>
            <w:rFonts w:ascii="Times New Roman" w:hAnsi="Times New Roman"/>
            <w:sz w:val="24"/>
            <w:szCs w:val="24"/>
          </w:rPr>
          <w:delText>ω</w:delText>
        </w:r>
        <w:r w:rsidR="003F2F70" w:rsidDel="006A3083">
          <w:rPr>
            <w:rFonts w:ascii="Times New Roman" w:hAnsi="Times New Roman"/>
            <w:sz w:val="24"/>
            <w:szCs w:val="24"/>
            <w:vertAlign w:val="subscript"/>
          </w:rPr>
          <w:delText>p</w:delText>
        </w:r>
        <w:r w:rsidR="003F2F70" w:rsidDel="006A3083">
          <w:rPr>
            <w:rFonts w:ascii="Times New Roman" w:hAnsi="Times New Roman"/>
            <w:sz w:val="24"/>
            <w:szCs w:val="24"/>
          </w:rPr>
          <w:delText xml:space="preserve">² </w:delText>
        </w:r>
      </w:del>
      <w:r w:rsidR="003F2F70">
        <w:rPr>
          <w:rFonts w:ascii="Times New Roman" w:hAnsi="Times New Roman"/>
          <w:sz w:val="24"/>
          <w:szCs w:val="24"/>
        </w:rPr>
        <w:t xml:space="preserve">= </w:t>
      </w:r>
      <w:ins w:id="81" w:author="Gavin" w:date="2019-03-13T16:16:00Z">
        <w:r w:rsidR="006A3083">
          <w:rPr>
            <w:rFonts w:ascii="Times New Roman" w:hAnsi="Times New Roman"/>
            <w:sz w:val="24"/>
            <w:szCs w:val="24"/>
          </w:rPr>
          <w:t>.111</w:t>
        </w:r>
      </w:ins>
      <w:r w:rsidR="003F2F70">
        <w:rPr>
          <w:rFonts w:ascii="Times New Roman" w:hAnsi="Times New Roman"/>
          <w:sz w:val="24"/>
          <w:szCs w:val="24"/>
        </w:rPr>
        <w:t xml:space="preserve">; </w:t>
      </w:r>
      <w:r w:rsidR="0036660C">
        <w:rPr>
          <w:rFonts w:ascii="Times New Roman" w:hAnsi="Times New Roman"/>
          <w:sz w:val="24"/>
          <w:szCs w:val="24"/>
        </w:rPr>
        <w:t xml:space="preserve">set size by display, </w:t>
      </w:r>
      <w:r w:rsidR="0036660C">
        <w:rPr>
          <w:rFonts w:ascii="Times New Roman" w:hAnsi="Times New Roman"/>
          <w:i/>
          <w:sz w:val="24"/>
          <w:szCs w:val="24"/>
        </w:rPr>
        <w:t>F</w:t>
      </w:r>
      <w:r w:rsidR="0036660C">
        <w:rPr>
          <w:rFonts w:ascii="Times New Roman" w:hAnsi="Times New Roman"/>
          <w:sz w:val="24"/>
          <w:szCs w:val="24"/>
        </w:rPr>
        <w:t xml:space="preserve">(1, 19) = 3.47, </w:t>
      </w:r>
      <w:r w:rsidR="0036660C">
        <w:rPr>
          <w:rFonts w:ascii="Times New Roman" w:hAnsi="Times New Roman"/>
          <w:i/>
          <w:sz w:val="24"/>
          <w:szCs w:val="24"/>
        </w:rPr>
        <w:t>p</w:t>
      </w:r>
      <w:r w:rsidR="0036660C">
        <w:rPr>
          <w:rFonts w:ascii="Times New Roman" w:hAnsi="Times New Roman"/>
          <w:sz w:val="24"/>
          <w:szCs w:val="24"/>
        </w:rPr>
        <w:t xml:space="preserve"> = .0779, </w:t>
      </w:r>
      <w:ins w:id="82" w:author="Gavin" w:date="2019-03-13T16:16: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del w:id="83" w:author="Gavin" w:date="2019-03-13T16:16:00Z">
        <w:r w:rsidR="0036660C" w:rsidDel="006A3083">
          <w:rPr>
            <w:rFonts w:ascii="Times New Roman" w:hAnsi="Times New Roman"/>
            <w:sz w:val="24"/>
            <w:szCs w:val="24"/>
          </w:rPr>
          <w:delText>ω</w:delText>
        </w:r>
        <w:r w:rsidR="0036660C" w:rsidDel="006A3083">
          <w:rPr>
            <w:rFonts w:ascii="Times New Roman" w:hAnsi="Times New Roman"/>
            <w:sz w:val="24"/>
            <w:szCs w:val="24"/>
            <w:vertAlign w:val="subscript"/>
          </w:rPr>
          <w:delText>p</w:delText>
        </w:r>
        <w:r w:rsidR="0036660C" w:rsidDel="006A3083">
          <w:rPr>
            <w:rFonts w:ascii="Times New Roman" w:hAnsi="Times New Roman"/>
            <w:sz w:val="24"/>
            <w:szCs w:val="24"/>
          </w:rPr>
          <w:delText>²</w:delText>
        </w:r>
      </w:del>
      <w:r w:rsidR="0036660C">
        <w:rPr>
          <w:rFonts w:ascii="Times New Roman" w:hAnsi="Times New Roman"/>
          <w:sz w:val="24"/>
          <w:szCs w:val="24"/>
        </w:rPr>
        <w:t xml:space="preserve"> = </w:t>
      </w:r>
      <w:ins w:id="84" w:author="Gavin" w:date="2019-03-13T16:16:00Z">
        <w:r w:rsidR="006A3083">
          <w:rPr>
            <w:rFonts w:ascii="Times New Roman" w:hAnsi="Times New Roman"/>
            <w:sz w:val="24"/>
            <w:szCs w:val="24"/>
          </w:rPr>
          <w:t>.154</w:t>
        </w:r>
      </w:ins>
      <w:r w:rsidR="0036660C">
        <w:rPr>
          <w:rFonts w:ascii="Times New Roman" w:hAnsi="Times New Roman"/>
          <w:sz w:val="24"/>
          <w:szCs w:val="24"/>
        </w:rPr>
        <w:t xml:space="preserve">; </w:t>
      </w:r>
      <w:r w:rsidR="003F2F70">
        <w:rPr>
          <w:rFonts w:ascii="Times New Roman" w:hAnsi="Times New Roman"/>
          <w:sz w:val="24"/>
          <w:szCs w:val="24"/>
        </w:rPr>
        <w:t xml:space="preserve">and the </w:t>
      </w:r>
      <w:r w:rsidR="0036660C">
        <w:rPr>
          <w:rFonts w:ascii="Times New Roman" w:hAnsi="Times New Roman"/>
          <w:sz w:val="24"/>
          <w:szCs w:val="24"/>
        </w:rPr>
        <w:t>three-way interaction</w:t>
      </w:r>
      <w:r w:rsidR="003F2F70">
        <w:rPr>
          <w:rFonts w:ascii="Times New Roman" w:hAnsi="Times New Roman"/>
          <w:sz w:val="24"/>
          <w:szCs w:val="24"/>
        </w:rPr>
        <w:t xml:space="preserve"> between set size,  display, and epoch</w:t>
      </w:r>
      <w:r w:rsidR="0036660C">
        <w:rPr>
          <w:rFonts w:ascii="Times New Roman" w:hAnsi="Times New Roman"/>
          <w:sz w:val="24"/>
          <w:szCs w:val="24"/>
        </w:rPr>
        <w:t xml:space="preserve">, </w:t>
      </w:r>
      <w:r w:rsidR="0036660C">
        <w:rPr>
          <w:rFonts w:ascii="Times New Roman" w:hAnsi="Times New Roman"/>
          <w:i/>
          <w:sz w:val="24"/>
          <w:szCs w:val="24"/>
        </w:rPr>
        <w:t>F</w:t>
      </w:r>
      <w:r w:rsidR="0036660C">
        <w:rPr>
          <w:rFonts w:ascii="Times New Roman" w:hAnsi="Times New Roman"/>
          <w:sz w:val="24"/>
          <w:szCs w:val="24"/>
        </w:rPr>
        <w:t xml:space="preserve">(4, 76) = 0.55, </w:t>
      </w:r>
      <w:r w:rsidR="0036660C">
        <w:rPr>
          <w:rFonts w:ascii="Times New Roman" w:hAnsi="Times New Roman"/>
          <w:i/>
          <w:sz w:val="24"/>
          <w:szCs w:val="24"/>
        </w:rPr>
        <w:t>p</w:t>
      </w:r>
      <w:r w:rsidR="0036660C">
        <w:rPr>
          <w:rFonts w:ascii="Times New Roman" w:hAnsi="Times New Roman"/>
          <w:sz w:val="24"/>
          <w:szCs w:val="24"/>
        </w:rPr>
        <w:t xml:space="preserve"> = .0702, </w:t>
      </w:r>
      <w:ins w:id="85" w:author="Gavin" w:date="2019-03-13T16:17: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del w:id="86" w:author="Gavin" w:date="2019-03-13T16:17:00Z">
        <w:r w:rsidR="0036660C" w:rsidDel="006A3083">
          <w:rPr>
            <w:rFonts w:ascii="Times New Roman" w:hAnsi="Times New Roman"/>
            <w:sz w:val="24"/>
            <w:szCs w:val="24"/>
          </w:rPr>
          <w:delText>ω</w:delText>
        </w:r>
        <w:r w:rsidR="0036660C" w:rsidDel="006A3083">
          <w:rPr>
            <w:rFonts w:ascii="Times New Roman" w:hAnsi="Times New Roman"/>
            <w:sz w:val="24"/>
            <w:szCs w:val="24"/>
            <w:vertAlign w:val="subscript"/>
          </w:rPr>
          <w:delText>p</w:delText>
        </w:r>
        <w:r w:rsidR="0036660C" w:rsidDel="006A3083">
          <w:rPr>
            <w:rFonts w:ascii="Times New Roman" w:hAnsi="Times New Roman"/>
            <w:sz w:val="24"/>
            <w:szCs w:val="24"/>
          </w:rPr>
          <w:delText>²</w:delText>
        </w:r>
      </w:del>
      <w:r w:rsidR="0036660C">
        <w:rPr>
          <w:rFonts w:ascii="Times New Roman" w:hAnsi="Times New Roman"/>
          <w:sz w:val="24"/>
          <w:szCs w:val="24"/>
        </w:rPr>
        <w:t xml:space="preserve"> = </w:t>
      </w:r>
      <w:ins w:id="87" w:author="Gavin" w:date="2019-03-13T16:17:00Z">
        <w:r w:rsidR="006A3083">
          <w:rPr>
            <w:rFonts w:ascii="Times New Roman" w:hAnsi="Times New Roman"/>
            <w:sz w:val="24"/>
            <w:szCs w:val="24"/>
          </w:rPr>
          <w:t>.0281</w:t>
        </w:r>
      </w:ins>
      <w:r w:rsidR="0036660C">
        <w:rPr>
          <w:rFonts w:ascii="Times New Roman" w:hAnsi="Times New Roman"/>
          <w:sz w:val="24"/>
          <w:szCs w:val="24"/>
        </w:rPr>
        <w:t xml:space="preserve">. </w:t>
      </w:r>
      <w:r w:rsidR="003F2F70" w:rsidRPr="003F2F70">
        <w:rPr>
          <w:rFonts w:ascii="Times New Roman" w:hAnsi="Times New Roman"/>
          <w:sz w:val="24"/>
          <w:szCs w:val="24"/>
        </w:rPr>
        <w:t xml:space="preserve"> </w:t>
      </w:r>
      <w:r w:rsidR="003F2F70">
        <w:rPr>
          <w:rFonts w:ascii="Times New Roman" w:hAnsi="Times New Roman"/>
          <w:sz w:val="24"/>
          <w:szCs w:val="24"/>
        </w:rPr>
        <w:t xml:space="preserve">The interaction of set size by epoch was not significant, </w:t>
      </w:r>
      <w:proofErr w:type="gramStart"/>
      <w:r w:rsidR="003F2F70">
        <w:rPr>
          <w:rFonts w:ascii="Times New Roman" w:hAnsi="Times New Roman"/>
          <w:i/>
          <w:sz w:val="24"/>
          <w:szCs w:val="24"/>
        </w:rPr>
        <w:t>F</w:t>
      </w:r>
      <w:r w:rsidR="003F2F70">
        <w:rPr>
          <w:rFonts w:ascii="Times New Roman" w:hAnsi="Times New Roman"/>
          <w:sz w:val="24"/>
          <w:szCs w:val="24"/>
        </w:rPr>
        <w:t>(</w:t>
      </w:r>
      <w:proofErr w:type="gramEnd"/>
      <w:r w:rsidR="003F2F70">
        <w:rPr>
          <w:rFonts w:ascii="Times New Roman" w:hAnsi="Times New Roman"/>
          <w:sz w:val="24"/>
          <w:szCs w:val="24"/>
        </w:rPr>
        <w:t xml:space="preserve">4, 76) = 1.66, </w:t>
      </w:r>
      <w:r w:rsidR="003F2F70">
        <w:rPr>
          <w:rFonts w:ascii="Times New Roman" w:hAnsi="Times New Roman"/>
          <w:i/>
          <w:sz w:val="24"/>
          <w:szCs w:val="24"/>
        </w:rPr>
        <w:t>p</w:t>
      </w:r>
      <w:r w:rsidR="003F2F70">
        <w:rPr>
          <w:rFonts w:ascii="Times New Roman" w:hAnsi="Times New Roman"/>
          <w:sz w:val="24"/>
          <w:szCs w:val="24"/>
        </w:rPr>
        <w:t xml:space="preserve"> = .169, </w:t>
      </w:r>
      <w:ins w:id="88" w:author="Gavin" w:date="2019-03-13T16:17:00Z">
        <w:r w:rsidR="006A3083" w:rsidRPr="00052001">
          <w:rPr>
            <w:rFonts w:ascii="Times New Roman" w:hAnsi="Times New Roman"/>
            <w:sz w:val="24"/>
            <w:szCs w:val="24"/>
          </w:rPr>
          <w:t>η</w:t>
        </w:r>
        <w:r w:rsidR="006A3083" w:rsidRPr="004878FD">
          <w:rPr>
            <w:rFonts w:ascii="Times New Roman" w:hAnsi="Times New Roman"/>
            <w:sz w:val="24"/>
            <w:szCs w:val="24"/>
            <w:vertAlign w:val="subscript"/>
          </w:rPr>
          <w:t>p</w:t>
        </w:r>
        <w:r w:rsidR="006A3083" w:rsidRPr="00052001">
          <w:rPr>
            <w:rFonts w:ascii="Times New Roman" w:hAnsi="Times New Roman"/>
            <w:sz w:val="24"/>
            <w:szCs w:val="24"/>
          </w:rPr>
          <w:t>²</w:t>
        </w:r>
      </w:ins>
      <w:del w:id="89" w:author="Gavin" w:date="2019-03-13T16:17:00Z">
        <w:r w:rsidR="003F2F70" w:rsidDel="006A3083">
          <w:rPr>
            <w:rFonts w:ascii="Times New Roman" w:hAnsi="Times New Roman"/>
            <w:sz w:val="24"/>
            <w:szCs w:val="24"/>
          </w:rPr>
          <w:delText>ω</w:delText>
        </w:r>
        <w:r w:rsidR="003F2F70" w:rsidDel="006A3083">
          <w:rPr>
            <w:rFonts w:ascii="Times New Roman" w:hAnsi="Times New Roman"/>
            <w:sz w:val="24"/>
            <w:szCs w:val="24"/>
            <w:vertAlign w:val="subscript"/>
          </w:rPr>
          <w:delText>p</w:delText>
        </w:r>
      </w:del>
      <w:r w:rsidR="003F2F70">
        <w:rPr>
          <w:rFonts w:ascii="Times New Roman" w:hAnsi="Times New Roman"/>
          <w:sz w:val="24"/>
          <w:szCs w:val="24"/>
        </w:rPr>
        <w:t xml:space="preserve">² = </w:t>
      </w:r>
      <w:ins w:id="90" w:author="Gavin" w:date="2019-03-13T16:18:00Z">
        <w:r w:rsidR="006A3083">
          <w:rPr>
            <w:rFonts w:ascii="Times New Roman" w:hAnsi="Times New Roman"/>
            <w:sz w:val="24"/>
            <w:szCs w:val="24"/>
          </w:rPr>
          <w:t>.0803</w:t>
        </w:r>
      </w:ins>
      <w:r w:rsidR="003F2F70">
        <w:rPr>
          <w:rFonts w:ascii="Times New Roman" w:hAnsi="Times New Roman"/>
          <w:sz w:val="24"/>
          <w:szCs w:val="24"/>
        </w:rPr>
        <w:t>;</w:t>
      </w:r>
    </w:p>
    <w:p w14:paraId="66F8197F" w14:textId="77777777" w:rsidR="0036660C" w:rsidRDefault="0036660C" w:rsidP="00907FB8">
      <w:pPr>
        <w:pStyle w:val="NoSpacing"/>
        <w:spacing w:line="480" w:lineRule="auto"/>
        <w:ind w:firstLine="720"/>
        <w:rPr>
          <w:rFonts w:ascii="Times New Roman" w:hAnsi="Times New Roman"/>
          <w:sz w:val="24"/>
          <w:szCs w:val="24"/>
        </w:rPr>
      </w:pPr>
    </w:p>
    <w:p w14:paraId="06B141C1" w14:textId="2DC82853" w:rsidR="002754DE" w:rsidRDefault="00FC17C6" w:rsidP="00E240B3">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4CC9DF1" wp14:editId="696A9793">
            <wp:extent cx="4930815" cy="33872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388" cy="3391029"/>
                    </a:xfrm>
                    <a:prstGeom prst="rect">
                      <a:avLst/>
                    </a:prstGeom>
                    <a:noFill/>
                  </pic:spPr>
                </pic:pic>
              </a:graphicData>
            </a:graphic>
          </wp:inline>
        </w:drawing>
      </w:r>
    </w:p>
    <w:p w14:paraId="1B17E357" w14:textId="4B281911" w:rsidR="00FC17C6" w:rsidRDefault="00FC17C6" w:rsidP="0077461E">
      <w:pPr>
        <w:pStyle w:val="NoSpacing"/>
        <w:spacing w:line="480" w:lineRule="auto"/>
        <w:rPr>
          <w:rFonts w:ascii="Times New Roman" w:hAnsi="Times New Roman"/>
          <w:sz w:val="24"/>
          <w:szCs w:val="24"/>
        </w:rPr>
      </w:pPr>
      <w:r>
        <w:rPr>
          <w:rFonts w:ascii="Times New Roman" w:hAnsi="Times New Roman"/>
          <w:i/>
          <w:sz w:val="24"/>
          <w:szCs w:val="24"/>
        </w:rPr>
        <w:t xml:space="preserve">Figure 1. </w:t>
      </w:r>
      <w:r>
        <w:rPr>
          <w:rFonts w:ascii="Times New Roman" w:hAnsi="Times New Roman"/>
          <w:sz w:val="24"/>
          <w:szCs w:val="24"/>
        </w:rPr>
        <w:t>Response times for novel displays (solid lines) were significantly longer tha</w:t>
      </w:r>
      <w:r w:rsidR="003F2F70">
        <w:rPr>
          <w:rFonts w:ascii="Times New Roman" w:hAnsi="Times New Roman"/>
          <w:sz w:val="24"/>
          <w:szCs w:val="24"/>
        </w:rPr>
        <w:t>n</w:t>
      </w:r>
      <w:r>
        <w:rPr>
          <w:rFonts w:ascii="Times New Roman" w:hAnsi="Times New Roman"/>
          <w:sz w:val="24"/>
          <w:szCs w:val="24"/>
        </w:rPr>
        <w:t xml:space="preserve"> for repeated displays (dashed lines), for both set size 8 (orange circles) and set size 4 (black triangles)</w:t>
      </w:r>
      <w:ins w:id="91" w:author="Gavin" w:date="2019-03-13T17:10:00Z">
        <w:r w:rsidR="00A16E18">
          <w:rPr>
            <w:rFonts w:ascii="Times New Roman" w:hAnsi="Times New Roman"/>
            <w:sz w:val="24"/>
            <w:szCs w:val="24"/>
          </w:rPr>
          <w:t xml:space="preserve"> in Experiment 1</w:t>
        </w:r>
      </w:ins>
      <w:r>
        <w:rPr>
          <w:rFonts w:ascii="Times New Roman" w:hAnsi="Times New Roman"/>
          <w:sz w:val="24"/>
          <w:szCs w:val="24"/>
        </w:rPr>
        <w:t>. The average magnitude of the contextual cueing effect was larger in set size 8 (61ms) compared to set size 4 (15ms).</w:t>
      </w:r>
    </w:p>
    <w:p w14:paraId="0DBB58BC" w14:textId="31F1E24B" w:rsidR="00B83ED0" w:rsidRDefault="00C46FE0">
      <w:pPr>
        <w:pStyle w:val="NoSpacing"/>
        <w:spacing w:line="480" w:lineRule="auto"/>
        <w:rPr>
          <w:rFonts w:ascii="Times New Roman" w:hAnsi="Times New Roman"/>
          <w:sz w:val="24"/>
          <w:szCs w:val="24"/>
        </w:rPr>
        <w:pPrChange w:id="92" w:author="Gavin" w:date="2019-03-13T13:55:00Z">
          <w:pPr>
            <w:pStyle w:val="NoSpacing"/>
            <w:spacing w:line="480" w:lineRule="auto"/>
            <w:ind w:firstLine="720"/>
          </w:pPr>
        </w:pPrChange>
      </w:pPr>
      <w:r>
        <w:rPr>
          <w:rFonts w:ascii="Times New Roman" w:hAnsi="Times New Roman"/>
          <w:sz w:val="24"/>
          <w:szCs w:val="24"/>
        </w:rPr>
        <w:tab/>
      </w:r>
      <w:r w:rsidR="00BC4F7D">
        <w:rPr>
          <w:rFonts w:ascii="Times New Roman" w:hAnsi="Times New Roman"/>
          <w:sz w:val="24"/>
          <w:szCs w:val="24"/>
        </w:rPr>
        <w:t xml:space="preserve">At the end of the experiment, </w:t>
      </w:r>
      <w:r>
        <w:rPr>
          <w:rFonts w:ascii="Times New Roman" w:hAnsi="Times New Roman"/>
          <w:sz w:val="24"/>
          <w:szCs w:val="24"/>
        </w:rPr>
        <w:t xml:space="preserve">25% of the participants </w:t>
      </w:r>
      <w:r w:rsidR="008D0D81">
        <w:rPr>
          <w:rFonts w:ascii="Times New Roman" w:hAnsi="Times New Roman"/>
          <w:sz w:val="24"/>
          <w:szCs w:val="24"/>
        </w:rPr>
        <w:t xml:space="preserve">responded “yes” when they were asked whether they noticed that some displays were repeated throughout the search experiment. On average, these participants </w:t>
      </w:r>
      <w:r w:rsidR="00BC4F7D">
        <w:rPr>
          <w:rFonts w:ascii="Times New Roman" w:hAnsi="Times New Roman"/>
          <w:sz w:val="24"/>
          <w:szCs w:val="24"/>
        </w:rPr>
        <w:t>estimated</w:t>
      </w:r>
      <w:r w:rsidR="008D0D81">
        <w:rPr>
          <w:rFonts w:ascii="Times New Roman" w:hAnsi="Times New Roman"/>
          <w:sz w:val="24"/>
          <w:szCs w:val="24"/>
        </w:rPr>
        <w:t xml:space="preserve"> that 32.4% of the displays were repeated.</w:t>
      </w:r>
    </w:p>
    <w:p w14:paraId="4D35B5AF" w14:textId="77777777" w:rsidR="00B83ED0" w:rsidRPr="00FC17C6" w:rsidRDefault="00B83ED0" w:rsidP="0077461E">
      <w:pPr>
        <w:pStyle w:val="NoSpacing"/>
        <w:spacing w:line="480" w:lineRule="auto"/>
        <w:rPr>
          <w:rFonts w:ascii="Times New Roman" w:hAnsi="Times New Roman"/>
          <w:sz w:val="24"/>
          <w:szCs w:val="24"/>
        </w:rPr>
      </w:pPr>
    </w:p>
    <w:p w14:paraId="42EC712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Experiment 2</w:t>
      </w:r>
    </w:p>
    <w:p w14:paraId="3E57B0CE" w14:textId="6CC1FB9B" w:rsidR="007846D8" w:rsidRPr="0077461E" w:rsidRDefault="00EE6492" w:rsidP="0004205E">
      <w:pPr>
        <w:pStyle w:val="NoSpacing"/>
        <w:spacing w:line="480" w:lineRule="auto"/>
        <w:rPr>
          <w:ins w:id="93" w:author="Gavin" w:date="2019-03-13T01:52:00Z"/>
          <w:rFonts w:ascii="Times New Roman" w:hAnsi="Times New Roman"/>
          <w:sz w:val="24"/>
          <w:szCs w:val="24"/>
          <w:rPrChange w:id="94" w:author="Simona Buetti" w:date="2019-03-13T09:21:00Z">
            <w:rPr>
              <w:ins w:id="95" w:author="Gavin" w:date="2019-03-13T01:52:00Z"/>
              <w:rFonts w:ascii="Times New Roman" w:hAnsi="Times New Roman"/>
              <w:sz w:val="24"/>
              <w:szCs w:val="24"/>
              <w:highlight w:val="yellow"/>
            </w:rPr>
          </w:rPrChange>
        </w:rPr>
      </w:pPr>
      <w:r>
        <w:rPr>
          <w:rFonts w:ascii="Times New Roman" w:hAnsi="Times New Roman"/>
          <w:sz w:val="24"/>
          <w:szCs w:val="24"/>
        </w:rPr>
        <w:tab/>
      </w:r>
      <w:r w:rsidR="003F2F70">
        <w:rPr>
          <w:rFonts w:ascii="Times New Roman" w:hAnsi="Times New Roman" w:cs="Times New Roman"/>
          <w:sz w:val="24"/>
          <w:szCs w:val="24"/>
        </w:rPr>
        <w:t xml:space="preserve">The goal of Experiment 2 was to examine the effect of lure-context repetition on contextual cueing. Experiment 1 </w:t>
      </w:r>
      <w:r w:rsidR="003F2F70">
        <w:rPr>
          <w:rFonts w:ascii="Times New Roman" w:hAnsi="Times New Roman"/>
          <w:sz w:val="24"/>
          <w:szCs w:val="24"/>
        </w:rPr>
        <w:t xml:space="preserve">showed that while </w:t>
      </w:r>
      <w:r w:rsidR="008971AC">
        <w:rPr>
          <w:rFonts w:ascii="Times New Roman" w:hAnsi="Times New Roman"/>
          <w:sz w:val="24"/>
          <w:szCs w:val="24"/>
        </w:rPr>
        <w:t xml:space="preserve">the contextual cueing effect was observed </w:t>
      </w:r>
      <w:r w:rsidR="003F2F70">
        <w:rPr>
          <w:rFonts w:ascii="Times New Roman" w:hAnsi="Times New Roman"/>
          <w:sz w:val="24"/>
          <w:szCs w:val="24"/>
        </w:rPr>
        <w:t xml:space="preserve">both </w:t>
      </w:r>
      <w:r w:rsidR="008971AC">
        <w:rPr>
          <w:rFonts w:ascii="Times New Roman" w:hAnsi="Times New Roman"/>
          <w:sz w:val="24"/>
          <w:szCs w:val="24"/>
        </w:rPr>
        <w:t xml:space="preserve">with 4 and 8 candidates, the effect was greater with 8 candidates (61ms on average) </w:t>
      </w:r>
      <w:r w:rsidR="008971AC">
        <w:rPr>
          <w:rFonts w:ascii="Times New Roman" w:hAnsi="Times New Roman"/>
          <w:sz w:val="24"/>
          <w:szCs w:val="24"/>
        </w:rPr>
        <w:lastRenderedPageBreak/>
        <w:t xml:space="preserve">compared to 4 candidates (15ms on average). Thus, </w:t>
      </w:r>
      <w:r w:rsidR="003F2F70">
        <w:rPr>
          <w:rFonts w:ascii="Times New Roman" w:hAnsi="Times New Roman"/>
          <w:sz w:val="24"/>
          <w:szCs w:val="24"/>
        </w:rPr>
        <w:t xml:space="preserve">in this experiment we used 8 candidates on every display, while varying the number of lures. In </w:t>
      </w:r>
      <w:r w:rsidR="003F2F70" w:rsidRPr="0077461E">
        <w:rPr>
          <w:rFonts w:ascii="Times New Roman" w:hAnsi="Times New Roman"/>
          <w:sz w:val="24"/>
          <w:szCs w:val="24"/>
        </w:rPr>
        <w:t xml:space="preserve">contrast to </w:t>
      </w:r>
      <w:r w:rsidR="0004205E" w:rsidRPr="0077461E">
        <w:rPr>
          <w:rFonts w:ascii="Times New Roman" w:hAnsi="Times New Roman"/>
          <w:sz w:val="24"/>
          <w:szCs w:val="24"/>
          <w:rPrChange w:id="96" w:author="Simona Buetti" w:date="2019-03-13T09:21:00Z">
            <w:rPr>
              <w:rFonts w:ascii="Times New Roman" w:hAnsi="Times New Roman"/>
              <w:sz w:val="24"/>
              <w:szCs w:val="24"/>
              <w:highlight w:val="yellow"/>
            </w:rPr>
          </w:rPrChange>
        </w:rPr>
        <w:t>Jiang</w:t>
      </w:r>
      <w:r w:rsidR="003F2F70" w:rsidRPr="0077461E">
        <w:rPr>
          <w:rFonts w:ascii="Times New Roman" w:hAnsi="Times New Roman"/>
          <w:sz w:val="24"/>
          <w:szCs w:val="24"/>
          <w:rPrChange w:id="97" w:author="Simona Buetti" w:date="2019-03-13T09:21:00Z">
            <w:rPr>
              <w:rFonts w:ascii="Times New Roman" w:hAnsi="Times New Roman"/>
              <w:sz w:val="24"/>
              <w:szCs w:val="24"/>
              <w:highlight w:val="yellow"/>
            </w:rPr>
          </w:rPrChange>
        </w:rPr>
        <w:t xml:space="preserve"> and Chun</w:t>
      </w:r>
      <w:r w:rsidR="0004205E" w:rsidRPr="0077461E">
        <w:rPr>
          <w:rFonts w:ascii="Times New Roman" w:hAnsi="Times New Roman"/>
          <w:sz w:val="24"/>
          <w:szCs w:val="24"/>
          <w:rPrChange w:id="98" w:author="Simona Buetti" w:date="2019-03-13T09:21:00Z">
            <w:rPr>
              <w:rFonts w:ascii="Times New Roman" w:hAnsi="Times New Roman"/>
              <w:sz w:val="24"/>
              <w:szCs w:val="24"/>
              <w:highlight w:val="yellow"/>
            </w:rPr>
          </w:rPrChange>
        </w:rPr>
        <w:t xml:space="preserve"> </w:t>
      </w:r>
      <w:ins w:id="99" w:author="Gavin" w:date="2019-03-13T13:56:00Z">
        <w:r w:rsidR="00794898">
          <w:rPr>
            <w:rFonts w:ascii="Times New Roman" w:hAnsi="Times New Roman"/>
            <w:sz w:val="24"/>
            <w:szCs w:val="24"/>
          </w:rPr>
          <w:fldChar w:fldCharType="begin" w:fldLock="1"/>
        </w:r>
      </w:ins>
      <w:r w:rsidR="00794898">
        <w:rPr>
          <w:rFonts w:ascii="Times New Roman" w:hAnsi="Times New Roman"/>
          <w:sz w:val="24"/>
          <w:szCs w:val="24"/>
        </w:rPr>
        <w:instrText>ADDIN CSL_CITATION {"citationItems":[{"id":"ITEM-1","itemData":{"author":[{"dropping-particle":"V.","family":"Jiang","given":"Yuhong","non-dropping-particle":"","parse-names":false,"suffix":""},{"dropping-particle":"","family":"Chun","given":"Marvin M.","non-dropping-particle":"","parse-names":false,"suffix":""}],"container-title":"The Quarterly Journal of Experimental Psychology Section A : Human Experimental Psychology","id":"ITEM-1","issue":"February 2014","issued":{"date-parts":[["2001"]]},"page":"37-41","title":"Selective attention modulates implicit learning","type":"article-journal"},"suppress-author":1,"uris":["http://www.mendeley.com/documents/?uuid=3ad4f857-666c-47b8-a075-6212b74164e0"]}],"mendeley":{"formattedCitation":"(2001)","plainTextFormattedCitation":"(2001)","previouslyFormattedCitation":"(2001)"},"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(2001)</w:t>
      </w:r>
      <w:ins w:id="100" w:author="Gavin" w:date="2019-03-13T13:56:00Z">
        <w:r w:rsidR="00794898">
          <w:rPr>
            <w:rFonts w:ascii="Times New Roman" w:hAnsi="Times New Roman"/>
            <w:sz w:val="24"/>
            <w:szCs w:val="24"/>
          </w:rPr>
          <w:fldChar w:fldCharType="end"/>
        </w:r>
      </w:ins>
      <w:r w:rsidR="0004205E" w:rsidRPr="0077461E">
        <w:rPr>
          <w:rFonts w:ascii="Times New Roman" w:hAnsi="Times New Roman"/>
          <w:sz w:val="24"/>
          <w:szCs w:val="24"/>
          <w:rPrChange w:id="101" w:author="Simona Buetti" w:date="2019-03-13T09:21:00Z">
            <w:rPr>
              <w:rFonts w:ascii="Times New Roman" w:hAnsi="Times New Roman"/>
              <w:sz w:val="24"/>
              <w:szCs w:val="24"/>
              <w:highlight w:val="yellow"/>
            </w:rPr>
          </w:rPrChange>
        </w:rPr>
        <w:t xml:space="preserve">, </w:t>
      </w:r>
      <w:r w:rsidR="003F2F70" w:rsidRPr="0077461E">
        <w:rPr>
          <w:rFonts w:ascii="Times New Roman" w:hAnsi="Times New Roman"/>
          <w:sz w:val="24"/>
          <w:szCs w:val="24"/>
          <w:rPrChange w:id="102" w:author="Simona Buetti" w:date="2019-03-13T09:21:00Z">
            <w:rPr>
              <w:rFonts w:ascii="Times New Roman" w:hAnsi="Times New Roman"/>
              <w:sz w:val="24"/>
              <w:szCs w:val="24"/>
              <w:highlight w:val="yellow"/>
            </w:rPr>
          </w:rPrChange>
        </w:rPr>
        <w:t xml:space="preserve">the lure stimuli we used were simple geometric shapes (orange diamonds) that were neither letter-like nor similar in shape to the candidates. Buetti et al. (2016) showed that these lures are rejected in parallel when searching for a T target amongst L candidates (in novel displays). Importantly, in old displays, both candidate and lure stimuli were repeated. </w:t>
      </w:r>
      <w:r w:rsidR="0004205E" w:rsidRPr="0077461E">
        <w:rPr>
          <w:rFonts w:ascii="Times New Roman" w:hAnsi="Times New Roman"/>
          <w:sz w:val="24"/>
          <w:szCs w:val="24"/>
          <w:rPrChange w:id="103" w:author="Simona Buetti" w:date="2019-03-13T09:21:00Z">
            <w:rPr>
              <w:rFonts w:ascii="Times New Roman" w:hAnsi="Times New Roman"/>
              <w:sz w:val="24"/>
              <w:szCs w:val="24"/>
              <w:highlight w:val="yellow"/>
            </w:rPr>
          </w:rPrChange>
        </w:rPr>
        <w:t xml:space="preserve">If lures are processed </w:t>
      </w:r>
      <w:r w:rsidR="0006141B" w:rsidRPr="0077461E">
        <w:rPr>
          <w:rFonts w:ascii="Times New Roman" w:hAnsi="Times New Roman"/>
          <w:sz w:val="24"/>
          <w:szCs w:val="24"/>
          <w:rPrChange w:id="104" w:author="Simona Buetti" w:date="2019-03-13T09:21:00Z">
            <w:rPr>
              <w:rFonts w:ascii="Times New Roman" w:hAnsi="Times New Roman"/>
              <w:sz w:val="24"/>
              <w:szCs w:val="24"/>
              <w:highlight w:val="yellow"/>
            </w:rPr>
          </w:rPrChange>
        </w:rPr>
        <w:t xml:space="preserve">in parallel </w:t>
      </w:r>
      <w:r w:rsidR="0004205E" w:rsidRPr="0077461E">
        <w:rPr>
          <w:rFonts w:ascii="Times New Roman" w:hAnsi="Times New Roman"/>
          <w:sz w:val="24"/>
          <w:szCs w:val="24"/>
          <w:rPrChange w:id="105" w:author="Simona Buetti" w:date="2019-03-13T09:21:00Z">
            <w:rPr>
              <w:rFonts w:ascii="Times New Roman" w:hAnsi="Times New Roman"/>
              <w:sz w:val="24"/>
              <w:szCs w:val="24"/>
              <w:highlight w:val="yellow"/>
            </w:rPr>
          </w:rPrChange>
        </w:rPr>
        <w:t xml:space="preserve">in repeated displays, as proposed by </w:t>
      </w:r>
      <w:r w:rsidR="0006141B" w:rsidRPr="0077461E">
        <w:rPr>
          <w:rFonts w:ascii="Times New Roman" w:hAnsi="Times New Roman"/>
          <w:sz w:val="24"/>
          <w:szCs w:val="24"/>
          <w:rPrChange w:id="106" w:author="Simona Buetti" w:date="2019-03-13T09:21:00Z">
            <w:rPr>
              <w:rFonts w:ascii="Times New Roman" w:hAnsi="Times New Roman"/>
              <w:sz w:val="24"/>
              <w:szCs w:val="24"/>
              <w:highlight w:val="yellow"/>
            </w:rPr>
          </w:rPrChange>
        </w:rPr>
        <w:t xml:space="preserve">the Target </w:t>
      </w:r>
      <w:r w:rsidR="0004205E" w:rsidRPr="0077461E">
        <w:rPr>
          <w:rFonts w:ascii="Times New Roman" w:hAnsi="Times New Roman"/>
          <w:sz w:val="24"/>
          <w:szCs w:val="24"/>
          <w:rPrChange w:id="107" w:author="Simona Buetti" w:date="2019-03-13T09:21:00Z">
            <w:rPr>
              <w:rFonts w:ascii="Times New Roman" w:hAnsi="Times New Roman"/>
              <w:sz w:val="24"/>
              <w:szCs w:val="24"/>
              <w:highlight w:val="yellow"/>
            </w:rPr>
          </w:rPrChange>
        </w:rPr>
        <w:t xml:space="preserve">Contrast Signal Theory, response times </w:t>
      </w:r>
      <w:r w:rsidR="00CB1E98" w:rsidRPr="0077461E">
        <w:rPr>
          <w:rFonts w:ascii="Times New Roman" w:hAnsi="Times New Roman"/>
          <w:sz w:val="24"/>
          <w:szCs w:val="24"/>
          <w:rPrChange w:id="108" w:author="Simona Buetti" w:date="2019-03-13T09:21:00Z">
            <w:rPr>
              <w:rFonts w:ascii="Times New Roman" w:hAnsi="Times New Roman"/>
              <w:sz w:val="24"/>
              <w:szCs w:val="24"/>
              <w:highlight w:val="yellow"/>
            </w:rPr>
          </w:rPrChange>
        </w:rPr>
        <w:t>should</w:t>
      </w:r>
      <w:r w:rsidR="0004205E" w:rsidRPr="0077461E">
        <w:rPr>
          <w:rFonts w:ascii="Times New Roman" w:hAnsi="Times New Roman"/>
          <w:sz w:val="24"/>
          <w:szCs w:val="24"/>
          <w:rPrChange w:id="109" w:author="Simona Buetti" w:date="2019-03-13T09:21:00Z">
            <w:rPr>
              <w:rFonts w:ascii="Times New Roman" w:hAnsi="Times New Roman"/>
              <w:sz w:val="24"/>
              <w:szCs w:val="24"/>
              <w:highlight w:val="yellow"/>
            </w:rPr>
          </w:rPrChange>
        </w:rPr>
        <w:t xml:space="preserve"> increase logarithmically as a function of </w:t>
      </w:r>
      <w:r w:rsidR="00CB1E98" w:rsidRPr="0077461E">
        <w:rPr>
          <w:rFonts w:ascii="Times New Roman" w:hAnsi="Times New Roman"/>
          <w:sz w:val="24"/>
          <w:szCs w:val="24"/>
          <w:rPrChange w:id="110" w:author="Simona Buetti" w:date="2019-03-13T09:21:00Z">
            <w:rPr>
              <w:rFonts w:ascii="Times New Roman" w:hAnsi="Times New Roman"/>
              <w:sz w:val="24"/>
              <w:szCs w:val="24"/>
              <w:highlight w:val="yellow"/>
            </w:rPr>
          </w:rPrChange>
        </w:rPr>
        <w:t xml:space="preserve">lure </w:t>
      </w:r>
      <w:r w:rsidR="0004205E" w:rsidRPr="0077461E">
        <w:rPr>
          <w:rFonts w:ascii="Times New Roman" w:hAnsi="Times New Roman"/>
          <w:sz w:val="24"/>
          <w:szCs w:val="24"/>
          <w:rPrChange w:id="111" w:author="Simona Buetti" w:date="2019-03-13T09:21:00Z">
            <w:rPr>
              <w:rFonts w:ascii="Times New Roman" w:hAnsi="Times New Roman"/>
              <w:sz w:val="24"/>
              <w:szCs w:val="24"/>
              <w:highlight w:val="yellow"/>
            </w:rPr>
          </w:rPrChange>
        </w:rPr>
        <w:t>set size</w:t>
      </w:r>
      <w:ins w:id="112" w:author="Gavin" w:date="2019-03-13T13:58:00Z">
        <w:r w:rsidR="00794898">
          <w:rPr>
            <w:rFonts w:ascii="Times New Roman" w:hAnsi="Times New Roman"/>
            <w:sz w:val="24"/>
            <w:szCs w:val="24"/>
          </w:rPr>
          <w:t xml:space="preserve"> </w:t>
        </w:r>
        <w:r w:rsidR="00794898">
          <w:rPr>
            <w:rFonts w:ascii="Times New Roman" w:hAnsi="Times New Roman"/>
            <w:sz w:val="24"/>
            <w:szCs w:val="24"/>
          </w:rPr>
          <w:fldChar w:fldCharType="begin" w:fldLock="1"/>
        </w:r>
      </w:ins>
      <w:r w:rsidR="00794898">
        <w:rPr>
          <w:rFonts w:ascii="Times New Roman" w:hAnsi="Times New Roman"/>
          <w:sz w:val="24"/>
          <w:szCs w:val="24"/>
        </w:rPr>
        <w:instrText>ADDIN CSL_CITATION {"citationItems":[{"id":"ITEM-1","itemData":{"DOI":"10.1037/xge0000163","ISBN":"9788578110796","ISSN":"1098-6596","PMID":"25246403","abstract":"Most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General","id":"ITEM-1","issue":"6","issued":{"date-parts":[["2016"]]},"page":"672-707","title":"Towards a better understanding of parallel visual processing in human vision: Evidence for exhaustive analysis of visual information","type":"article-journal","volume":"145"},"uris":["http://www.mendeley.com/documents/?uuid=5ffb68c4-3793-4792-900d-dbf60fc3b1b2"]}],"mendeley":{"formattedCitation":"(Buetti et al., 2016)","plainTextFormattedCitation":"(Buetti et al., 2016)","previouslyFormattedCitation":"(Buetti et al., 2016)"},"properties":{"noteIndex":0},"schema":"https://github.com/citation-style-language/schema/raw/master/csl-citation.json"}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(Buetti et al., 2016)</w:t>
      </w:r>
      <w:ins w:id="113" w:author="Gavin" w:date="2019-03-13T13:58:00Z">
        <w:r w:rsidR="00794898">
          <w:rPr>
            <w:rFonts w:ascii="Times New Roman" w:hAnsi="Times New Roman"/>
            <w:sz w:val="24"/>
            <w:szCs w:val="24"/>
          </w:rPr>
          <w:fldChar w:fldCharType="end"/>
        </w:r>
      </w:ins>
      <w:r w:rsidR="0004205E" w:rsidRPr="0077461E">
        <w:rPr>
          <w:rFonts w:ascii="Times New Roman" w:hAnsi="Times New Roman"/>
          <w:sz w:val="24"/>
          <w:szCs w:val="24"/>
          <w:rPrChange w:id="114" w:author="Simona Buetti" w:date="2019-03-13T09:21:00Z">
            <w:rPr>
              <w:rFonts w:ascii="Times New Roman" w:hAnsi="Times New Roman"/>
              <w:sz w:val="24"/>
              <w:szCs w:val="24"/>
              <w:highlight w:val="yellow"/>
            </w:rPr>
          </w:rPrChange>
        </w:rPr>
        <w:t xml:space="preserve">. In contrast, if lures are filtered out by a </w:t>
      </w:r>
      <w:proofErr w:type="spellStart"/>
      <w:r w:rsidR="0004205E" w:rsidRPr="0077461E">
        <w:rPr>
          <w:rFonts w:ascii="Times New Roman" w:hAnsi="Times New Roman"/>
          <w:sz w:val="24"/>
          <w:szCs w:val="24"/>
          <w:rPrChange w:id="115" w:author="Simona Buetti" w:date="2019-03-13T09:21:00Z">
            <w:rPr>
              <w:rFonts w:ascii="Times New Roman" w:hAnsi="Times New Roman"/>
              <w:sz w:val="24"/>
              <w:szCs w:val="24"/>
              <w:highlight w:val="yellow"/>
            </w:rPr>
          </w:rPrChange>
        </w:rPr>
        <w:t>preattentive</w:t>
      </w:r>
      <w:proofErr w:type="spellEnd"/>
      <w:r w:rsidR="0004205E" w:rsidRPr="0077461E">
        <w:rPr>
          <w:rFonts w:ascii="Times New Roman" w:hAnsi="Times New Roman"/>
          <w:sz w:val="24"/>
          <w:szCs w:val="24"/>
          <w:rPrChange w:id="116" w:author="Simona Buetti" w:date="2019-03-13T09:21:00Z">
            <w:rPr>
              <w:rFonts w:ascii="Times New Roman" w:hAnsi="Times New Roman"/>
              <w:sz w:val="24"/>
              <w:szCs w:val="24"/>
              <w:highlight w:val="yellow"/>
            </w:rPr>
          </w:rPrChange>
        </w:rPr>
        <w:t xml:space="preserve"> process, then there should be no effect of lure set size on response times</w:t>
      </w:r>
      <w:ins w:id="117" w:author="Gavin" w:date="2019-03-13T13:58:00Z">
        <w:r w:rsidR="00794898">
          <w:rPr>
            <w:rFonts w:ascii="Times New Roman" w:hAnsi="Times New Roman"/>
            <w:sz w:val="24"/>
            <w:szCs w:val="24"/>
          </w:rPr>
          <w:t xml:space="preserve"> </w:t>
        </w:r>
      </w:ins>
      <w:ins w:id="118" w:author="Gavin" w:date="2019-03-13T13:59:00Z">
        <w:r w:rsidR="00794898">
          <w:rPr>
            <w:rFonts w:ascii="Times New Roman" w:hAnsi="Times New Roman"/>
            <w:sz w:val="24"/>
            <w:szCs w:val="24"/>
          </w:rPr>
          <w:fldChar w:fldCharType="begin" w:fldLock="1"/>
        </w:r>
      </w:ins>
      <w:r w:rsidR="009F03F7">
        <w:rPr>
          <w:rFonts w:ascii="Times New Roman" w:hAnsi="Times New Roman"/>
          <w:sz w:val="24"/>
          <w:szCs w:val="24"/>
        </w:rPr>
        <w:instrText>ADDIN CSL_CITATION {"citationItems":[{"id":"ITEM-1","itemData":{"author":[{"dropping-particle":"","family":"Palmer","given":"John","non-dropping-particle":"","parse-names":false,"suffix":""}],"container-title":"Current Directions in Psychological Science","id":"ITEM-1","issue":"4","issued":{"date-parts":[["1995"]]},"page":"118-123","title":"Attention in visual search: Distinguishing four causes of a set-size effect","type":"article-journal","volume":"4"},"uris":["http://www.mendeley.com/documents/?uuid=d3d9425e-8e64-4139-9b8f-44c3f779312a"]},{"id":"ITEM-2","itemData":{"author":[{"dropping-particle":"","family":"Treisman","given":"Anne","non-dropping-particle":"","parse-names":false,"suffix":""},{"dropping-particle":"","family":"Sato","given":"Sharon","non-dropping-particle":"","parse-names":false,"suffix":""}],"container-title":"Journal of Experimental Psychology: Human Perception and Performance","id":"ITEM-2","issue":"3","issued":{"date-parts":[["1990"]]},"page":"459-478","title":"Conjunction Search Revisited","type":"article-journal","volume":"16"},"uris":["http://www.mendeley.com/documents/?uuid=7ba45731-29e7-4c8b-a3df-79ea34c888fb"]},{"id":"ITEM-3","itemData":{"DOI":"10.1037/0033-295X.96.3.433","ISBN":"0033-295X\\r1939-1471","ISSN":"0033-295X","PMID":"2756067","abstract":"A new theory of search and visual attention is presented. Results support neither a distinction between serial and parallel search nor between search for features and conjunctions. For all search materials, instead, difficulty increases with increased similarity of targets to nontargets and decreasedsimilarity between nontargets, producing a continuum of search efficiency. A parallel stage of perceptual grouping and description is followed by competitive interaction between inputs, guiding selective access to awareness and action. An input gains weight to the extent that it matches an internal description of that information needed in current behavior (hence the effect of target-nontarget similarity). Perceptual grouping encourages input weights to change together (allowing \"spreading suppression\" of similar nontargets). The theory accounts for harmful effects of nontargets resembling any possible target, the importance of local nontarget grouping, and many other findings.","author":[{"dropping-particle":"","family":"Duncan","given":"John","non-dropping-particle":"","parse-names":false,"suffix":""},{"dropping-particle":"","family":"Humphreys","given":"Glyn W.","non-dropping-particle":"","parse-names":false,"suffix":""}],"container-title":"Psychological Review","id":"ITEM-3","issue":"3","issued":{"date-parts":[["1989"]]},"page":"433-458","title":"Visual search and stimulus similarity","type":"article-journal","volume":"96"},"uris":["http://www.mendeley.com/documents/?uuid=ffb7f13b-680f-4bb5-9f85-28527aacdf76"]}],"mendeley":{"formattedCitation":"(Duncan &amp; Humphreys, 1989; Palmer, 1995; A. Treisman &amp; Sato, 1990)","plainTextFormattedCitation":"(Duncan &amp; Humphreys, 1989; Palmer, 1995; A. Treisman &amp; Sato, 1990)","previouslyFormattedCitation":"(Duncan &amp; Humphreys, 1989; Palmer, 1995; A. Treisman &amp; Sato, 1990)"},"properties":{"noteIndex":0},"schema":"https://github.com/citation-style-language/schema/raw/master/csl-citation.json"}</w:instrText>
      </w:r>
      <w:r w:rsidR="00794898">
        <w:rPr>
          <w:rFonts w:ascii="Times New Roman" w:hAnsi="Times New Roman"/>
          <w:sz w:val="24"/>
          <w:szCs w:val="24"/>
        </w:rPr>
        <w:fldChar w:fldCharType="separate"/>
      </w:r>
      <w:r w:rsidR="00FA5D7D" w:rsidRPr="00FA5D7D">
        <w:rPr>
          <w:rFonts w:ascii="Times New Roman" w:hAnsi="Times New Roman"/>
          <w:noProof/>
          <w:sz w:val="24"/>
          <w:szCs w:val="24"/>
        </w:rPr>
        <w:t>(Duncan &amp; Humphreys, 1989; Palmer, 1995; A. Treisman &amp; Sato, 1990)</w:t>
      </w:r>
      <w:ins w:id="119" w:author="Gavin" w:date="2019-03-13T13:59:00Z">
        <w:r w:rsidR="00794898">
          <w:rPr>
            <w:rFonts w:ascii="Times New Roman" w:hAnsi="Times New Roman"/>
            <w:sz w:val="24"/>
            <w:szCs w:val="24"/>
          </w:rPr>
          <w:fldChar w:fldCharType="end"/>
        </w:r>
      </w:ins>
      <w:r w:rsidR="0004205E" w:rsidRPr="0077461E">
        <w:rPr>
          <w:rFonts w:ascii="Times New Roman" w:hAnsi="Times New Roman"/>
          <w:sz w:val="24"/>
          <w:szCs w:val="24"/>
          <w:rPrChange w:id="120" w:author="Simona Buetti" w:date="2019-03-13T09:21:00Z">
            <w:rPr>
              <w:rFonts w:ascii="Times New Roman" w:hAnsi="Times New Roman"/>
              <w:sz w:val="24"/>
              <w:szCs w:val="24"/>
              <w:highlight w:val="yellow"/>
            </w:rPr>
          </w:rPrChange>
        </w:rPr>
        <w:t xml:space="preserve">. </w:t>
      </w:r>
    </w:p>
    <w:p w14:paraId="29EFDB77" w14:textId="3801F66E" w:rsidR="00EA7CC9" w:rsidRDefault="00EA7CC9">
      <w:pPr>
        <w:pStyle w:val="NoSpacing"/>
        <w:spacing w:line="480" w:lineRule="auto"/>
        <w:ind w:firstLine="720"/>
        <w:rPr>
          <w:rFonts w:ascii="Times New Roman" w:hAnsi="Times New Roman"/>
          <w:sz w:val="24"/>
          <w:szCs w:val="24"/>
        </w:rPr>
        <w:pPrChange w:id="121" w:author="Gavin" w:date="2019-03-13T01:52:00Z">
          <w:pPr>
            <w:pStyle w:val="NoSpacing"/>
            <w:spacing w:line="480" w:lineRule="auto"/>
          </w:pPr>
        </w:pPrChange>
      </w:pPr>
      <w:r w:rsidRPr="0077461E">
        <w:rPr>
          <w:rFonts w:ascii="Times New Roman" w:hAnsi="Times New Roman" w:cs="Times New Roman"/>
          <w:sz w:val="24"/>
          <w:szCs w:val="24"/>
        </w:rPr>
        <w:t xml:space="preserve">From the perspective of the Target Contrast Signal Theory, it is unclear what the fate of lures that are rejected in parallel is </w:t>
      </w:r>
      <w:proofErr w:type="gramStart"/>
      <w:r w:rsidRPr="0077461E">
        <w:rPr>
          <w:rFonts w:ascii="Times New Roman" w:hAnsi="Times New Roman" w:cs="Times New Roman"/>
          <w:sz w:val="24"/>
          <w:szCs w:val="24"/>
        </w:rPr>
        <w:t>with regard to</w:t>
      </w:r>
      <w:proofErr w:type="gramEnd"/>
      <w:r w:rsidRPr="0077461E">
        <w:rPr>
          <w:rFonts w:ascii="Times New Roman" w:hAnsi="Times New Roman" w:cs="Times New Roman"/>
          <w:sz w:val="24"/>
          <w:szCs w:val="24"/>
        </w:rPr>
        <w:t xml:space="preserve"> contextual cueing. On the one hand, since they undergo an active process of evidence accumulation, their locations might be implicitly learned and form part of the spatial context that determines contextual cueing. </w:t>
      </w:r>
      <w:r w:rsidR="0006141B" w:rsidRPr="0077461E">
        <w:rPr>
          <w:rFonts w:ascii="Times New Roman" w:hAnsi="Times New Roman" w:cs="Times New Roman"/>
          <w:sz w:val="24"/>
          <w:szCs w:val="24"/>
        </w:rPr>
        <w:t xml:space="preserve">If this is the case, </w:t>
      </w:r>
      <w:r w:rsidR="0006141B" w:rsidRPr="0077461E">
        <w:rPr>
          <w:rFonts w:ascii="Times New Roman" w:hAnsi="Times New Roman"/>
          <w:sz w:val="24"/>
          <w:szCs w:val="24"/>
          <w:rPrChange w:id="122" w:author="Simona Buetti" w:date="2019-03-13T09:21:00Z">
            <w:rPr>
              <w:rFonts w:ascii="Times New Roman" w:hAnsi="Times New Roman"/>
              <w:sz w:val="24"/>
              <w:szCs w:val="24"/>
              <w:highlight w:val="yellow"/>
            </w:rPr>
          </w:rPrChange>
        </w:rPr>
        <w:t xml:space="preserve">searching through repeated contexts should be faster (more efficient) than searching through novel displays, and thus search should be more efficient in repeated displays (leading to smaller search slopes). </w:t>
      </w:r>
      <w:r w:rsidR="0086248C" w:rsidRPr="0077461E">
        <w:rPr>
          <w:rFonts w:ascii="Times New Roman" w:hAnsi="Times New Roman"/>
          <w:sz w:val="24"/>
          <w:szCs w:val="24"/>
        </w:rPr>
        <w:t xml:space="preserve">That is to say that contextual cueing would be determined by the entire list of locations where evidence initially accumulated. </w:t>
      </w:r>
      <w:r w:rsidRPr="0077461E">
        <w:rPr>
          <w:rFonts w:ascii="Times New Roman" w:hAnsi="Times New Roman" w:cs="Times New Roman"/>
          <w:sz w:val="24"/>
          <w:szCs w:val="24"/>
        </w:rPr>
        <w:t>On the other</w:t>
      </w:r>
      <w:r w:rsidR="0006141B" w:rsidRPr="0077461E">
        <w:rPr>
          <w:rFonts w:ascii="Times New Roman" w:hAnsi="Times New Roman" w:cs="Times New Roman"/>
          <w:sz w:val="24"/>
          <w:szCs w:val="24"/>
        </w:rPr>
        <w:t xml:space="preserve"> hand</w:t>
      </w:r>
      <w:r w:rsidRPr="0077461E">
        <w:rPr>
          <w:rFonts w:ascii="Times New Roman" w:hAnsi="Times New Roman" w:cs="Times New Roman"/>
          <w:sz w:val="24"/>
          <w:szCs w:val="24"/>
        </w:rPr>
        <w:t xml:space="preserve">, since </w:t>
      </w:r>
      <w:r w:rsidR="0006141B" w:rsidRPr="0077461E">
        <w:rPr>
          <w:rFonts w:ascii="Times New Roman" w:hAnsi="Times New Roman" w:cs="Times New Roman"/>
          <w:sz w:val="24"/>
          <w:szCs w:val="24"/>
        </w:rPr>
        <w:t>lures</w:t>
      </w:r>
      <w:r w:rsidRPr="0077461E">
        <w:rPr>
          <w:rFonts w:ascii="Times New Roman" w:hAnsi="Times New Roman" w:cs="Times New Roman"/>
          <w:sz w:val="24"/>
          <w:szCs w:val="24"/>
        </w:rPr>
        <w:t xml:space="preserve"> are discarded</w:t>
      </w:r>
      <w:r w:rsidR="0006141B" w:rsidRPr="0077461E">
        <w:rPr>
          <w:rFonts w:ascii="Times New Roman" w:hAnsi="Times New Roman" w:cs="Times New Roman"/>
          <w:sz w:val="24"/>
          <w:szCs w:val="24"/>
        </w:rPr>
        <w:t xml:space="preserve"> prior to attentional scrutiny of individual items</w:t>
      </w:r>
      <w:r w:rsidR="0086248C" w:rsidRPr="0077461E">
        <w:rPr>
          <w:rFonts w:ascii="Times New Roman" w:hAnsi="Times New Roman" w:cs="Times New Roman"/>
          <w:sz w:val="24"/>
          <w:szCs w:val="24"/>
        </w:rPr>
        <w:t>,</w:t>
      </w:r>
      <w:r w:rsidRPr="0077461E">
        <w:rPr>
          <w:rFonts w:ascii="Times New Roman" w:hAnsi="Times New Roman" w:cs="Times New Roman"/>
          <w:sz w:val="24"/>
          <w:szCs w:val="24"/>
        </w:rPr>
        <w:t xml:space="preserve"> </w:t>
      </w:r>
      <w:r w:rsidR="0086248C" w:rsidRPr="0077461E">
        <w:rPr>
          <w:rFonts w:ascii="Times New Roman" w:hAnsi="Times New Roman" w:cs="Times New Roman"/>
          <w:sz w:val="24"/>
          <w:szCs w:val="24"/>
        </w:rPr>
        <w:t>it is also possible that they will not</w:t>
      </w:r>
      <w:r w:rsidRPr="0077461E">
        <w:rPr>
          <w:rFonts w:ascii="Times New Roman" w:hAnsi="Times New Roman" w:cs="Times New Roman"/>
          <w:sz w:val="24"/>
          <w:szCs w:val="24"/>
        </w:rPr>
        <w:t xml:space="preserve"> contribute to contextual cueing. </w:t>
      </w:r>
      <w:r w:rsidR="0006141B" w:rsidRPr="0077461E">
        <w:rPr>
          <w:rFonts w:ascii="Times New Roman" w:hAnsi="Times New Roman" w:cs="Times New Roman"/>
          <w:sz w:val="24"/>
          <w:szCs w:val="24"/>
        </w:rPr>
        <w:t>That is to say that what determines the “context” in contextual cueing might be the list of</w:t>
      </w:r>
      <w:r w:rsidR="0006141B">
        <w:rPr>
          <w:rFonts w:ascii="Times New Roman" w:hAnsi="Times New Roman" w:cs="Times New Roman"/>
          <w:sz w:val="24"/>
          <w:szCs w:val="24"/>
        </w:rPr>
        <w:t xml:space="preserve"> candidate locations</w:t>
      </w:r>
      <w:r w:rsidR="0086248C">
        <w:rPr>
          <w:rFonts w:ascii="Times New Roman" w:hAnsi="Times New Roman" w:cs="Times New Roman"/>
          <w:sz w:val="24"/>
          <w:szCs w:val="24"/>
        </w:rPr>
        <w:t xml:space="preserve"> only</w:t>
      </w:r>
      <w:r w:rsidR="0006141B">
        <w:rPr>
          <w:rFonts w:ascii="Times New Roman" w:hAnsi="Times New Roman" w:cs="Times New Roman"/>
          <w:sz w:val="24"/>
          <w:szCs w:val="24"/>
        </w:rPr>
        <w:t xml:space="preserve"> (where accumulators did not reach the non-target threshold).  </w:t>
      </w:r>
    </w:p>
    <w:p w14:paraId="04FE47D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2A15FB69" w14:textId="77777777" w:rsidR="00454B84" w:rsidRDefault="00454B84" w:rsidP="00454B84">
      <w:pPr>
        <w:pStyle w:val="NoSpacing"/>
        <w:spacing w:line="480" w:lineRule="auto"/>
        <w:rPr>
          <w:rFonts w:ascii="Times New Roman" w:hAnsi="Times New Roman"/>
          <w:sz w:val="24"/>
          <w:szCs w:val="24"/>
        </w:rPr>
      </w:pPr>
      <w:r>
        <w:rPr>
          <w:rFonts w:ascii="Times New Roman" w:hAnsi="Times New Roman"/>
          <w:sz w:val="24"/>
          <w:szCs w:val="24"/>
        </w:rPr>
        <w:lastRenderedPageBreak/>
        <w:tab/>
        <w:t xml:space="preserve">Twenty participants were recruited from the same subject pool as Experiment 1. These participants did not take part in any of the other experiments in this paper. All methods are identical to Experiment 1, except for the following changes: </w:t>
      </w:r>
      <w:r w:rsidR="00B41AF8">
        <w:rPr>
          <w:rFonts w:ascii="Times New Roman" w:hAnsi="Times New Roman"/>
          <w:sz w:val="24"/>
          <w:szCs w:val="24"/>
        </w:rPr>
        <w:t>in addition to the candidate Ls, there were symmetric orange diamonds (lures). Each display always contained 8 candidates. There were 4 different lure set sizes: 0, 5, 10, 20. As such, there were 3 repeated displays per set size</w:t>
      </w:r>
      <w:r w:rsidR="00A21BFD">
        <w:rPr>
          <w:rFonts w:ascii="Times New Roman" w:hAnsi="Times New Roman"/>
          <w:sz w:val="24"/>
          <w:szCs w:val="24"/>
        </w:rPr>
        <w:t xml:space="preserve"> and a total of 12 repeated displays throughout the entire experiment</w:t>
      </w:r>
      <w:r w:rsidR="00B41AF8">
        <w:rPr>
          <w:rFonts w:ascii="Times New Roman" w:hAnsi="Times New Roman"/>
          <w:sz w:val="24"/>
          <w:szCs w:val="24"/>
        </w:rPr>
        <w:t>.</w:t>
      </w:r>
      <w:r w:rsidR="00A21BFD">
        <w:rPr>
          <w:rFonts w:ascii="Times New Roman" w:hAnsi="Times New Roman"/>
          <w:sz w:val="24"/>
          <w:szCs w:val="24"/>
        </w:rPr>
        <w:t xml:space="preserve"> In the repeated displays, both lures and candidates, as well as the target, was always in the same location. </w:t>
      </w:r>
      <w:r w:rsidR="00B41AF8">
        <w:rPr>
          <w:rFonts w:ascii="Times New Roman" w:hAnsi="Times New Roman"/>
          <w:sz w:val="24"/>
          <w:szCs w:val="24"/>
        </w:rPr>
        <w:t xml:space="preserve"> </w:t>
      </w:r>
    </w:p>
    <w:p w14:paraId="285AC6DC" w14:textId="77777777" w:rsidR="00A91511" w:rsidRDefault="00A91511" w:rsidP="00A91511">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3D8BA5FC" w14:textId="766EF735" w:rsidR="000D6089" w:rsidRDefault="00117A25" w:rsidP="000D6089">
      <w:pPr>
        <w:pStyle w:val="NoSpacing"/>
        <w:spacing w:line="480" w:lineRule="auto"/>
        <w:ind w:firstLine="720"/>
        <w:rPr>
          <w:rFonts w:ascii="Times New Roman" w:hAnsi="Times New Roman" w:cs="Times New Roman"/>
          <w:sz w:val="24"/>
          <w:szCs w:val="24"/>
        </w:rPr>
      </w:pPr>
      <w:r w:rsidRPr="00117A25">
        <w:rPr>
          <w:rFonts w:ascii="Times New Roman" w:hAnsi="Times New Roman" w:cs="Times New Roman"/>
          <w:sz w:val="24"/>
          <w:szCs w:val="24"/>
        </w:rPr>
        <w:t xml:space="preserve"> </w:t>
      </w:r>
      <w:r>
        <w:rPr>
          <w:rFonts w:ascii="Times New Roman" w:hAnsi="Times New Roman" w:cs="Times New Roman"/>
          <w:sz w:val="24"/>
          <w:szCs w:val="24"/>
        </w:rPr>
        <w:t>For each participant, response times beyond 2.5 standard deviations of each condition were excluded from analyses.</w:t>
      </w:r>
      <w:r w:rsidR="000D6089">
        <w:rPr>
          <w:rFonts w:ascii="Times New Roman" w:hAnsi="Times New Roman" w:cs="Times New Roman"/>
          <w:sz w:val="24"/>
          <w:szCs w:val="24"/>
        </w:rPr>
        <w:t xml:space="preserve"> Trials on which participants made an error were also excluded. This led to the removal of </w:t>
      </w:r>
      <w:r w:rsidR="00782DE0">
        <w:rPr>
          <w:rFonts w:ascii="Times New Roman" w:hAnsi="Times New Roman" w:cs="Times New Roman"/>
          <w:sz w:val="24"/>
          <w:szCs w:val="24"/>
        </w:rPr>
        <w:t>3.4</w:t>
      </w:r>
      <w:r w:rsidR="000D6089">
        <w:rPr>
          <w:rFonts w:ascii="Times New Roman" w:hAnsi="Times New Roman" w:cs="Times New Roman"/>
          <w:sz w:val="24"/>
          <w:szCs w:val="24"/>
        </w:rPr>
        <w:t>% of trials.</w:t>
      </w:r>
      <w:r w:rsidR="00754F89" w:rsidRPr="00754F89">
        <w:rPr>
          <w:rFonts w:ascii="Times New Roman" w:hAnsi="Times New Roman" w:cs="Times New Roman"/>
          <w:sz w:val="24"/>
          <w:szCs w:val="24"/>
        </w:rPr>
        <w:t xml:space="preserve"> </w:t>
      </w:r>
      <w:r w:rsidR="00754F89">
        <w:rPr>
          <w:rFonts w:ascii="Times New Roman" w:hAnsi="Times New Roman" w:cs="Times New Roman"/>
          <w:sz w:val="24"/>
          <w:szCs w:val="24"/>
        </w:rPr>
        <w:t>No participants had to be replaced in this experiment.</w:t>
      </w:r>
    </w:p>
    <w:p w14:paraId="5F6470D4" w14:textId="08ACDA68" w:rsidR="00DE2594" w:rsidRDefault="00A91511" w:rsidP="00DE2594">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 xml:space="preserve">A 2 (display type) by 4 (lure set size) by 5 (epoch) </w:t>
      </w:r>
      <w:r w:rsidR="00C648A1">
        <w:rPr>
          <w:rFonts w:ascii="Times New Roman" w:hAnsi="Times New Roman" w:cs="Times New Roman"/>
          <w:sz w:val="24"/>
          <w:szCs w:val="24"/>
        </w:rPr>
        <w:t>fully within</w:t>
      </w:r>
      <w:r>
        <w:rPr>
          <w:rFonts w:ascii="Times New Roman" w:hAnsi="Times New Roman" w:cs="Times New Roman"/>
          <w:sz w:val="24"/>
          <w:szCs w:val="24"/>
        </w:rPr>
        <w:t xml:space="preserve"> ANOVA was performed. </w:t>
      </w:r>
      <w:r w:rsidR="00C648A1">
        <w:rPr>
          <w:rFonts w:ascii="Times New Roman" w:hAnsi="Times New Roman" w:cs="Times New Roman"/>
          <w:sz w:val="24"/>
          <w:szCs w:val="24"/>
        </w:rPr>
        <w:t xml:space="preserve">RTs for </w:t>
      </w:r>
      <w:r w:rsidR="00D862E5">
        <w:rPr>
          <w:rFonts w:ascii="Times New Roman" w:hAnsi="Times New Roman" w:cs="Times New Roman"/>
          <w:sz w:val="24"/>
          <w:szCs w:val="24"/>
        </w:rPr>
        <w:t>novel</w:t>
      </w:r>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990</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Pr>
          <w:rFonts w:ascii="Times New Roman" w:hAnsi="Times New Roman" w:cs="Times New Roman"/>
          <w:i/>
          <w:sz w:val="24"/>
          <w:szCs w:val="24"/>
        </w:rPr>
        <w:t xml:space="preserve">SD = </w:t>
      </w:r>
      <w:r w:rsidR="00C648A1">
        <w:rPr>
          <w:rFonts w:ascii="Times New Roman" w:hAnsi="Times New Roman" w:cs="Times New Roman"/>
          <w:sz w:val="24"/>
          <w:szCs w:val="24"/>
        </w:rPr>
        <w:t>174</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displays were </w:t>
      </w:r>
      <w:r w:rsidR="00D862E5">
        <w:rPr>
          <w:rFonts w:ascii="Times New Roman" w:hAnsi="Times New Roman" w:cs="Times New Roman"/>
          <w:sz w:val="24"/>
          <w:szCs w:val="24"/>
        </w:rPr>
        <w:t>slower</w:t>
      </w:r>
      <w:r w:rsidR="00C648A1">
        <w:rPr>
          <w:rFonts w:ascii="Times New Roman" w:hAnsi="Times New Roman" w:cs="Times New Roman"/>
          <w:sz w:val="24"/>
          <w:szCs w:val="24"/>
        </w:rPr>
        <w:t xml:space="preserve"> than </w:t>
      </w:r>
      <w:r w:rsidR="00754F89">
        <w:rPr>
          <w:rFonts w:ascii="Times New Roman" w:hAnsi="Times New Roman" w:cs="Times New Roman"/>
          <w:sz w:val="24"/>
          <w:szCs w:val="24"/>
        </w:rPr>
        <w:t xml:space="preserve">repeated </w:t>
      </w:r>
      <w:r w:rsidR="00C648A1">
        <w:rPr>
          <w:rFonts w:ascii="Times New Roman" w:hAnsi="Times New Roman" w:cs="Times New Roman"/>
          <w:sz w:val="24"/>
          <w:szCs w:val="24"/>
        </w:rPr>
        <w:t>(</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953</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178</w:t>
      </w:r>
      <w:r w:rsidR="009C68F4">
        <w:rPr>
          <w:rFonts w:ascii="Times New Roman" w:hAnsi="Times New Roman" w:cs="Times New Roman"/>
          <w:sz w:val="24"/>
          <w:szCs w:val="24"/>
        </w:rPr>
        <w:t xml:space="preserve"> </w:t>
      </w:r>
      <w:r w:rsidR="00C648A1">
        <w:rPr>
          <w:rFonts w:ascii="Times New Roman" w:hAnsi="Times New Roman" w:cs="Times New Roman"/>
          <w:sz w:val="24"/>
          <w:szCs w:val="24"/>
        </w:rPr>
        <w:t xml:space="preserve">ms) </w:t>
      </w:r>
      <w:r w:rsidR="00C648A1" w:rsidRPr="00C648A1">
        <w:rPr>
          <w:rFonts w:ascii="Times New Roman" w:hAnsi="Times New Roman" w:cs="Times New Roman"/>
          <w:sz w:val="24"/>
          <w:szCs w:val="24"/>
        </w:rPr>
        <w:t>displays</w:t>
      </w:r>
      <w:r w:rsidR="00C648A1">
        <w:rPr>
          <w:rFonts w:ascii="Times New Roman" w:hAnsi="Times New Roman" w:cs="Times New Roman"/>
          <w:sz w:val="24"/>
          <w:szCs w:val="24"/>
        </w:rPr>
        <w:t xml:space="preserve">, </w:t>
      </w:r>
      <w:proofErr w:type="gramStart"/>
      <w:r w:rsidR="00C648A1">
        <w:rPr>
          <w:rFonts w:ascii="Times New Roman" w:hAnsi="Times New Roman"/>
          <w:i/>
          <w:sz w:val="24"/>
          <w:szCs w:val="24"/>
        </w:rPr>
        <w:t>F</w:t>
      </w:r>
      <w:r w:rsidR="00C648A1">
        <w:rPr>
          <w:rFonts w:ascii="Times New Roman" w:hAnsi="Times New Roman"/>
          <w:sz w:val="24"/>
          <w:szCs w:val="24"/>
        </w:rPr>
        <w:t>(</w:t>
      </w:r>
      <w:proofErr w:type="gramEnd"/>
      <w:r w:rsidR="00C648A1">
        <w:rPr>
          <w:rFonts w:ascii="Times New Roman" w:hAnsi="Times New Roman"/>
          <w:sz w:val="24"/>
          <w:szCs w:val="24"/>
        </w:rPr>
        <w:t xml:space="preserve">1, 19) = 4.64, </w:t>
      </w:r>
      <w:r w:rsidR="00C648A1">
        <w:rPr>
          <w:rFonts w:ascii="Times New Roman" w:hAnsi="Times New Roman"/>
          <w:i/>
          <w:sz w:val="24"/>
          <w:szCs w:val="24"/>
        </w:rPr>
        <w:t>p</w:t>
      </w:r>
      <w:r w:rsidR="00C648A1">
        <w:rPr>
          <w:rFonts w:ascii="Times New Roman" w:hAnsi="Times New Roman"/>
          <w:sz w:val="24"/>
          <w:szCs w:val="24"/>
        </w:rPr>
        <w:t xml:space="preserve"> = .0443, ω</w:t>
      </w:r>
      <w:r w:rsidR="00C648A1">
        <w:rPr>
          <w:rFonts w:ascii="Times New Roman" w:hAnsi="Times New Roman"/>
          <w:sz w:val="24"/>
          <w:szCs w:val="24"/>
          <w:vertAlign w:val="subscript"/>
        </w:rPr>
        <w:t>p</w:t>
      </w:r>
      <w:r w:rsidR="00C648A1">
        <w:rPr>
          <w:rFonts w:ascii="Times New Roman" w:hAnsi="Times New Roman"/>
          <w:sz w:val="24"/>
          <w:szCs w:val="24"/>
        </w:rPr>
        <w:t xml:space="preserve">² = </w:t>
      </w:r>
      <w:ins w:id="123" w:author="Gavin" w:date="2019-03-13T16:18:00Z">
        <w:r w:rsidR="006A3083">
          <w:rPr>
            <w:rFonts w:ascii="Times New Roman" w:hAnsi="Times New Roman"/>
            <w:sz w:val="24"/>
            <w:szCs w:val="24"/>
          </w:rPr>
          <w:t>.</w:t>
        </w:r>
      </w:ins>
      <w:ins w:id="124" w:author="Gavin" w:date="2019-03-13T16:52:00Z">
        <w:r w:rsidR="009C68F4">
          <w:rPr>
            <w:rFonts w:ascii="Times New Roman" w:hAnsi="Times New Roman"/>
            <w:sz w:val="24"/>
            <w:szCs w:val="24"/>
          </w:rPr>
          <w:t>148</w:t>
        </w:r>
      </w:ins>
      <w:ins w:id="125" w:author="Gavin" w:date="2019-03-13T16:18:00Z">
        <w:r w:rsidR="006A3083">
          <w:rPr>
            <w:rFonts w:ascii="Times New Roman" w:hAnsi="Times New Roman" w:cs="Times New Roman"/>
            <w:sz w:val="24"/>
            <w:szCs w:val="24"/>
          </w:rPr>
          <w:t xml:space="preserve"> </w:t>
        </w:r>
      </w:ins>
      <w:r w:rsidR="00C648A1">
        <w:rPr>
          <w:rFonts w:ascii="Times New Roman" w:hAnsi="Times New Roman" w:cs="Times New Roman"/>
          <w:sz w:val="24"/>
          <w:szCs w:val="24"/>
        </w:rPr>
        <w:t xml:space="preserve">. RTs increased with lure set size (set size 0, 5, 10, 20, respectively: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916, 962, 978, 1030 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152, 183, 167, 185 ms)</w:t>
      </w:r>
      <w:r>
        <w:rPr>
          <w:rFonts w:ascii="Times New Roman" w:hAnsi="Times New Roman" w:cs="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(3, 57) = 9.68, </w:t>
      </w:r>
      <w:r>
        <w:rPr>
          <w:rFonts w:ascii="Times New Roman" w:hAnsi="Times New Roman"/>
          <w:i/>
          <w:sz w:val="24"/>
          <w:szCs w:val="24"/>
        </w:rPr>
        <w:t xml:space="preserve">p </w:t>
      </w:r>
      <w:r>
        <w:rPr>
          <w:rFonts w:ascii="Times New Roman" w:hAnsi="Times New Roman"/>
          <w:sz w:val="24"/>
          <w:szCs w:val="24"/>
        </w:rPr>
        <w:t>&lt;.001, ω</w:t>
      </w:r>
      <w:r>
        <w:rPr>
          <w:rFonts w:ascii="Times New Roman" w:hAnsi="Times New Roman"/>
          <w:sz w:val="24"/>
          <w:szCs w:val="24"/>
          <w:vertAlign w:val="subscript"/>
        </w:rPr>
        <w:t>p</w:t>
      </w:r>
      <w:r>
        <w:rPr>
          <w:rFonts w:ascii="Times New Roman" w:hAnsi="Times New Roman"/>
          <w:sz w:val="24"/>
          <w:szCs w:val="24"/>
        </w:rPr>
        <w:t>² =</w:t>
      </w:r>
      <w:ins w:id="126" w:author="Gavin" w:date="2019-03-13T16:50:00Z">
        <w:r w:rsidR="009C68F4">
          <w:rPr>
            <w:rFonts w:ascii="Times New Roman" w:hAnsi="Times New Roman"/>
            <w:sz w:val="24"/>
            <w:szCs w:val="24"/>
          </w:rPr>
          <w:t xml:space="preserve"> </w:t>
        </w:r>
      </w:ins>
      <w:ins w:id="127" w:author="Gavin" w:date="2019-03-13T16:29:00Z">
        <w:r w:rsidR="0072610E">
          <w:rPr>
            <w:rFonts w:ascii="Times New Roman" w:hAnsi="Times New Roman"/>
            <w:sz w:val="24"/>
            <w:szCs w:val="24"/>
          </w:rPr>
          <w:t>.</w:t>
        </w:r>
      </w:ins>
      <w:ins w:id="128" w:author="Gavin" w:date="2019-03-13T16:50:00Z">
        <w:r w:rsidR="009C68F4">
          <w:rPr>
            <w:rFonts w:ascii="Times New Roman" w:hAnsi="Times New Roman"/>
            <w:sz w:val="24"/>
            <w:szCs w:val="24"/>
          </w:rPr>
          <w:t>299</w:t>
        </w:r>
      </w:ins>
      <w:r>
        <w:rPr>
          <w:rFonts w:ascii="Times New Roman" w:hAnsi="Times New Roman"/>
          <w:sz w:val="24"/>
          <w:szCs w:val="24"/>
        </w:rPr>
        <w:t xml:space="preserve">, </w:t>
      </w:r>
      <w:r w:rsidR="00C648A1">
        <w:rPr>
          <w:rFonts w:ascii="Times New Roman" w:hAnsi="Times New Roman"/>
          <w:sz w:val="24"/>
          <w:szCs w:val="24"/>
        </w:rPr>
        <w:t xml:space="preserve">RTs decreased as a function of epoch (from epoch 1 to 5: </w:t>
      </w:r>
      <w:r w:rsidR="00C648A1">
        <w:rPr>
          <w:rFonts w:ascii="Times New Roman" w:hAnsi="Times New Roman"/>
          <w:i/>
          <w:sz w:val="24"/>
          <w:szCs w:val="24"/>
        </w:rPr>
        <w:t xml:space="preserve">M </w:t>
      </w:r>
      <w:r w:rsidR="00C648A1">
        <w:rPr>
          <w:rFonts w:ascii="Times New Roman" w:hAnsi="Times New Roman"/>
          <w:sz w:val="24"/>
          <w:szCs w:val="24"/>
        </w:rPr>
        <w:t xml:space="preserve">= 1042, 981, 947, 953, 935 ms, </w:t>
      </w:r>
      <w:r w:rsidR="00C648A1">
        <w:rPr>
          <w:rFonts w:ascii="Times New Roman" w:hAnsi="Times New Roman"/>
          <w:i/>
          <w:sz w:val="24"/>
          <w:szCs w:val="24"/>
        </w:rPr>
        <w:t xml:space="preserve">SD = </w:t>
      </w:r>
      <w:r w:rsidR="00C648A1">
        <w:rPr>
          <w:rFonts w:ascii="Times New Roman" w:hAnsi="Times New Roman"/>
          <w:sz w:val="24"/>
          <w:szCs w:val="24"/>
        </w:rPr>
        <w:t xml:space="preserve">189, 164, 165, 172, 174 ms), </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(4, 76) = 12.17,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&lt; .001, </w:t>
      </w:r>
      <w:r w:rsidR="00A9727A">
        <w:rPr>
          <w:rFonts w:ascii="Times New Roman" w:hAnsi="Times New Roman"/>
          <w:sz w:val="24"/>
          <w:szCs w:val="24"/>
        </w:rPr>
        <w:t>ε</w:t>
      </w:r>
      <w:r w:rsidR="00A9727A" w:rsidDel="00A9727A">
        <w:rPr>
          <w:rFonts w:ascii="Times New Roman" w:hAnsi="Times New Roman"/>
          <w:sz w:val="24"/>
          <w:szCs w:val="24"/>
        </w:rPr>
        <w:t xml:space="preserve"> </w:t>
      </w:r>
      <w:r>
        <w:rPr>
          <w:rFonts w:ascii="Times New Roman" w:hAnsi="Times New Roman"/>
          <w:sz w:val="24"/>
          <w:szCs w:val="24"/>
        </w:rPr>
        <w:t xml:space="preserve">= </w:t>
      </w:r>
      <w:r w:rsidR="00FF1735">
        <w:rPr>
          <w:rFonts w:ascii="Times New Roman" w:hAnsi="Times New Roman"/>
          <w:sz w:val="24"/>
          <w:szCs w:val="24"/>
        </w:rPr>
        <w:t>.585</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29" w:author="Gavin" w:date="2019-03-13T16:30:00Z">
        <w:r w:rsidR="0072610E">
          <w:rPr>
            <w:rFonts w:ascii="Times New Roman" w:hAnsi="Times New Roman"/>
            <w:sz w:val="24"/>
            <w:szCs w:val="24"/>
          </w:rPr>
          <w:t>.</w:t>
        </w:r>
      </w:ins>
      <w:ins w:id="130" w:author="Gavin" w:date="2019-03-13T16:50:00Z">
        <w:r w:rsidR="009C68F4">
          <w:rPr>
            <w:rFonts w:ascii="Times New Roman" w:hAnsi="Times New Roman"/>
            <w:sz w:val="24"/>
            <w:szCs w:val="24"/>
          </w:rPr>
          <w:t>356</w:t>
        </w:r>
      </w:ins>
      <w:r>
        <w:rPr>
          <w:rFonts w:ascii="Times New Roman" w:hAnsi="Times New Roman"/>
          <w:sz w:val="24"/>
          <w:szCs w:val="24"/>
        </w:rPr>
        <w:t xml:space="preserve">. The main effects were qualified by a significant display type by epoch interaction,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4, 76) = 6.80, </w:t>
      </w:r>
      <w:r>
        <w:rPr>
          <w:rFonts w:ascii="Times New Roman" w:hAnsi="Times New Roman"/>
          <w:i/>
          <w:sz w:val="24"/>
          <w:szCs w:val="24"/>
        </w:rPr>
        <w:t>p</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 xml:space="preserve">² = </w:t>
      </w:r>
      <w:ins w:id="131" w:author="Gavin" w:date="2019-03-13T16:51:00Z">
        <w:r w:rsidR="009C68F4">
          <w:rPr>
            <w:rFonts w:ascii="Times New Roman" w:hAnsi="Times New Roman"/>
            <w:sz w:val="24"/>
            <w:szCs w:val="24"/>
          </w:rPr>
          <w:t>.223</w:t>
        </w:r>
      </w:ins>
      <w:r>
        <w:rPr>
          <w:rFonts w:ascii="Times New Roman" w:hAnsi="Times New Roman"/>
          <w:sz w:val="24"/>
          <w:szCs w:val="24"/>
        </w:rPr>
        <w:t xml:space="preserve">. </w:t>
      </w:r>
      <w:r w:rsidR="00CF0BFB">
        <w:rPr>
          <w:rFonts w:ascii="Times New Roman" w:hAnsi="Times New Roman"/>
          <w:sz w:val="24"/>
          <w:szCs w:val="24"/>
        </w:rPr>
        <w:t>Follow-up</w:t>
      </w:r>
      <w:ins w:id="132" w:author="Gavin" w:date="2019-03-13T16:33:00Z">
        <w:r w:rsidR="0072610E">
          <w:rPr>
            <w:rFonts w:ascii="Times New Roman" w:hAnsi="Times New Roman"/>
            <w:sz w:val="24"/>
            <w:szCs w:val="24"/>
          </w:rPr>
          <w:t xml:space="preserve"> paired</w:t>
        </w:r>
      </w:ins>
      <w:r w:rsidR="00CF0BFB">
        <w:rPr>
          <w:rFonts w:ascii="Times New Roman" w:hAnsi="Times New Roman"/>
          <w:sz w:val="24"/>
          <w:szCs w:val="24"/>
        </w:rPr>
        <w:t xml:space="preserve"> t-tests revealed that RTs for repeated displays were faster than for novel displays only in the last two epochs</w:t>
      </w:r>
      <w:ins w:id="133" w:author="Gavin" w:date="2019-03-12T12:24:00Z">
        <w:r w:rsidR="00754F89">
          <w:rPr>
            <w:rFonts w:ascii="Times New Roman" w:hAnsi="Times New Roman"/>
            <w:sz w:val="24"/>
            <w:szCs w:val="24"/>
          </w:rPr>
          <w:t xml:space="preserve"> (Table 1)</w:t>
        </w:r>
      </w:ins>
      <w:r w:rsidR="00DE2594">
        <w:rPr>
          <w:rFonts w:ascii="Times New Roman" w:hAnsi="Times New Roman"/>
          <w:sz w:val="24"/>
          <w:szCs w:val="24"/>
        </w:rPr>
        <w:t>,</w:t>
      </w:r>
      <w:r w:rsidR="00CF0BFB">
        <w:rPr>
          <w:rFonts w:ascii="Times New Roman" w:hAnsi="Times New Roman"/>
          <w:sz w:val="24"/>
          <w:szCs w:val="24"/>
        </w:rPr>
        <w:t xml:space="preserve"> </w:t>
      </w:r>
      <w:r w:rsidR="00DE2594">
        <w:rPr>
          <w:rFonts w:ascii="Times New Roman" w:hAnsi="Times New Roman"/>
          <w:sz w:val="24"/>
          <w:szCs w:val="24"/>
        </w:rPr>
        <w:t xml:space="preserve">after adjusting the p-value to </w:t>
      </w:r>
      <w:r w:rsidR="004E39FF">
        <w:rPr>
          <w:rFonts w:ascii="Times New Roman" w:hAnsi="Times New Roman"/>
          <w:sz w:val="24"/>
          <w:szCs w:val="24"/>
        </w:rPr>
        <w:t xml:space="preserve">.01 </w:t>
      </w:r>
      <w:r w:rsidR="00DE2594">
        <w:rPr>
          <w:rFonts w:ascii="Times New Roman" w:hAnsi="Times New Roman"/>
          <w:sz w:val="24"/>
          <w:szCs w:val="24"/>
        </w:rPr>
        <w:t xml:space="preserve">(= .05/5, </w:t>
      </w:r>
      <w:r w:rsidR="004E39FF">
        <w:rPr>
          <w:rFonts w:ascii="Times New Roman" w:hAnsi="Times New Roman"/>
          <w:sz w:val="24"/>
          <w:szCs w:val="24"/>
        </w:rPr>
        <w:t>Bonferroni correction</w:t>
      </w:r>
      <w:r w:rsidR="00DE2594">
        <w:rPr>
          <w:rFonts w:ascii="Times New Roman" w:hAnsi="Times New Roman"/>
          <w:sz w:val="24"/>
          <w:szCs w:val="24"/>
        </w:rPr>
        <w:t>)</w:t>
      </w:r>
      <w:r w:rsidR="00CF0BFB">
        <w:rPr>
          <w:rFonts w:ascii="Times New Roman" w:hAnsi="Times New Roman"/>
          <w:sz w:val="24"/>
          <w:szCs w:val="24"/>
        </w:rPr>
        <w:t>.</w:t>
      </w:r>
      <w:ins w:id="134" w:author="HAL" w:date="2019-03-11T11:13:00Z">
        <w:r w:rsidR="00DE2594">
          <w:rPr>
            <w:rFonts w:ascii="Times New Roman" w:hAnsi="Times New Roman"/>
            <w:sz w:val="24"/>
            <w:szCs w:val="24"/>
          </w:rPr>
          <w:t xml:space="preserve"> </w:t>
        </w:r>
      </w:ins>
      <w:r w:rsidR="00DE2594">
        <w:rPr>
          <w:rFonts w:ascii="Times New Roman" w:hAnsi="Times New Roman"/>
          <w:sz w:val="24"/>
          <w:szCs w:val="24"/>
        </w:rPr>
        <w:t xml:space="preserve">The interactions between set size and display and between set size and epoch were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3, 57) = 0.24, </w:t>
      </w:r>
      <w:r w:rsidR="00DE2594">
        <w:rPr>
          <w:rFonts w:ascii="Times New Roman" w:hAnsi="Times New Roman"/>
          <w:i/>
          <w:sz w:val="24"/>
          <w:szCs w:val="24"/>
        </w:rPr>
        <w:t>p</w:t>
      </w:r>
      <w:r w:rsidR="00DE2594">
        <w:rPr>
          <w:rFonts w:ascii="Times New Roman" w:hAnsi="Times New Roman"/>
          <w:sz w:val="24"/>
          <w:szCs w:val="24"/>
        </w:rPr>
        <w:t xml:space="preserve"> = .868, </w:t>
      </w:r>
      <w:ins w:id="135" w:author="Gavin" w:date="2019-03-13T16:31: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36" w:author="Gavin" w:date="2019-03-13T16:31: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37" w:author="Gavin" w:date="2019-03-13T16:31:00Z">
        <w:r w:rsidR="0072610E">
          <w:rPr>
            <w:rFonts w:ascii="Times New Roman" w:hAnsi="Times New Roman"/>
            <w:sz w:val="24"/>
            <w:szCs w:val="24"/>
          </w:rPr>
          <w:t>.0125</w:t>
        </w:r>
      </w:ins>
      <w:r w:rsidR="00DE2594">
        <w:rPr>
          <w:rFonts w:ascii="Times New Roman" w:hAnsi="Times New Roman"/>
          <w:sz w:val="24"/>
          <w:szCs w:val="24"/>
        </w:rPr>
        <w:t xml:space="preserve">; and, </w:t>
      </w:r>
      <w:r w:rsidR="00DE2594">
        <w:rPr>
          <w:rFonts w:ascii="Times New Roman" w:hAnsi="Times New Roman"/>
          <w:i/>
          <w:sz w:val="24"/>
          <w:szCs w:val="24"/>
        </w:rPr>
        <w:t>F</w:t>
      </w:r>
      <w:r w:rsidR="00DE2594">
        <w:rPr>
          <w:rFonts w:ascii="Times New Roman" w:hAnsi="Times New Roman"/>
          <w:sz w:val="24"/>
          <w:szCs w:val="24"/>
        </w:rPr>
        <w:t xml:space="preserve">(12, 228) = 1.12, </w:t>
      </w:r>
      <w:r w:rsidR="00DE2594">
        <w:rPr>
          <w:rFonts w:ascii="Times New Roman" w:hAnsi="Times New Roman"/>
          <w:i/>
          <w:sz w:val="24"/>
          <w:szCs w:val="24"/>
        </w:rPr>
        <w:t>p</w:t>
      </w:r>
      <w:r w:rsidR="00DE2594">
        <w:rPr>
          <w:rFonts w:ascii="Times New Roman" w:hAnsi="Times New Roman"/>
          <w:sz w:val="24"/>
          <w:szCs w:val="24"/>
        </w:rPr>
        <w:t xml:space="preserve"> = .341, </w:t>
      </w:r>
      <w:ins w:id="138" w:author="Gavin" w:date="2019-03-13T16:31: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39" w:author="Gavin" w:date="2019-03-13T16:31: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40" w:author="Gavin" w:date="2019-03-13T16:31:00Z">
        <w:r w:rsidR="0072610E">
          <w:rPr>
            <w:rFonts w:ascii="Times New Roman" w:hAnsi="Times New Roman"/>
            <w:sz w:val="24"/>
            <w:szCs w:val="24"/>
          </w:rPr>
          <w:t>.0557</w:t>
        </w:r>
      </w:ins>
      <w:r w:rsidR="00DE2594">
        <w:rPr>
          <w:rFonts w:ascii="Times New Roman" w:hAnsi="Times New Roman"/>
          <w:sz w:val="24"/>
          <w:szCs w:val="24"/>
        </w:rPr>
        <w:t>, respectively. Importantly, the three-</w:t>
      </w:r>
      <w:r w:rsidR="00DE2594">
        <w:rPr>
          <w:rFonts w:ascii="Times New Roman" w:hAnsi="Times New Roman"/>
          <w:sz w:val="24"/>
          <w:szCs w:val="24"/>
        </w:rPr>
        <w:lastRenderedPageBreak/>
        <w:t xml:space="preserve">way interaction between display type, set size and epoch was not significant, </w:t>
      </w:r>
      <w:proofErr w:type="gramStart"/>
      <w:r w:rsidR="00DE2594">
        <w:rPr>
          <w:rFonts w:ascii="Times New Roman" w:hAnsi="Times New Roman"/>
          <w:i/>
          <w:sz w:val="24"/>
          <w:szCs w:val="24"/>
        </w:rPr>
        <w:t>F</w:t>
      </w:r>
      <w:r w:rsidR="00DE2594">
        <w:rPr>
          <w:rFonts w:ascii="Times New Roman" w:hAnsi="Times New Roman"/>
          <w:sz w:val="24"/>
          <w:szCs w:val="24"/>
        </w:rPr>
        <w:t>(</w:t>
      </w:r>
      <w:proofErr w:type="gramEnd"/>
      <w:r w:rsidR="00DE2594">
        <w:rPr>
          <w:rFonts w:ascii="Times New Roman" w:hAnsi="Times New Roman"/>
          <w:sz w:val="24"/>
          <w:szCs w:val="24"/>
        </w:rPr>
        <w:t xml:space="preserve">12, 228) = 1.34, </w:t>
      </w:r>
      <w:r w:rsidR="00DE2594">
        <w:rPr>
          <w:rFonts w:ascii="Times New Roman" w:hAnsi="Times New Roman"/>
          <w:i/>
          <w:sz w:val="24"/>
          <w:szCs w:val="24"/>
        </w:rPr>
        <w:t>p</w:t>
      </w:r>
      <w:r w:rsidR="00DE2594">
        <w:rPr>
          <w:rFonts w:ascii="Times New Roman" w:hAnsi="Times New Roman"/>
          <w:sz w:val="24"/>
          <w:szCs w:val="24"/>
        </w:rPr>
        <w:t xml:space="preserve"> = .198, </w:t>
      </w:r>
      <w:ins w:id="141" w:author="Gavin" w:date="2019-03-13T16:32:00Z">
        <w:r w:rsidR="0072610E" w:rsidRPr="00052001">
          <w:rPr>
            <w:rFonts w:ascii="Times New Roman" w:hAnsi="Times New Roman"/>
            <w:sz w:val="24"/>
            <w:szCs w:val="24"/>
          </w:rPr>
          <w:t>η</w:t>
        </w:r>
        <w:r w:rsidR="0072610E" w:rsidRPr="004878FD">
          <w:rPr>
            <w:rFonts w:ascii="Times New Roman" w:hAnsi="Times New Roman"/>
            <w:sz w:val="24"/>
            <w:szCs w:val="24"/>
            <w:vertAlign w:val="subscript"/>
          </w:rPr>
          <w:t>p</w:t>
        </w:r>
        <w:r w:rsidR="0072610E" w:rsidRPr="00052001">
          <w:rPr>
            <w:rFonts w:ascii="Times New Roman" w:hAnsi="Times New Roman"/>
            <w:sz w:val="24"/>
            <w:szCs w:val="24"/>
          </w:rPr>
          <w:t>²</w:t>
        </w:r>
      </w:ins>
      <w:del w:id="142" w:author="Gavin" w:date="2019-03-13T16:32:00Z">
        <w:r w:rsidR="00DE2594" w:rsidDel="0072610E">
          <w:rPr>
            <w:rFonts w:ascii="Times New Roman" w:hAnsi="Times New Roman"/>
            <w:sz w:val="24"/>
            <w:szCs w:val="24"/>
          </w:rPr>
          <w:delText>ω</w:delText>
        </w:r>
        <w:r w:rsidR="00DE2594" w:rsidDel="0072610E">
          <w:rPr>
            <w:rFonts w:ascii="Times New Roman" w:hAnsi="Times New Roman"/>
            <w:sz w:val="24"/>
            <w:szCs w:val="24"/>
            <w:vertAlign w:val="subscript"/>
          </w:rPr>
          <w:delText>p</w:delText>
        </w:r>
        <w:r w:rsidR="00DE2594" w:rsidDel="0072610E">
          <w:rPr>
            <w:rFonts w:ascii="Times New Roman" w:hAnsi="Times New Roman"/>
            <w:sz w:val="24"/>
            <w:szCs w:val="24"/>
          </w:rPr>
          <w:delText>²</w:delText>
        </w:r>
      </w:del>
      <w:r w:rsidR="00DE2594">
        <w:rPr>
          <w:rFonts w:ascii="Times New Roman" w:hAnsi="Times New Roman"/>
          <w:sz w:val="24"/>
          <w:szCs w:val="24"/>
        </w:rPr>
        <w:t xml:space="preserve"> = </w:t>
      </w:r>
      <w:ins w:id="143" w:author="Gavin" w:date="2019-03-13T16:32:00Z">
        <w:r w:rsidR="0072610E">
          <w:rPr>
            <w:rFonts w:ascii="Times New Roman" w:hAnsi="Times New Roman"/>
            <w:sz w:val="24"/>
            <w:szCs w:val="24"/>
          </w:rPr>
          <w:t>.0659</w:t>
        </w:r>
      </w:ins>
      <w:r w:rsidR="00DE2594">
        <w:rPr>
          <w:rFonts w:ascii="Times New Roman" w:hAnsi="Times New Roman"/>
          <w:sz w:val="24"/>
          <w:szCs w:val="24"/>
        </w:rPr>
        <w:t xml:space="preserve">. </w:t>
      </w:r>
    </w:p>
    <w:p w14:paraId="742D1C01" w14:textId="42E17C25" w:rsidR="00CF0BFB" w:rsidRDefault="00CF0BFB" w:rsidP="00917380">
      <w:pPr>
        <w:pStyle w:val="NoSpacing"/>
        <w:spacing w:line="480" w:lineRule="auto"/>
        <w:ind w:firstLine="720"/>
        <w:rPr>
          <w:ins w:id="144" w:author="HAL" w:date="2019-03-11T11:11:00Z"/>
          <w:rFonts w:ascii="Times New Roman" w:hAnsi="Times New Roman"/>
          <w:sz w:val="24"/>
          <w:szCs w:val="24"/>
        </w:rPr>
      </w:pPr>
    </w:p>
    <w:p w14:paraId="2FA3F8BC" w14:textId="5C56735F" w:rsidR="00DE2594" w:rsidRPr="004E39FF" w:rsidRDefault="00DE2594" w:rsidP="00DE2594">
      <w:pPr>
        <w:pStyle w:val="NoSpacing"/>
        <w:spacing w:line="480" w:lineRule="auto"/>
        <w:rPr>
          <w:rFonts w:ascii="Times New Roman" w:hAnsi="Times New Roman"/>
          <w:sz w:val="24"/>
          <w:szCs w:val="24"/>
        </w:rPr>
      </w:pPr>
      <w:r>
        <w:rPr>
          <w:rFonts w:ascii="Times New Roman" w:hAnsi="Times New Roman"/>
          <w:i/>
          <w:sz w:val="24"/>
          <w:szCs w:val="24"/>
        </w:rPr>
        <w:t xml:space="preserve">Table 1. </w:t>
      </w:r>
      <w:ins w:id="145" w:author="Gavin" w:date="2019-03-13T16:33:00Z">
        <w:r w:rsidR="0072610E">
          <w:rPr>
            <w:rFonts w:ascii="Times New Roman" w:hAnsi="Times New Roman"/>
            <w:sz w:val="24"/>
            <w:szCs w:val="24"/>
          </w:rPr>
          <w:t xml:space="preserve">Follow-up t-tests for the significant display type </w:t>
        </w:r>
      </w:ins>
      <w:ins w:id="146" w:author="Gavin" w:date="2019-03-13T16:34:00Z">
        <w:r w:rsidR="0072610E">
          <w:rPr>
            <w:rFonts w:ascii="Times New Roman" w:hAnsi="Times New Roman"/>
            <w:sz w:val="24"/>
            <w:szCs w:val="24"/>
          </w:rPr>
          <w:t>by epoch interaction in Experiment 2</w:t>
        </w:r>
      </w:ins>
      <w:r>
        <w:rPr>
          <w:rFonts w:ascii="Times New Roman" w:hAnsi="Times New Roman"/>
          <w:sz w:val="24"/>
          <w:szCs w:val="24"/>
        </w:rPr>
        <w:t>. Asterisks indicate statistical significance at p &lt; .01 (after Bonferroni correction).</w:t>
      </w:r>
    </w:p>
    <w:p w14:paraId="7E6624F0" w14:textId="408A0D5A" w:rsidR="00DE2594" w:rsidDel="00DE2594" w:rsidRDefault="00DE2594">
      <w:pPr>
        <w:pStyle w:val="NoSpacing"/>
        <w:spacing w:line="480" w:lineRule="auto"/>
        <w:rPr>
          <w:del w:id="147" w:author="HAL" w:date="2019-03-11T11:12:00Z"/>
          <w:rFonts w:ascii="Times New Roman" w:hAnsi="Times New Roman"/>
          <w:sz w:val="24"/>
          <w:szCs w:val="24"/>
        </w:rPr>
        <w:pPrChange w:id="148" w:author="HAL" w:date="2019-03-11T11:11:00Z">
          <w:pPr>
            <w:pStyle w:val="NoSpacing"/>
            <w:spacing w:line="480" w:lineRule="auto"/>
            <w:ind w:firstLine="720"/>
          </w:pPr>
        </w:pPrChange>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6D5B3B" w14:paraId="11E4FBEF" w14:textId="77777777" w:rsidTr="00CF0BFB">
        <w:trPr>
          <w:jc w:val="center"/>
        </w:trPr>
        <w:tc>
          <w:tcPr>
            <w:tcW w:w="1558" w:type="dxa"/>
          </w:tcPr>
          <w:p w14:paraId="097658C5" w14:textId="21A03AF8"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Epoch</w:t>
            </w:r>
          </w:p>
        </w:tc>
        <w:tc>
          <w:tcPr>
            <w:tcW w:w="1558" w:type="dxa"/>
          </w:tcPr>
          <w:p w14:paraId="1C382E0C" w14:textId="3D3FE4EA" w:rsidR="006D5B3B" w:rsidRDefault="006D5B3B" w:rsidP="00CF0BFB">
            <w:pPr>
              <w:pStyle w:val="NoSpacing"/>
              <w:spacing w:line="480" w:lineRule="auto"/>
              <w:rPr>
                <w:rFonts w:ascii="Times New Roman" w:hAnsi="Times New Roman"/>
                <w:sz w:val="24"/>
                <w:szCs w:val="24"/>
              </w:rPr>
            </w:pPr>
            <w:r w:rsidRPr="006D5B3B">
              <w:rPr>
                <w:rFonts w:ascii="Times New Roman" w:hAnsi="Times New Roman"/>
                <w:i/>
                <w:sz w:val="24"/>
                <w:szCs w:val="24"/>
                <w:rPrChange w:id="149" w:author="Gavin" w:date="2019-03-10T17:03:00Z">
                  <w:rPr>
                    <w:rFonts w:ascii="Times New Roman" w:hAnsi="Times New Roman"/>
                    <w:sz w:val="24"/>
                    <w:szCs w:val="24"/>
                  </w:rPr>
                </w:rPrChange>
              </w:rPr>
              <w:t>t</w:t>
            </w:r>
            <w:r>
              <w:rPr>
                <w:rFonts w:ascii="Times New Roman" w:hAnsi="Times New Roman"/>
                <w:sz w:val="24"/>
                <w:szCs w:val="24"/>
              </w:rPr>
              <w:t>(79)</w:t>
            </w:r>
          </w:p>
        </w:tc>
        <w:tc>
          <w:tcPr>
            <w:tcW w:w="1558" w:type="dxa"/>
          </w:tcPr>
          <w:p w14:paraId="324B49D8" w14:textId="187DFCDE" w:rsidR="006D5B3B" w:rsidRPr="00CB1E98" w:rsidRDefault="00DE2594" w:rsidP="00CF0BFB">
            <w:pPr>
              <w:pStyle w:val="NoSpacing"/>
              <w:spacing w:line="480" w:lineRule="auto"/>
              <w:rPr>
                <w:rFonts w:ascii="Times New Roman" w:hAnsi="Times New Roman"/>
                <w:i/>
                <w:sz w:val="24"/>
                <w:szCs w:val="24"/>
                <w:rPrChange w:id="150" w:author="Gavin" w:date="2019-03-10T23:48:00Z">
                  <w:rPr>
                    <w:rFonts w:ascii="Times New Roman" w:hAnsi="Times New Roman"/>
                    <w:sz w:val="24"/>
                    <w:szCs w:val="24"/>
                  </w:rPr>
                </w:rPrChange>
              </w:rPr>
            </w:pPr>
            <w:r w:rsidRPr="00DE2594">
              <w:rPr>
                <w:rFonts w:ascii="Times New Roman" w:hAnsi="Times New Roman"/>
                <w:i/>
                <w:sz w:val="24"/>
                <w:szCs w:val="24"/>
              </w:rPr>
              <w:t>P</w:t>
            </w:r>
          </w:p>
        </w:tc>
        <w:tc>
          <w:tcPr>
            <w:tcW w:w="1558" w:type="dxa"/>
          </w:tcPr>
          <w:p w14:paraId="0D5CA1E3" w14:textId="28D97D8E" w:rsidR="006D5B3B" w:rsidRPr="002754DE" w:rsidRDefault="006D5B3B" w:rsidP="00CF0BFB">
            <w:pPr>
              <w:pStyle w:val="NoSpacing"/>
              <w:spacing w:line="480" w:lineRule="auto"/>
              <w:rPr>
                <w:rFonts w:ascii="Times New Roman" w:hAnsi="Times New Roman"/>
                <w:sz w:val="24"/>
                <w:szCs w:val="24"/>
              </w:rPr>
            </w:pPr>
            <w:r>
              <w:rPr>
                <w:rFonts w:ascii="Times New Roman" w:hAnsi="Times New Roman"/>
                <w:i/>
                <w:sz w:val="24"/>
                <w:szCs w:val="24"/>
              </w:rPr>
              <w:t xml:space="preserve">M </w:t>
            </w:r>
            <w:r>
              <w:rPr>
                <w:rFonts w:ascii="Times New Roman" w:hAnsi="Times New Roman"/>
                <w:sz w:val="24"/>
                <w:szCs w:val="24"/>
              </w:rPr>
              <w:t>(SD)</w:t>
            </w:r>
          </w:p>
        </w:tc>
        <w:tc>
          <w:tcPr>
            <w:tcW w:w="1559" w:type="dxa"/>
          </w:tcPr>
          <w:p w14:paraId="6BAE1EEB" w14:textId="53221A74" w:rsidR="006D5B3B" w:rsidRDefault="0072610E" w:rsidP="00CF0BFB">
            <w:pPr>
              <w:pStyle w:val="NoSpacing"/>
              <w:spacing w:line="480" w:lineRule="auto"/>
              <w:rPr>
                <w:rFonts w:ascii="Times New Roman" w:hAnsi="Times New Roman"/>
                <w:sz w:val="24"/>
                <w:szCs w:val="24"/>
              </w:rPr>
            </w:pPr>
            <w:ins w:id="151" w:author="Gavin" w:date="2019-03-13T16:35:00Z">
              <w:r>
                <w:rPr>
                  <w:rFonts w:ascii="Times New Roman" w:hAnsi="Times New Roman"/>
                  <w:sz w:val="24"/>
                  <w:szCs w:val="24"/>
                </w:rPr>
                <w:t xml:space="preserve">Cohen’s </w:t>
              </w:r>
              <w:proofErr w:type="spellStart"/>
              <w:r>
                <w:rPr>
                  <w:rFonts w:ascii="Times New Roman" w:hAnsi="Times New Roman"/>
                  <w:sz w:val="24"/>
                  <w:szCs w:val="24"/>
                </w:rPr>
                <w:t>d</w:t>
              </w:r>
              <w:r w:rsidRPr="0072610E">
                <w:rPr>
                  <w:rFonts w:ascii="Times New Roman" w:hAnsi="Times New Roman"/>
                  <w:sz w:val="24"/>
                  <w:szCs w:val="24"/>
                  <w:vertAlign w:val="subscript"/>
                  <w:rPrChange w:id="152" w:author="Gavin" w:date="2019-03-13T16:35:00Z">
                    <w:rPr>
                      <w:rFonts w:ascii="Times New Roman" w:hAnsi="Times New Roman"/>
                      <w:sz w:val="24"/>
                      <w:szCs w:val="24"/>
                    </w:rPr>
                  </w:rPrChange>
                </w:rPr>
                <w:t>z</w:t>
              </w:r>
            </w:ins>
            <w:proofErr w:type="spellEnd"/>
          </w:p>
        </w:tc>
      </w:tr>
      <w:tr w:rsidR="006D5B3B" w14:paraId="2A072D4D" w14:textId="77777777" w:rsidTr="00CF0BFB">
        <w:trPr>
          <w:jc w:val="center"/>
        </w:trPr>
        <w:tc>
          <w:tcPr>
            <w:tcW w:w="1558" w:type="dxa"/>
          </w:tcPr>
          <w:p w14:paraId="18A1BC4B" w14:textId="1B02EE2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w:t>
            </w:r>
          </w:p>
        </w:tc>
        <w:tc>
          <w:tcPr>
            <w:tcW w:w="1558" w:type="dxa"/>
          </w:tcPr>
          <w:p w14:paraId="0FC15321" w14:textId="6E41D1E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-0.16</w:t>
            </w:r>
          </w:p>
        </w:tc>
        <w:tc>
          <w:tcPr>
            <w:tcW w:w="1558" w:type="dxa"/>
          </w:tcPr>
          <w:p w14:paraId="069ED037" w14:textId="7482C16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.877</w:t>
            </w:r>
          </w:p>
        </w:tc>
        <w:tc>
          <w:tcPr>
            <w:tcW w:w="1558" w:type="dxa"/>
          </w:tcPr>
          <w:p w14:paraId="15A67C70" w14:textId="379DB1BE"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- 3 (191)</w:t>
            </w:r>
          </w:p>
        </w:tc>
        <w:tc>
          <w:tcPr>
            <w:tcW w:w="1559" w:type="dxa"/>
          </w:tcPr>
          <w:p w14:paraId="4600DC10" w14:textId="7986572E" w:rsidR="006D5B3B" w:rsidRDefault="004D0A19" w:rsidP="00CF0BFB">
            <w:pPr>
              <w:pStyle w:val="NoSpacing"/>
              <w:spacing w:line="480" w:lineRule="auto"/>
              <w:rPr>
                <w:rFonts w:ascii="Times New Roman" w:hAnsi="Times New Roman"/>
                <w:sz w:val="24"/>
                <w:szCs w:val="24"/>
              </w:rPr>
            </w:pPr>
            <w:ins w:id="153" w:author="Gavin" w:date="2019-03-13T16:35:00Z">
              <w:r>
                <w:rPr>
                  <w:rFonts w:ascii="Times New Roman" w:hAnsi="Times New Roman"/>
                  <w:sz w:val="24"/>
                  <w:szCs w:val="24"/>
                </w:rPr>
                <w:t>.0179</w:t>
              </w:r>
            </w:ins>
          </w:p>
        </w:tc>
      </w:tr>
      <w:tr w:rsidR="006D5B3B" w14:paraId="12C54EFD" w14:textId="77777777" w:rsidTr="00CF0BFB">
        <w:trPr>
          <w:jc w:val="center"/>
        </w:trPr>
        <w:tc>
          <w:tcPr>
            <w:tcW w:w="1558" w:type="dxa"/>
          </w:tcPr>
          <w:p w14:paraId="7061B47E" w14:textId="5A76E82B"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w:t>
            </w:r>
          </w:p>
        </w:tc>
        <w:tc>
          <w:tcPr>
            <w:tcW w:w="1558" w:type="dxa"/>
          </w:tcPr>
          <w:p w14:paraId="6F563796" w14:textId="6A0ABCD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1.42</w:t>
            </w:r>
          </w:p>
        </w:tc>
        <w:tc>
          <w:tcPr>
            <w:tcW w:w="1558" w:type="dxa"/>
          </w:tcPr>
          <w:p w14:paraId="599F7265" w14:textId="53CC98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.161</w:t>
            </w:r>
          </w:p>
        </w:tc>
        <w:tc>
          <w:tcPr>
            <w:tcW w:w="1558" w:type="dxa"/>
          </w:tcPr>
          <w:p w14:paraId="54F4851A" w14:textId="35838970"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23 (142)</w:t>
            </w:r>
          </w:p>
        </w:tc>
        <w:tc>
          <w:tcPr>
            <w:tcW w:w="1559" w:type="dxa"/>
          </w:tcPr>
          <w:p w14:paraId="611C390B" w14:textId="0F87D49F" w:rsidR="006D5B3B" w:rsidRDefault="004D0A19" w:rsidP="00CF0BFB">
            <w:pPr>
              <w:pStyle w:val="NoSpacing"/>
              <w:spacing w:line="480" w:lineRule="auto"/>
              <w:rPr>
                <w:rFonts w:ascii="Times New Roman" w:hAnsi="Times New Roman"/>
                <w:sz w:val="24"/>
                <w:szCs w:val="24"/>
              </w:rPr>
            </w:pPr>
            <w:ins w:id="154" w:author="Gavin" w:date="2019-03-13T16:36:00Z">
              <w:r>
                <w:rPr>
                  <w:rFonts w:ascii="Times New Roman" w:hAnsi="Times New Roman"/>
                  <w:sz w:val="24"/>
                  <w:szCs w:val="24"/>
                </w:rPr>
                <w:t>.159</w:t>
              </w:r>
            </w:ins>
          </w:p>
        </w:tc>
      </w:tr>
      <w:tr w:rsidR="006D5B3B" w14:paraId="44CA4B20" w14:textId="77777777" w:rsidTr="00CF0BFB">
        <w:trPr>
          <w:jc w:val="center"/>
        </w:trPr>
        <w:tc>
          <w:tcPr>
            <w:tcW w:w="1558" w:type="dxa"/>
          </w:tcPr>
          <w:p w14:paraId="3673FA48" w14:textId="1EB59496"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w:t>
            </w:r>
          </w:p>
        </w:tc>
        <w:tc>
          <w:tcPr>
            <w:tcW w:w="1558" w:type="dxa"/>
          </w:tcPr>
          <w:p w14:paraId="1A5562BE" w14:textId="0096121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2.01</w:t>
            </w:r>
          </w:p>
        </w:tc>
        <w:tc>
          <w:tcPr>
            <w:tcW w:w="1558" w:type="dxa"/>
          </w:tcPr>
          <w:p w14:paraId="58B9CA8B" w14:textId="612BD557"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.0482</w:t>
            </w:r>
          </w:p>
        </w:tc>
        <w:tc>
          <w:tcPr>
            <w:tcW w:w="1558" w:type="dxa"/>
          </w:tcPr>
          <w:p w14:paraId="6A9C2730" w14:textId="559D823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36 (162)</w:t>
            </w:r>
          </w:p>
        </w:tc>
        <w:tc>
          <w:tcPr>
            <w:tcW w:w="1559" w:type="dxa"/>
          </w:tcPr>
          <w:p w14:paraId="027B070E" w14:textId="3C638E0F" w:rsidR="006D5B3B" w:rsidRDefault="004D0A19" w:rsidP="00CF0BFB">
            <w:pPr>
              <w:pStyle w:val="NoSpacing"/>
              <w:spacing w:line="480" w:lineRule="auto"/>
              <w:rPr>
                <w:rFonts w:ascii="Times New Roman" w:hAnsi="Times New Roman"/>
                <w:sz w:val="24"/>
                <w:szCs w:val="24"/>
              </w:rPr>
            </w:pPr>
            <w:ins w:id="155" w:author="Gavin" w:date="2019-03-13T16:36:00Z">
              <w:r>
                <w:rPr>
                  <w:rFonts w:ascii="Times New Roman" w:hAnsi="Times New Roman"/>
                  <w:sz w:val="24"/>
                  <w:szCs w:val="24"/>
                </w:rPr>
                <w:t>.225</w:t>
              </w:r>
            </w:ins>
          </w:p>
        </w:tc>
      </w:tr>
      <w:tr w:rsidR="006D5B3B" w14:paraId="6E06E742" w14:textId="77777777" w:rsidTr="00CF0BFB">
        <w:trPr>
          <w:jc w:val="center"/>
        </w:trPr>
        <w:tc>
          <w:tcPr>
            <w:tcW w:w="1558" w:type="dxa"/>
          </w:tcPr>
          <w:p w14:paraId="1FB0D675" w14:textId="3712059A"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w:t>
            </w:r>
          </w:p>
        </w:tc>
        <w:tc>
          <w:tcPr>
            <w:tcW w:w="1558" w:type="dxa"/>
          </w:tcPr>
          <w:p w14:paraId="5E200A16" w14:textId="09AC3629"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4.65</w:t>
            </w:r>
          </w:p>
        </w:tc>
        <w:tc>
          <w:tcPr>
            <w:tcW w:w="1558" w:type="dxa"/>
          </w:tcPr>
          <w:p w14:paraId="0E2FE80E" w14:textId="4C6E911D"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&lt;.001</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EE61070" w14:textId="24EC2494"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80 (154)</w:t>
            </w:r>
          </w:p>
        </w:tc>
        <w:tc>
          <w:tcPr>
            <w:tcW w:w="1559" w:type="dxa"/>
          </w:tcPr>
          <w:p w14:paraId="2BF841F4" w14:textId="503A0B4E" w:rsidR="006D5B3B" w:rsidRDefault="004D0A19" w:rsidP="00CF0BFB">
            <w:pPr>
              <w:pStyle w:val="NoSpacing"/>
              <w:spacing w:line="480" w:lineRule="auto"/>
              <w:rPr>
                <w:rFonts w:ascii="Times New Roman" w:hAnsi="Times New Roman"/>
                <w:sz w:val="24"/>
                <w:szCs w:val="24"/>
              </w:rPr>
            </w:pPr>
            <w:ins w:id="156" w:author="Gavin" w:date="2019-03-13T16:36:00Z">
              <w:r>
                <w:rPr>
                  <w:rFonts w:ascii="Times New Roman" w:hAnsi="Times New Roman"/>
                  <w:sz w:val="24"/>
                  <w:szCs w:val="24"/>
                </w:rPr>
                <w:t>.52</w:t>
              </w:r>
            </w:ins>
          </w:p>
        </w:tc>
      </w:tr>
      <w:tr w:rsidR="006D5B3B" w14:paraId="67FE4A8F" w14:textId="77777777" w:rsidTr="00CF0BFB">
        <w:trPr>
          <w:jc w:val="center"/>
        </w:trPr>
        <w:tc>
          <w:tcPr>
            <w:tcW w:w="1558" w:type="dxa"/>
          </w:tcPr>
          <w:p w14:paraId="19E2C2F8" w14:textId="496DA6E2"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w:t>
            </w:r>
          </w:p>
        </w:tc>
        <w:tc>
          <w:tcPr>
            <w:tcW w:w="1558" w:type="dxa"/>
          </w:tcPr>
          <w:p w14:paraId="2B5E5E77" w14:textId="51504FF1"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2.88</w:t>
            </w:r>
          </w:p>
        </w:tc>
        <w:tc>
          <w:tcPr>
            <w:tcW w:w="1558" w:type="dxa"/>
          </w:tcPr>
          <w:p w14:paraId="5E5AC1D0" w14:textId="48C1F195"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.00507</w:t>
            </w:r>
            <w:r w:rsidR="004E39FF">
              <w:rPr>
                <w:rFonts w:ascii="Times New Roman" w:hAnsi="Times New Roman"/>
                <w:sz w:val="24"/>
                <w:szCs w:val="24"/>
              </w:rPr>
              <w:t xml:space="preserve"> </w:t>
            </w:r>
            <w:r w:rsidR="00CB1E98">
              <w:rPr>
                <w:rFonts w:ascii="Times New Roman" w:hAnsi="Times New Roman"/>
                <w:sz w:val="24"/>
                <w:szCs w:val="24"/>
              </w:rPr>
              <w:t xml:space="preserve">   </w:t>
            </w:r>
            <w:r w:rsidR="004E39FF">
              <w:rPr>
                <w:rFonts w:ascii="Times New Roman" w:hAnsi="Times New Roman"/>
                <w:sz w:val="24"/>
                <w:szCs w:val="24"/>
              </w:rPr>
              <w:t>*</w:t>
            </w:r>
          </w:p>
        </w:tc>
        <w:tc>
          <w:tcPr>
            <w:tcW w:w="1558" w:type="dxa"/>
          </w:tcPr>
          <w:p w14:paraId="5ACA2672" w14:textId="40C45B0C" w:rsidR="006D5B3B" w:rsidRDefault="006D5B3B" w:rsidP="00CF0BFB">
            <w:pPr>
              <w:pStyle w:val="NoSpacing"/>
              <w:spacing w:line="480" w:lineRule="auto"/>
              <w:rPr>
                <w:rFonts w:ascii="Times New Roman" w:hAnsi="Times New Roman"/>
                <w:sz w:val="24"/>
                <w:szCs w:val="24"/>
              </w:rPr>
            </w:pPr>
            <w:r>
              <w:rPr>
                <w:rFonts w:ascii="Times New Roman" w:hAnsi="Times New Roman"/>
                <w:sz w:val="24"/>
                <w:szCs w:val="24"/>
              </w:rPr>
              <w:t>51 (160)</w:t>
            </w:r>
          </w:p>
        </w:tc>
        <w:tc>
          <w:tcPr>
            <w:tcW w:w="1559" w:type="dxa"/>
          </w:tcPr>
          <w:p w14:paraId="4AA2F0D7" w14:textId="31390FE5" w:rsidR="006D5B3B" w:rsidRDefault="004D0A19" w:rsidP="00CF0BFB">
            <w:pPr>
              <w:pStyle w:val="NoSpacing"/>
              <w:spacing w:line="480" w:lineRule="auto"/>
              <w:rPr>
                <w:rFonts w:ascii="Times New Roman" w:hAnsi="Times New Roman"/>
                <w:sz w:val="24"/>
                <w:szCs w:val="24"/>
              </w:rPr>
            </w:pPr>
            <w:ins w:id="157" w:author="Gavin" w:date="2019-03-13T16:36:00Z">
              <w:r>
                <w:rPr>
                  <w:rFonts w:ascii="Times New Roman" w:hAnsi="Times New Roman"/>
                  <w:sz w:val="24"/>
                  <w:szCs w:val="24"/>
                </w:rPr>
                <w:t>.322</w:t>
              </w:r>
            </w:ins>
          </w:p>
        </w:tc>
      </w:tr>
    </w:tbl>
    <w:p w14:paraId="51E0517E" w14:textId="77777777" w:rsidR="006B347F" w:rsidRDefault="006B347F" w:rsidP="00917380">
      <w:pPr>
        <w:pStyle w:val="NoSpacing"/>
        <w:spacing w:line="480" w:lineRule="auto"/>
        <w:jc w:val="center"/>
        <w:rPr>
          <w:rFonts w:ascii="Times New Roman" w:hAnsi="Times New Roman"/>
          <w:noProof/>
          <w:sz w:val="24"/>
          <w:szCs w:val="24"/>
        </w:rPr>
      </w:pPr>
    </w:p>
    <w:p w14:paraId="07FFC998" w14:textId="44462403" w:rsidR="00160DB1" w:rsidRDefault="002E4DF5" w:rsidP="00917380">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4B3DF9FC" wp14:editId="549ED408">
            <wp:extent cx="623697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6970" cy="2255520"/>
                    </a:xfrm>
                    <a:prstGeom prst="rect">
                      <a:avLst/>
                    </a:prstGeom>
                    <a:noFill/>
                  </pic:spPr>
                </pic:pic>
              </a:graphicData>
            </a:graphic>
          </wp:inline>
        </w:drawing>
      </w:r>
    </w:p>
    <w:p w14:paraId="48434112" w14:textId="7757E502" w:rsidR="00040EBD" w:rsidRPr="00FC17C6" w:rsidRDefault="00040EBD">
      <w:pPr>
        <w:pStyle w:val="NoSpacing"/>
        <w:spacing w:line="480" w:lineRule="auto"/>
        <w:rPr>
          <w:rFonts w:ascii="Times New Roman" w:hAnsi="Times New Roman"/>
          <w:sz w:val="24"/>
          <w:szCs w:val="24"/>
        </w:rPr>
        <w:pPrChange w:id="158" w:author="Gavin" w:date="2019-03-11T00:38:00Z">
          <w:pPr>
            <w:pStyle w:val="NoSpacing"/>
            <w:spacing w:line="480" w:lineRule="auto"/>
            <w:jc w:val="center"/>
          </w:pPr>
        </w:pPrChange>
      </w:pPr>
      <w:r>
        <w:rPr>
          <w:rFonts w:ascii="Times New Roman" w:hAnsi="Times New Roman"/>
          <w:i/>
          <w:sz w:val="24"/>
          <w:szCs w:val="24"/>
        </w:rPr>
        <w:t xml:space="preserve">Figure 2. </w:t>
      </w:r>
      <w:r w:rsidR="002E4DF5">
        <w:rPr>
          <w:rFonts w:ascii="Times New Roman" w:hAnsi="Times New Roman"/>
          <w:i/>
          <w:sz w:val="24"/>
          <w:szCs w:val="24"/>
        </w:rPr>
        <w:t>(A)</w:t>
      </w:r>
      <w:r w:rsidR="002E4DF5">
        <w:rPr>
          <w:rFonts w:ascii="Times New Roman" w:hAnsi="Times New Roman"/>
          <w:sz w:val="24"/>
          <w:szCs w:val="24"/>
        </w:rPr>
        <w:t xml:space="preserve"> Response times for novel displays (solid lines) were significantly longer than for repeated displays (dashed lines) in Epochs 4 and 5. </w:t>
      </w:r>
      <w:r w:rsidR="00FC17C6">
        <w:rPr>
          <w:rFonts w:ascii="Times New Roman" w:hAnsi="Times New Roman"/>
          <w:i/>
          <w:sz w:val="24"/>
          <w:szCs w:val="24"/>
        </w:rPr>
        <w:t>(B)</w:t>
      </w:r>
      <w:r w:rsidR="00FC17C6">
        <w:rPr>
          <w:rFonts w:ascii="Times New Roman" w:hAnsi="Times New Roman"/>
          <w:sz w:val="24"/>
          <w:szCs w:val="24"/>
        </w:rPr>
        <w:t xml:space="preserve"> There was no significant difference in </w:t>
      </w:r>
      <w:r w:rsidR="00FC17C6">
        <w:rPr>
          <w:rFonts w:ascii="Times New Roman" w:hAnsi="Times New Roman"/>
          <w:sz w:val="24"/>
          <w:szCs w:val="24"/>
        </w:rPr>
        <w:lastRenderedPageBreak/>
        <w:t xml:space="preserve">logarithmic slopes between novel (solid lines) and repeated (dashed lines) displays, indicating that there was no difference in search efficiency. </w:t>
      </w:r>
    </w:p>
    <w:p w14:paraId="7278D0E8" w14:textId="39C17D0E" w:rsidR="002754DE" w:rsidRDefault="007763F5" w:rsidP="00A91511">
      <w:pPr>
        <w:pStyle w:val="NoSpacing"/>
        <w:spacing w:line="480" w:lineRule="auto"/>
        <w:rPr>
          <w:rFonts w:ascii="Times New Roman" w:hAnsi="Times New Roman"/>
          <w:sz w:val="24"/>
          <w:szCs w:val="24"/>
        </w:rPr>
      </w:pPr>
      <w:r>
        <w:rPr>
          <w:rFonts w:ascii="Times New Roman" w:hAnsi="Times New Roman"/>
          <w:sz w:val="24"/>
          <w:szCs w:val="24"/>
        </w:rPr>
        <w:tab/>
      </w:r>
      <w:r w:rsidR="0062384E">
        <w:rPr>
          <w:rFonts w:ascii="Times New Roman" w:hAnsi="Times New Roman"/>
          <w:sz w:val="24"/>
          <w:szCs w:val="24"/>
        </w:rPr>
        <w:t>To follow up on the absence of a significant effect in the three-way interaction, we used a Bayes factor approach. To better characterize</w:t>
      </w:r>
      <w:r w:rsidR="00554AAC">
        <w:rPr>
          <w:rFonts w:ascii="Times New Roman" w:hAnsi="Times New Roman"/>
          <w:sz w:val="24"/>
          <w:szCs w:val="24"/>
        </w:rPr>
        <w:t xml:space="preserve"> search efficiency, we fitted each subject’s data with a logarithmic function</w:t>
      </w:r>
      <w:r w:rsidR="0062384E">
        <w:rPr>
          <w:rFonts w:ascii="Times New Roman" w:hAnsi="Times New Roman"/>
          <w:sz w:val="24"/>
          <w:szCs w:val="24"/>
        </w:rPr>
        <w:t xml:space="preserve">. </w:t>
      </w:r>
      <w:r w:rsidR="007F2A2A">
        <w:rPr>
          <w:rFonts w:ascii="Times New Roman" w:hAnsi="Times New Roman"/>
          <w:sz w:val="24"/>
          <w:szCs w:val="24"/>
        </w:rPr>
        <w:t>To determine whether the logarithmic RT by set size slopes were meaningfully different between the novel and repeated displays, the Bayes factor was calculated for a model with display type as a predictor. Bayes factors are preferred over null hypothesis testing when the goal is to provide evidence for null effects</w:t>
      </w:r>
      <w:r w:rsidR="00794898">
        <w:rPr>
          <w:rFonts w:ascii="Times New Roman" w:hAnsi="Times New Roman"/>
          <w:sz w:val="24"/>
          <w:szCs w:val="24"/>
        </w:rPr>
        <w:t xml:space="preserve"> </w:t>
      </w:r>
      <w:r w:rsidR="00794898">
        <w:rPr>
          <w:rFonts w:ascii="Times New Roman" w:hAnsi="Times New Roman"/>
          <w:sz w:val="24"/>
          <w:szCs w:val="24"/>
        </w:rPr>
        <w:fldChar w:fldCharType="begin" w:fldLock="1"/>
      </w:r>
      <w:r w:rsidR="00816412">
        <w:rPr>
          <w:rFonts w:ascii="Times New Roman" w:hAnsi="Times New Roman"/>
          <w:sz w:val="24"/>
          <w:szCs w:val="24"/>
        </w:rPr>
        <w:instrText>ADDIN CSL_CITATION {"citationItems":[{"id":"ITEM-1","itemData":{"DOI":"10.3758/PBR.16.2.225","ISBN":"1069-9384(Print)","ISSN":"10699384","PMID":"19293088","abstract":"Progress in science often comes from discovering invariances in relationships among variables; these invariances often correspond to null hypotheses. As is commonly known, it is not possible to state evidence for the null hypothesis in conventional significance testing. Here we highlight a Bayes factor alternative to the conventional t test that will allow researchers to express preference for either the null hypothesis or the alternative. The Bayes factor has a natural and straightforward interpretation, is based on reasonable assumptions, and has better properties than other methods of inference that have been advocated in the psychological literature. To facilitate use of the Bayes factor, we provide an easy-to-use, Web-based program that performs the necessary calculations.","author":[{"dropping-particle":"","family":"Rouder","given":"Jeffrey N.","non-dropping-particle":"","parse-names":false,"suffix":""},{"dropping-particle":"","family":"Speckman","given":"Paul L.","non-dropping-particle":"","parse-names":false,"suffix":""},{"dropping-particle":"","family":"Sun","given":"Dongchu","non-dropping-particle":"","parse-names":false,"suffix":""},{"dropping-particle":"","family":"Morey","given":"Richard D.","non-dropping-particle":"","parse-names":false,"suffix":""},{"dropping-particle":"","family":"Iverson","given":"Geoffrey","non-dropping-particle":"","parse-names":false,"suffix":""}],"container-title":"Psychonomic Bulletin and Review","id":"ITEM-1","issue":"2","issued":{"date-parts":[["2009"]]},"page":"225-237","title":"Bayesian t tests for accepting and rejecting the null hypothesis","type":"article-journal","volume":"16"},"uris":["http://www.mendeley.com/documents/?uuid=a66756bd-ce44-4237-9cd6-17193f180d9b"]}],"mendeley":{"formattedCitation":"(Rouder, Speckman, Sun, Morey, &amp; Iverson, 2009)","plainTextFormattedCitation":"(Rouder, Speckman, Sun, Morey, &amp; Iverson, 2009)","previouslyFormattedCitation":"(Rouder, Speckman, Sun, Morey, &amp; Iverson, 2009)"},"properties":{"noteIndex":0},"schema":"https://github.com/citation-style-language/schema/raw/master/csl-citation.json"}</w:instrText>
      </w:r>
      <w:r w:rsidR="00794898">
        <w:rPr>
          <w:rFonts w:ascii="Times New Roman" w:hAnsi="Times New Roman"/>
          <w:sz w:val="24"/>
          <w:szCs w:val="24"/>
        </w:rPr>
        <w:fldChar w:fldCharType="separate"/>
      </w:r>
      <w:r w:rsidR="00794898" w:rsidRPr="00794898">
        <w:rPr>
          <w:rFonts w:ascii="Times New Roman" w:hAnsi="Times New Roman"/>
          <w:noProof/>
          <w:sz w:val="24"/>
          <w:szCs w:val="24"/>
        </w:rPr>
        <w:t>(Rouder, Speckman, Sun, Morey, &amp; Iverson, 2009)</w:t>
      </w:r>
      <w:r w:rsidR="00794898">
        <w:rPr>
          <w:rFonts w:ascii="Times New Roman" w:hAnsi="Times New Roman"/>
          <w:sz w:val="24"/>
          <w:szCs w:val="24"/>
        </w:rPr>
        <w:fldChar w:fldCharType="end"/>
      </w:r>
      <w:r w:rsidR="007F2A2A">
        <w:rPr>
          <w:rFonts w:ascii="Times New Roman" w:hAnsi="Times New Roman"/>
          <w:sz w:val="24"/>
          <w:szCs w:val="24"/>
        </w:rPr>
        <w:t>. The analysis revealed moderate evidence</w:t>
      </w:r>
      <w:r w:rsidR="00816412">
        <w:rPr>
          <w:rFonts w:ascii="Times New Roman" w:hAnsi="Times New Roman"/>
          <w:sz w:val="24"/>
          <w:szCs w:val="24"/>
        </w:rPr>
        <w:t xml:space="preserve"> </w:t>
      </w:r>
      <w:r w:rsidR="00816412">
        <w:rPr>
          <w:rFonts w:ascii="Times New Roman" w:hAnsi="Times New Roman"/>
          <w:sz w:val="24"/>
          <w:szCs w:val="24"/>
        </w:rPr>
        <w:fldChar w:fldCharType="begin" w:fldLock="1"/>
      </w:r>
      <w:r w:rsidR="00816412">
        <w:rPr>
          <w:rFonts w:ascii="Times New Roman" w:hAnsi="Times New Roman"/>
          <w:sz w:val="24"/>
          <w:szCs w:val="24"/>
        </w:rPr>
        <w:instrText>ADDIN CSL_CITATION {"citationItems":[{"id":"ITEM-1","itemData":{"author":[{"dropping-particle":"","family":"Kass","given":"Robert E.","non-dropping-particle":"","parse-names":false,"suffix":""},{"dropping-particle":"","family":"Raftery","given":"Adrian E.","non-dropping-particle":"","parse-names":false,"suffix":""}],"container-title":"Journal of the American Statistical Association","id":"ITEM-1","issue":"430","issued":{"date-parts":[["1995"]]},"page":"773-795","title":"Bayes factors","type":"article-journal","volume":"90"},"uris":["http://www.mendeley.com/documents/?uuid=4beab659-1aec-415f-9438-cff8cf06e109"]}],"mendeley":{"formattedCitation":"(Kass &amp; Raftery, 1995)","plainTextFormattedCitation":"(Kass &amp; Raftery, 1995)","previouslyFormattedCitation":"(Kass &amp; Raftery, 1995)"},"properties":{"noteIndex":0},"schema":"https://github.com/citation-style-language/schema/raw/master/csl-citation.json"}</w:instrText>
      </w:r>
      <w:r w:rsidR="00816412">
        <w:rPr>
          <w:rFonts w:ascii="Times New Roman" w:hAnsi="Times New Roman"/>
          <w:sz w:val="24"/>
          <w:szCs w:val="24"/>
        </w:rPr>
        <w:fldChar w:fldCharType="separate"/>
      </w:r>
      <w:r w:rsidR="00816412" w:rsidRPr="00816412">
        <w:rPr>
          <w:rFonts w:ascii="Times New Roman" w:hAnsi="Times New Roman"/>
          <w:noProof/>
          <w:sz w:val="24"/>
          <w:szCs w:val="24"/>
        </w:rPr>
        <w:t>(Kass &amp; Raftery, 1995)</w:t>
      </w:r>
      <w:r w:rsidR="00816412">
        <w:rPr>
          <w:rFonts w:ascii="Times New Roman" w:hAnsi="Times New Roman"/>
          <w:sz w:val="24"/>
          <w:szCs w:val="24"/>
        </w:rPr>
        <w:fldChar w:fldCharType="end"/>
      </w:r>
      <w:r w:rsidR="007F2A2A">
        <w:rPr>
          <w:rFonts w:ascii="Times New Roman" w:hAnsi="Times New Roman"/>
          <w:sz w:val="24"/>
          <w:szCs w:val="24"/>
        </w:rPr>
        <w:t xml:space="preserve"> for the hypothesis that there was no meaningful difference in slopes between the novel and repeated displays, BF</w:t>
      </w:r>
      <w:r w:rsidR="007F2A2A" w:rsidRPr="007F2A2A">
        <w:rPr>
          <w:rFonts w:ascii="Times New Roman" w:hAnsi="Times New Roman"/>
          <w:sz w:val="24"/>
          <w:szCs w:val="24"/>
          <w:vertAlign w:val="subscript"/>
        </w:rPr>
        <w:t>01</w:t>
      </w:r>
      <w:r w:rsidR="007F2A2A">
        <w:rPr>
          <w:rFonts w:ascii="Times New Roman" w:hAnsi="Times New Roman"/>
          <w:sz w:val="24"/>
          <w:szCs w:val="24"/>
          <w:vertAlign w:val="subscript"/>
        </w:rPr>
        <w:t xml:space="preserve"> </w:t>
      </w:r>
      <w:r w:rsidR="007F2A2A">
        <w:rPr>
          <w:rFonts w:ascii="Times New Roman" w:hAnsi="Times New Roman"/>
          <w:sz w:val="24"/>
          <w:szCs w:val="24"/>
        </w:rPr>
        <w:t>= 3.</w:t>
      </w:r>
      <w:r w:rsidR="00657930">
        <w:rPr>
          <w:rFonts w:ascii="Times New Roman" w:hAnsi="Times New Roman"/>
          <w:sz w:val="24"/>
          <w:szCs w:val="24"/>
        </w:rPr>
        <w:t>22</w:t>
      </w:r>
      <w:r w:rsidR="004B55CC">
        <w:rPr>
          <w:rFonts w:ascii="Times New Roman" w:hAnsi="Times New Roman"/>
          <w:sz w:val="24"/>
          <w:szCs w:val="24"/>
        </w:rPr>
        <w:t xml:space="preserve">. Search efficiency did not improve with repeated displays. </w:t>
      </w:r>
      <w:r w:rsidR="002754DE">
        <w:rPr>
          <w:rFonts w:ascii="Times New Roman" w:hAnsi="Times New Roman"/>
          <w:sz w:val="24"/>
          <w:szCs w:val="24"/>
        </w:rPr>
        <w:t xml:space="preserve"> </w:t>
      </w:r>
    </w:p>
    <w:p w14:paraId="0A234BDC" w14:textId="29F148AF" w:rsidR="0077461E" w:rsidRDefault="00134DAF" w:rsidP="006D0664">
      <w:pPr>
        <w:pStyle w:val="NoSpacing"/>
        <w:spacing w:line="480" w:lineRule="auto"/>
        <w:rPr>
          <w:rFonts w:ascii="Times New Roman" w:hAnsi="Times New Roman"/>
          <w:sz w:val="24"/>
          <w:szCs w:val="24"/>
        </w:rPr>
      </w:pPr>
      <w:r>
        <w:rPr>
          <w:rFonts w:ascii="Times New Roman" w:hAnsi="Times New Roman"/>
          <w:sz w:val="24"/>
          <w:szCs w:val="24"/>
        </w:rPr>
        <w:tab/>
      </w:r>
      <w:r w:rsidR="0077461E">
        <w:rPr>
          <w:rFonts w:ascii="Times New Roman" w:hAnsi="Times New Roman"/>
          <w:sz w:val="24"/>
          <w:szCs w:val="24"/>
        </w:rPr>
        <w:t xml:space="preserve">At the end of the experimental session, </w:t>
      </w:r>
      <w:r>
        <w:rPr>
          <w:rFonts w:ascii="Times New Roman" w:hAnsi="Times New Roman"/>
          <w:sz w:val="24"/>
          <w:szCs w:val="24"/>
        </w:rPr>
        <w:t xml:space="preserve">30% </w:t>
      </w:r>
      <w:r w:rsidR="006D0664">
        <w:rPr>
          <w:rFonts w:ascii="Times New Roman" w:hAnsi="Times New Roman"/>
          <w:sz w:val="24"/>
          <w:szCs w:val="24"/>
        </w:rPr>
        <w:t xml:space="preserve">of the participants responded “yes” when they were asked whether they noticed that some displays were repeated throughout the search experiment. </w:t>
      </w:r>
      <w:r w:rsidR="0077461E">
        <w:rPr>
          <w:rFonts w:ascii="Times New Roman" w:hAnsi="Times New Roman"/>
          <w:sz w:val="24"/>
          <w:szCs w:val="24"/>
        </w:rPr>
        <w:t>On average, these participants estimated that 32.6% of the displays were repeated</w:t>
      </w:r>
    </w:p>
    <w:p w14:paraId="7A3A662F" w14:textId="266C132D" w:rsidR="006D0664" w:rsidRDefault="006D0664" w:rsidP="006D0664">
      <w:pPr>
        <w:pStyle w:val="NoSpacing"/>
        <w:spacing w:line="480" w:lineRule="auto"/>
        <w:rPr>
          <w:rFonts w:ascii="Times New Roman" w:hAnsi="Times New Roman"/>
          <w:sz w:val="24"/>
          <w:szCs w:val="24"/>
        </w:rPr>
      </w:pPr>
      <w:r>
        <w:rPr>
          <w:rFonts w:ascii="Times New Roman" w:hAnsi="Times New Roman"/>
          <w:sz w:val="24"/>
          <w:szCs w:val="24"/>
        </w:rPr>
        <w:t xml:space="preserve"> (</w:t>
      </w:r>
      <w:r w:rsidR="0077461E">
        <w:rPr>
          <w:rFonts w:ascii="Times New Roman" w:hAnsi="Times New Roman"/>
          <w:sz w:val="24"/>
          <w:szCs w:val="24"/>
        </w:rPr>
        <w:t xml:space="preserve">the </w:t>
      </w:r>
      <w:r>
        <w:rPr>
          <w:rFonts w:ascii="Times New Roman" w:hAnsi="Times New Roman"/>
          <w:sz w:val="24"/>
          <w:szCs w:val="24"/>
        </w:rPr>
        <w:t xml:space="preserve">response from one participant was missing due to a keyboard </w:t>
      </w:r>
      <w:r w:rsidR="0077461E">
        <w:rPr>
          <w:rFonts w:ascii="Times New Roman" w:hAnsi="Times New Roman"/>
          <w:sz w:val="24"/>
          <w:szCs w:val="24"/>
        </w:rPr>
        <w:t>malfunction</w:t>
      </w:r>
      <w:r>
        <w:rPr>
          <w:rFonts w:ascii="Times New Roman" w:hAnsi="Times New Roman"/>
          <w:sz w:val="24"/>
          <w:szCs w:val="24"/>
        </w:rPr>
        <w:t>).</w:t>
      </w:r>
    </w:p>
    <w:p w14:paraId="0A110D58" w14:textId="77777777" w:rsidR="0077461E" w:rsidRDefault="0077461E" w:rsidP="006D0664">
      <w:pPr>
        <w:pStyle w:val="NoSpacing"/>
        <w:spacing w:line="480" w:lineRule="auto"/>
        <w:rPr>
          <w:rFonts w:ascii="Times New Roman" w:hAnsi="Times New Roman"/>
          <w:sz w:val="24"/>
          <w:szCs w:val="24"/>
        </w:rPr>
      </w:pPr>
    </w:p>
    <w:p w14:paraId="08AFC8CC" w14:textId="4C5CC279"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Experiment 3</w:t>
      </w:r>
    </w:p>
    <w:p w14:paraId="5AB6DD06" w14:textId="592ECB9C" w:rsidR="002E3605" w:rsidRPr="002E3605" w:rsidRDefault="002E3605" w:rsidP="002E3605">
      <w:pPr>
        <w:pStyle w:val="NoSpacing"/>
        <w:spacing w:line="480" w:lineRule="auto"/>
        <w:rPr>
          <w:rFonts w:ascii="Times New Roman" w:hAnsi="Times New Roman"/>
          <w:sz w:val="24"/>
          <w:szCs w:val="24"/>
        </w:rPr>
      </w:pPr>
      <w:r>
        <w:rPr>
          <w:rFonts w:ascii="Times New Roman" w:hAnsi="Times New Roman"/>
          <w:sz w:val="24"/>
          <w:szCs w:val="24"/>
        </w:rPr>
        <w:tab/>
        <w:t xml:space="preserve">Experiment 2 showed that </w:t>
      </w:r>
      <w:r w:rsidR="00010B54">
        <w:rPr>
          <w:rFonts w:ascii="Times New Roman" w:hAnsi="Times New Roman"/>
          <w:sz w:val="24"/>
          <w:szCs w:val="24"/>
        </w:rPr>
        <w:t>the magnitude of the contextual cueing effect was not affected by lure set size</w:t>
      </w:r>
      <w:r w:rsidR="00D151D0">
        <w:rPr>
          <w:rFonts w:ascii="Times New Roman" w:hAnsi="Times New Roman"/>
          <w:sz w:val="24"/>
          <w:szCs w:val="24"/>
        </w:rPr>
        <w:t>, even though lures contributed to processing times</w:t>
      </w:r>
      <w:r>
        <w:rPr>
          <w:rFonts w:ascii="Times New Roman" w:hAnsi="Times New Roman"/>
          <w:sz w:val="24"/>
          <w:szCs w:val="24"/>
        </w:rPr>
        <w:t xml:space="preserve">. </w:t>
      </w:r>
      <w:r w:rsidR="0062384E">
        <w:rPr>
          <w:rFonts w:ascii="Times New Roman" w:hAnsi="Times New Roman"/>
          <w:sz w:val="24"/>
          <w:szCs w:val="24"/>
        </w:rPr>
        <w:t xml:space="preserve">That is to say, lures are processed in parallel (as indexed by the logarithmic functions), and the more there are, the longer it takes to reject all of them. That rejection process did not benefit from repeating the locations were lures were presented. </w:t>
      </w:r>
      <w:r>
        <w:rPr>
          <w:rFonts w:ascii="Times New Roman" w:hAnsi="Times New Roman"/>
          <w:sz w:val="24"/>
          <w:szCs w:val="24"/>
        </w:rPr>
        <w:t>If it is indeed true that lures do not contribute to contextual cueing despite being processed</w:t>
      </w:r>
      <w:r w:rsidR="0062384E">
        <w:rPr>
          <w:rFonts w:ascii="Times New Roman" w:hAnsi="Times New Roman"/>
          <w:sz w:val="24"/>
          <w:szCs w:val="24"/>
        </w:rPr>
        <w:t xml:space="preserve"> and rejected in parallel</w:t>
      </w:r>
      <w:r>
        <w:rPr>
          <w:rFonts w:ascii="Times New Roman" w:hAnsi="Times New Roman"/>
          <w:sz w:val="24"/>
          <w:szCs w:val="24"/>
        </w:rPr>
        <w:t xml:space="preserve">, then we should not observe any contextual </w:t>
      </w:r>
      <w:r>
        <w:rPr>
          <w:rFonts w:ascii="Times New Roman" w:hAnsi="Times New Roman"/>
          <w:sz w:val="24"/>
          <w:szCs w:val="24"/>
        </w:rPr>
        <w:lastRenderedPageBreak/>
        <w:t>cueing with lure-only displays.</w:t>
      </w:r>
      <w:r w:rsidR="00930B96">
        <w:rPr>
          <w:rFonts w:ascii="Times New Roman" w:hAnsi="Times New Roman"/>
          <w:sz w:val="24"/>
          <w:szCs w:val="24"/>
        </w:rPr>
        <w:t xml:space="preserve"> Finally, we also included a more precise memory test to assess whether participants had an explicit recollection of the repeated displays. Multiple previous studies have shown that memory for candidate-repeated contexts is implicit</w:t>
      </w:r>
      <w:r w:rsidR="00816412">
        <w:rPr>
          <w:rFonts w:ascii="Times New Roman" w:hAnsi="Times New Roman"/>
          <w:sz w:val="24"/>
          <w:szCs w:val="24"/>
        </w:rPr>
        <w:t xml:space="preserve"> </w:t>
      </w:r>
      <w:r w:rsidR="00816412">
        <w:rPr>
          <w:rFonts w:ascii="Times New Roman" w:hAnsi="Times New Roman"/>
          <w:sz w:val="24"/>
          <w:szCs w:val="24"/>
        </w:rPr>
        <w:fldChar w:fldCharType="begin" w:fldLock="1"/>
      </w:r>
      <w:r w:rsidR="00030B6B">
        <w:rPr>
          <w:rFonts w:ascii="Times New Roman" w:hAnsi="Times New Roman"/>
          <w:sz w:val="24"/>
          <w:szCs w:val="24"/>
        </w:rPr>
        <w:instrText>ADDIN CSL_CITATION {"citationItems":[{"id":"ITEM-1","itemData":{"DOI":"10.1006/cogp.1998.0681","ISSN":"0010-0285","PMID":"9679076","abstract":"Global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psychology","id":"ITEM-1","issue":"1","issued":{"date-parts":[["1998","6"]]},"page":"28-71","title":"Contextual cueing: implicit learning and memory of visual context guides spatial attention.","type":"article-journal","volume":"36"},"uris":["http://www.mendeley.com/documents/?uuid=d55eb37f-4779-4ddf-9b61-697b6760fe98"]},{"id":"ITEM-2","itemData":{"DOI":"10.1016/j.tics.2015.07.009","ISBN":"1879-307X (Electronic)\\r1364-6613 (Linking)","ISSN":"1879307X","PMID":"26255970","abstract":"Since its inception, the contextual cueing (CC) paradigm has generated considerable interest in various fields of cognitive sciences because it constitutes an elegant approach to understanding how statistical learning (SL) mechanisms can detect contextual regularities during a visual search. In this article we review and discuss five aspects of CC: (i) the implicit nature of learning, (ii) the mechanisms involved in CC, (iii) the mediating factors affecting CC, (iv) the generalization of CC phenomena, and (v) the dissociation between implicit and explicit CC phenomena. The findings suggest that implicit SL is an inherent component of ongoing processing which operates through clustering, associative, and reinforcement processes at various levels of sensory-motor processing, and might result from simple spike-timing-dependent plasticity.","author":[{"dropping-particle":"","family":"Goujon","given":"Annabelle","non-dropping-particle":"","parse-names":false,"suffix":""},{"dropping-particle":"","family":"Didierjean","given":"André","non-dropping-particle":"","parse-names":false,"suffix":""},{"dropping-particle":"","family":"Thorpe","given":"Simon","non-dropping-particle":"","parse-names":false,"suffix":""}],"container-title":"Trends in Cognitive Sciences","id":"ITEM-2","issue":"9","issued":{"date-parts":[["2015"]]},"page":"524-533","title":"Investigating implicit statistical learning mechanisms through contextual cueing","type":"article-journal","volume":"19"},"uris":["http://www.mendeley.com/documents/?uuid=afc4e3d6-0593-4800-8c9d-54f880662dad"]},{"id":"ITEM-3","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Review","id":"ITEM-3","issued":{"date-parts":[["2015"]]},"note":"in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learning","type":"article-journal"},"uris":["http://www.mendeley.com/documents/?uuid=99ff72ac-acf6-493b-9a67-767b627be96d"]}],"mendeley":{"formattedCitation":"(Chun &amp; Jiang, 1998; Goujon, Didierjean, &amp; Thorpe, 2015; Vadillo, Konstantinidis, &amp; Shanks, 2015)","manualFormatting":"(e.g. Chun &amp; Jiang, 1998; Goujon, Didierjean, &amp; Thorpe, 2015; but see Vadillo, Konstantinidis, &amp; Shanks, 2015)","plainTextFormattedCitation":"(Chun &amp; Jiang, 1998; Goujon, Didierjean, &amp; Thorpe, 2015; Vadillo, Konstantinidis, &amp; Shanks, 2015)","previouslyFormattedCitation":"(Chun &amp; Jiang, 1998; Goujon, Didierjean, &amp; Thorpe, 2015; Vadillo, Konstantinidis, &amp; Shanks, 2015)"},"properties":{"noteIndex":0},"schema":"https://github.com/citation-style-language/schema/raw/master/csl-citation.json"}</w:instrText>
      </w:r>
      <w:r w:rsidR="00816412">
        <w:rPr>
          <w:rFonts w:ascii="Times New Roman" w:hAnsi="Times New Roman"/>
          <w:sz w:val="24"/>
          <w:szCs w:val="24"/>
        </w:rPr>
        <w:fldChar w:fldCharType="separate"/>
      </w:r>
      <w:r w:rsidR="00816412" w:rsidRPr="00816412">
        <w:rPr>
          <w:rFonts w:ascii="Times New Roman" w:hAnsi="Times New Roman"/>
          <w:noProof/>
          <w:sz w:val="24"/>
          <w:szCs w:val="24"/>
        </w:rPr>
        <w:t>(</w:t>
      </w:r>
      <w:r w:rsidR="00816412">
        <w:rPr>
          <w:rFonts w:ascii="Times New Roman" w:hAnsi="Times New Roman"/>
          <w:noProof/>
          <w:sz w:val="24"/>
          <w:szCs w:val="24"/>
        </w:rPr>
        <w:t xml:space="preserve">e.g. </w:t>
      </w:r>
      <w:r w:rsidR="00816412" w:rsidRPr="00816412">
        <w:rPr>
          <w:rFonts w:ascii="Times New Roman" w:hAnsi="Times New Roman"/>
          <w:noProof/>
          <w:sz w:val="24"/>
          <w:szCs w:val="24"/>
        </w:rPr>
        <w:t>Chun &amp; Jiang, 1998; Goujon, Didierjean, &amp; Thorpe, 2015;</w:t>
      </w:r>
      <w:r w:rsidR="00816412">
        <w:rPr>
          <w:rFonts w:ascii="Times New Roman" w:hAnsi="Times New Roman"/>
          <w:noProof/>
          <w:sz w:val="24"/>
          <w:szCs w:val="24"/>
        </w:rPr>
        <w:t xml:space="preserve"> but see</w:t>
      </w:r>
      <w:r w:rsidR="00816412" w:rsidRPr="00816412">
        <w:rPr>
          <w:rFonts w:ascii="Times New Roman" w:hAnsi="Times New Roman"/>
          <w:noProof/>
          <w:sz w:val="24"/>
          <w:szCs w:val="24"/>
        </w:rPr>
        <w:t xml:space="preserve"> Vadillo, Konstantinidis, &amp; Shanks, 2015)</w:t>
      </w:r>
      <w:r w:rsidR="00816412">
        <w:rPr>
          <w:rFonts w:ascii="Times New Roman" w:hAnsi="Times New Roman"/>
          <w:sz w:val="24"/>
          <w:szCs w:val="24"/>
        </w:rPr>
        <w:fldChar w:fldCharType="end"/>
      </w:r>
      <w:r w:rsidR="00930B96">
        <w:rPr>
          <w:rFonts w:ascii="Times New Roman" w:hAnsi="Times New Roman"/>
          <w:sz w:val="24"/>
          <w:szCs w:val="24"/>
        </w:rPr>
        <w:t>, and we wanted to investigate whether participants had any memory traces of the repeated lure-only displays.</w:t>
      </w:r>
    </w:p>
    <w:p w14:paraId="344A21BF"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42BAACB4" w14:textId="54BFB3A4" w:rsidR="00E2378C" w:rsidRDefault="00B41AF8" w:rsidP="00A62662">
      <w:pPr>
        <w:pStyle w:val="NoSpacing"/>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Twenty</w:t>
      </w:r>
      <w:r w:rsidR="008A330A">
        <w:rPr>
          <w:rFonts w:ascii="Times New Roman" w:hAnsi="Times New Roman"/>
          <w:sz w:val="24"/>
          <w:szCs w:val="24"/>
        </w:rPr>
        <w:t>-</w:t>
      </w:r>
      <w:r w:rsidR="00756736">
        <w:rPr>
          <w:rFonts w:ascii="Times New Roman" w:hAnsi="Times New Roman"/>
          <w:sz w:val="24"/>
          <w:szCs w:val="24"/>
        </w:rPr>
        <w:t>two</w:t>
      </w:r>
      <w:r>
        <w:rPr>
          <w:rFonts w:ascii="Times New Roman" w:hAnsi="Times New Roman"/>
          <w:sz w:val="24"/>
          <w:szCs w:val="24"/>
        </w:rPr>
        <w:t xml:space="preserve"> participants were recruited from the same subject pool as previous experiments. </w:t>
      </w:r>
      <w:r w:rsidR="00756736">
        <w:rPr>
          <w:rFonts w:ascii="Times New Roman" w:hAnsi="Times New Roman"/>
          <w:sz w:val="24"/>
          <w:szCs w:val="24"/>
        </w:rPr>
        <w:t>One subject did not complete the experiment due to a computer error</w:t>
      </w:r>
      <w:r w:rsidR="0062384E">
        <w:rPr>
          <w:rFonts w:ascii="Times New Roman" w:hAnsi="Times New Roman"/>
          <w:sz w:val="24"/>
          <w:szCs w:val="24"/>
        </w:rPr>
        <w:t>. One additional</w:t>
      </w:r>
      <w:r w:rsidR="008A330A">
        <w:rPr>
          <w:rFonts w:ascii="Times New Roman" w:hAnsi="Times New Roman"/>
          <w:sz w:val="24"/>
          <w:szCs w:val="24"/>
        </w:rPr>
        <w:t xml:space="preserve"> participant was </w:t>
      </w:r>
      <w:r w:rsidR="0062384E">
        <w:rPr>
          <w:rFonts w:ascii="Times New Roman" w:hAnsi="Times New Roman"/>
          <w:sz w:val="24"/>
          <w:szCs w:val="24"/>
        </w:rPr>
        <w:t>replaced</w:t>
      </w:r>
      <w:r w:rsidR="008A330A">
        <w:rPr>
          <w:rFonts w:ascii="Times New Roman" w:hAnsi="Times New Roman"/>
          <w:sz w:val="24"/>
          <w:szCs w:val="24"/>
        </w:rPr>
        <w:t xml:space="preserve"> because </w:t>
      </w:r>
      <w:r w:rsidR="0062384E">
        <w:rPr>
          <w:rFonts w:ascii="Times New Roman" w:hAnsi="Times New Roman"/>
          <w:sz w:val="24"/>
          <w:szCs w:val="24"/>
        </w:rPr>
        <w:t xml:space="preserve">their </w:t>
      </w:r>
      <w:r w:rsidR="008A330A">
        <w:rPr>
          <w:rFonts w:ascii="Times New Roman" w:hAnsi="Times New Roman"/>
          <w:sz w:val="24"/>
          <w:szCs w:val="24"/>
        </w:rPr>
        <w:t xml:space="preserve">average RT that was more than 2.5 standard deviations higher than the group mean. </w:t>
      </w:r>
      <w:r>
        <w:rPr>
          <w:rFonts w:ascii="Times New Roman" w:hAnsi="Times New Roman"/>
          <w:sz w:val="24"/>
          <w:szCs w:val="24"/>
        </w:rPr>
        <w:t>The</w:t>
      </w:r>
      <w:r w:rsidR="0062384E">
        <w:rPr>
          <w:rFonts w:ascii="Times New Roman" w:hAnsi="Times New Roman"/>
          <w:sz w:val="24"/>
          <w:szCs w:val="24"/>
        </w:rPr>
        <w:t xml:space="preserve"> included</w:t>
      </w:r>
      <w:r>
        <w:rPr>
          <w:rFonts w:ascii="Times New Roman" w:hAnsi="Times New Roman"/>
          <w:sz w:val="24"/>
          <w:szCs w:val="24"/>
        </w:rPr>
        <w:t xml:space="preserve"> participants did not take part in any of the other experiments</w:t>
      </w:r>
      <w:r w:rsidR="0062384E">
        <w:rPr>
          <w:rFonts w:ascii="Times New Roman" w:hAnsi="Times New Roman"/>
          <w:sz w:val="24"/>
          <w:szCs w:val="24"/>
        </w:rPr>
        <w:t xml:space="preserve"> in this paper</w:t>
      </w:r>
      <w:r>
        <w:rPr>
          <w:rFonts w:ascii="Times New Roman" w:hAnsi="Times New Roman"/>
          <w:sz w:val="24"/>
          <w:szCs w:val="24"/>
        </w:rPr>
        <w:t>. All methods are identical to Experiment 1, except for the following changes</w:t>
      </w:r>
      <w:r w:rsidR="0062384E">
        <w:rPr>
          <w:rFonts w:ascii="Times New Roman" w:hAnsi="Times New Roman"/>
          <w:sz w:val="24"/>
          <w:szCs w:val="24"/>
        </w:rPr>
        <w:t>. A</w:t>
      </w:r>
      <w:r w:rsidR="00C97CAE">
        <w:rPr>
          <w:rFonts w:ascii="Times New Roman" w:hAnsi="Times New Roman"/>
          <w:sz w:val="24"/>
          <w:szCs w:val="24"/>
        </w:rPr>
        <w:t xml:space="preserve">ll </w:t>
      </w:r>
      <w:r>
        <w:rPr>
          <w:rFonts w:ascii="Times New Roman" w:hAnsi="Times New Roman"/>
          <w:sz w:val="24"/>
          <w:szCs w:val="24"/>
        </w:rPr>
        <w:t xml:space="preserve">distractors were </w:t>
      </w:r>
      <w:r w:rsidR="0062384E">
        <w:rPr>
          <w:rFonts w:ascii="Times New Roman" w:hAnsi="Times New Roman"/>
          <w:sz w:val="24"/>
          <w:szCs w:val="24"/>
        </w:rPr>
        <w:t xml:space="preserve">the orange diamond lures used in Experiment 2. </w:t>
      </w:r>
      <w:r w:rsidR="00930B96">
        <w:rPr>
          <w:rFonts w:ascii="Times New Roman" w:hAnsi="Times New Roman"/>
          <w:sz w:val="24"/>
          <w:szCs w:val="24"/>
        </w:rPr>
        <w:t>There were</w:t>
      </w:r>
      <w:r>
        <w:rPr>
          <w:rFonts w:ascii="Times New Roman" w:hAnsi="Times New Roman"/>
          <w:sz w:val="24"/>
          <w:szCs w:val="24"/>
        </w:rPr>
        <w:t xml:space="preserve"> 5 different </w:t>
      </w:r>
      <w:r w:rsidR="00930B96">
        <w:rPr>
          <w:rFonts w:ascii="Times New Roman" w:hAnsi="Times New Roman"/>
          <w:sz w:val="24"/>
          <w:szCs w:val="24"/>
        </w:rPr>
        <w:t xml:space="preserve">lure </w:t>
      </w:r>
      <w:r>
        <w:rPr>
          <w:rFonts w:ascii="Times New Roman" w:hAnsi="Times New Roman"/>
          <w:sz w:val="24"/>
          <w:szCs w:val="24"/>
        </w:rPr>
        <w:t>set sizes</w:t>
      </w:r>
      <w:r w:rsidR="00930B96">
        <w:rPr>
          <w:rFonts w:ascii="Times New Roman" w:hAnsi="Times New Roman"/>
          <w:sz w:val="24"/>
          <w:szCs w:val="24"/>
        </w:rPr>
        <w:t xml:space="preserve"> (</w:t>
      </w:r>
      <w:r>
        <w:rPr>
          <w:rFonts w:ascii="Times New Roman" w:hAnsi="Times New Roman"/>
          <w:sz w:val="24"/>
          <w:szCs w:val="24"/>
        </w:rPr>
        <w:t>0, 3, 9, 19, 31</w:t>
      </w:r>
      <w:r w:rsidR="00930B96">
        <w:rPr>
          <w:rFonts w:ascii="Times New Roman" w:hAnsi="Times New Roman"/>
          <w:sz w:val="24"/>
          <w:szCs w:val="24"/>
        </w:rPr>
        <w:t>)</w:t>
      </w:r>
      <w:r>
        <w:rPr>
          <w:rFonts w:ascii="Times New Roman" w:hAnsi="Times New Roman"/>
          <w:sz w:val="24"/>
          <w:szCs w:val="24"/>
        </w:rPr>
        <w:t xml:space="preserve">. </w:t>
      </w:r>
      <w:r w:rsidR="00C97CAE">
        <w:rPr>
          <w:rFonts w:ascii="Times New Roman" w:hAnsi="Times New Roman"/>
          <w:sz w:val="24"/>
          <w:szCs w:val="24"/>
        </w:rPr>
        <w:t>There were 13 instead of 12 repeated displays</w:t>
      </w:r>
      <w:ins w:id="159" w:author="HAL" w:date="2019-03-11T11:29:00Z">
        <w:r w:rsidR="00930B96">
          <w:rPr>
            <w:rFonts w:ascii="Times New Roman" w:hAnsi="Times New Roman"/>
            <w:sz w:val="24"/>
            <w:szCs w:val="24"/>
          </w:rPr>
          <w:t xml:space="preserve">: </w:t>
        </w:r>
      </w:ins>
      <w:r w:rsidR="00C97CAE">
        <w:rPr>
          <w:rFonts w:ascii="Times New Roman" w:hAnsi="Times New Roman"/>
          <w:sz w:val="24"/>
          <w:szCs w:val="24"/>
        </w:rPr>
        <w:t xml:space="preserve">an additional one </w:t>
      </w:r>
      <w:r w:rsidR="00930B96">
        <w:rPr>
          <w:rFonts w:ascii="Times New Roman" w:hAnsi="Times New Roman"/>
          <w:sz w:val="24"/>
          <w:szCs w:val="24"/>
        </w:rPr>
        <w:t xml:space="preserve">was included </w:t>
      </w:r>
      <w:r w:rsidR="00C97CAE">
        <w:rPr>
          <w:rFonts w:ascii="Times New Roman" w:hAnsi="Times New Roman"/>
          <w:sz w:val="24"/>
          <w:szCs w:val="24"/>
        </w:rPr>
        <w:t xml:space="preserve">for the target-only </w:t>
      </w:r>
      <w:r w:rsidR="00930B96">
        <w:rPr>
          <w:rFonts w:ascii="Times New Roman" w:hAnsi="Times New Roman"/>
          <w:sz w:val="24"/>
          <w:szCs w:val="24"/>
        </w:rPr>
        <w:t>condition (lure set-size =</w:t>
      </w:r>
      <w:r w:rsidR="00A62662">
        <w:rPr>
          <w:rFonts w:ascii="Times New Roman" w:hAnsi="Times New Roman"/>
          <w:sz w:val="24"/>
          <w:szCs w:val="24"/>
        </w:rPr>
        <w:t xml:space="preserve"> </w:t>
      </w:r>
      <w:r w:rsidR="00930B96">
        <w:rPr>
          <w:rFonts w:ascii="Times New Roman" w:hAnsi="Times New Roman"/>
          <w:sz w:val="24"/>
          <w:szCs w:val="24"/>
        </w:rPr>
        <w:t>0</w:t>
      </w:r>
      <w:r w:rsidR="00C97CAE">
        <w:rPr>
          <w:rFonts w:ascii="Times New Roman" w:hAnsi="Times New Roman"/>
          <w:sz w:val="24"/>
          <w:szCs w:val="24"/>
        </w:rPr>
        <w:t xml:space="preserve">). </w:t>
      </w:r>
      <w:r w:rsidRPr="00C97CAE">
        <w:rPr>
          <w:rFonts w:ascii="Times New Roman" w:hAnsi="Times New Roman"/>
          <w:sz w:val="24"/>
          <w:szCs w:val="24"/>
        </w:rPr>
        <w:t xml:space="preserve">There were 3 repeated displays for each of the non-zero </w:t>
      </w:r>
      <w:r w:rsidR="00930B96">
        <w:rPr>
          <w:rFonts w:ascii="Times New Roman" w:hAnsi="Times New Roman"/>
          <w:sz w:val="24"/>
          <w:szCs w:val="24"/>
        </w:rPr>
        <w:t xml:space="preserve">lure </w:t>
      </w:r>
      <w:r w:rsidRPr="00C97CAE">
        <w:rPr>
          <w:rFonts w:ascii="Times New Roman" w:hAnsi="Times New Roman"/>
          <w:sz w:val="24"/>
          <w:szCs w:val="24"/>
        </w:rPr>
        <w:t>set sizes, and one for the target-only display (set size 0).</w:t>
      </w:r>
      <w:r w:rsidR="00930B96">
        <w:rPr>
          <w:rFonts w:ascii="Times New Roman" w:hAnsi="Times New Roman"/>
          <w:sz w:val="24"/>
          <w:szCs w:val="24"/>
        </w:rPr>
        <w:t xml:space="preserve"> Finally, there was also a </w:t>
      </w:r>
      <w:r w:rsidR="00E2378C">
        <w:rPr>
          <w:rFonts w:ascii="Times New Roman" w:hAnsi="Times New Roman"/>
          <w:sz w:val="24"/>
          <w:szCs w:val="24"/>
        </w:rPr>
        <w:t>recognition test at the end of the experiment</w:t>
      </w:r>
      <w:r w:rsidR="00930B96">
        <w:rPr>
          <w:rFonts w:ascii="Times New Roman" w:hAnsi="Times New Roman"/>
          <w:sz w:val="24"/>
          <w:szCs w:val="24"/>
        </w:rPr>
        <w:t xml:space="preserve">. </w:t>
      </w:r>
    </w:p>
    <w:p w14:paraId="0E805E72" w14:textId="28F62383" w:rsidR="00920276" w:rsidRDefault="00920276"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w:t>
      </w:r>
      <w:r w:rsidR="00930B96">
        <w:rPr>
          <w:rFonts w:ascii="Times New Roman" w:hAnsi="Times New Roman"/>
          <w:sz w:val="24"/>
          <w:szCs w:val="24"/>
        </w:rPr>
        <w:t>test</w:t>
      </w:r>
      <w:r>
        <w:rPr>
          <w:rFonts w:ascii="Times New Roman" w:hAnsi="Times New Roman"/>
          <w:sz w:val="24"/>
          <w:szCs w:val="24"/>
        </w:rPr>
        <w:t xml:space="preserve"> started by asking participants whether they noticed anything unusual with the experiment. If they answered ‘Yes’, they were prompted to describe it by using the keyboard. Regardless of whether they answered ‘yes’ or ‘no’, they were informed on the next screen that some of the displays were repeated, and </w:t>
      </w:r>
      <w:r w:rsidR="00C97CAE">
        <w:rPr>
          <w:rFonts w:ascii="Times New Roman" w:hAnsi="Times New Roman"/>
          <w:sz w:val="24"/>
          <w:szCs w:val="24"/>
        </w:rPr>
        <w:t xml:space="preserve">were asked </w:t>
      </w:r>
      <w:r>
        <w:rPr>
          <w:rFonts w:ascii="Times New Roman" w:hAnsi="Times New Roman"/>
          <w:sz w:val="24"/>
          <w:szCs w:val="24"/>
        </w:rPr>
        <w:t xml:space="preserve">whether they had noticed this or not. After which, they were asked what percentage of the trials they thought were repeated. Participants were then informed that they </w:t>
      </w:r>
      <w:r w:rsidR="00930B96">
        <w:rPr>
          <w:rFonts w:ascii="Times New Roman" w:hAnsi="Times New Roman"/>
          <w:sz w:val="24"/>
          <w:szCs w:val="24"/>
        </w:rPr>
        <w:t xml:space="preserve">would </w:t>
      </w:r>
      <w:r>
        <w:rPr>
          <w:rFonts w:ascii="Times New Roman" w:hAnsi="Times New Roman"/>
          <w:sz w:val="24"/>
          <w:szCs w:val="24"/>
        </w:rPr>
        <w:t>be presented with a recognition test.</w:t>
      </w:r>
    </w:p>
    <w:p w14:paraId="6DB3E1DA" w14:textId="77777777" w:rsidR="00920276" w:rsidRDefault="00920276" w:rsidP="00920276">
      <w:pPr>
        <w:pStyle w:val="NoSpacing"/>
        <w:spacing w:line="480" w:lineRule="auto"/>
        <w:ind w:firstLine="360"/>
        <w:rPr>
          <w:rFonts w:ascii="Times New Roman" w:hAnsi="Times New Roman"/>
          <w:sz w:val="24"/>
          <w:szCs w:val="24"/>
        </w:rPr>
      </w:pPr>
      <w:r>
        <w:rPr>
          <w:rFonts w:ascii="Times New Roman" w:hAnsi="Times New Roman"/>
          <w:sz w:val="24"/>
          <w:szCs w:val="24"/>
        </w:rPr>
        <w:lastRenderedPageBreak/>
        <w:t xml:space="preserve">The recognition test consisted of 104 trials in total. Each of the 13 repeated displays was presented 4 times, twice with the target rotated 90 degrees clockwise and twice anti-clockwise. Thirteen novel displays, which were never presented in the search task, were created. These novel displays were also presented 4 times, two with the target rotated 90 degrees clockwise and twice anti-clockwise. This was to equate for learning within the recognition task. The target location for these novel displays were the same as the target locations for the novel displays in the search task to equate for target probability. The recognition test was blocked such that each repeated and novel display was presented once before it was presented again. </w:t>
      </w:r>
      <w:r>
        <w:rPr>
          <w:rFonts w:ascii="Times New Roman" w:hAnsi="Times New Roman"/>
          <w:sz w:val="24"/>
          <w:szCs w:val="24"/>
        </w:rPr>
        <w:tab/>
      </w:r>
    </w:p>
    <w:p w14:paraId="28EC4901" w14:textId="5DBE710E" w:rsidR="0046520B" w:rsidRPr="00B41AF8" w:rsidRDefault="0046520B"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On each trial, </w:t>
      </w:r>
      <w:r w:rsidR="00920276">
        <w:rPr>
          <w:rFonts w:ascii="Times New Roman" w:hAnsi="Times New Roman"/>
          <w:sz w:val="24"/>
          <w:szCs w:val="24"/>
        </w:rPr>
        <w:t xml:space="preserve">the display was presented until a response was made. Participants pressed the ‘z’ key to indicate </w:t>
      </w:r>
      <w:r w:rsidR="00240E7D">
        <w:rPr>
          <w:rFonts w:ascii="Times New Roman" w:hAnsi="Times New Roman"/>
          <w:sz w:val="24"/>
          <w:szCs w:val="24"/>
        </w:rPr>
        <w:t xml:space="preserve">whether </w:t>
      </w:r>
      <w:r w:rsidR="00920276">
        <w:rPr>
          <w:rFonts w:ascii="Times New Roman" w:hAnsi="Times New Roman"/>
          <w:sz w:val="24"/>
          <w:szCs w:val="24"/>
        </w:rPr>
        <w:t>they ha</w:t>
      </w:r>
      <w:r w:rsidR="00240E7D">
        <w:rPr>
          <w:rFonts w:ascii="Times New Roman" w:hAnsi="Times New Roman"/>
          <w:sz w:val="24"/>
          <w:szCs w:val="24"/>
        </w:rPr>
        <w:t>d</w:t>
      </w:r>
      <w:r w:rsidR="00920276">
        <w:rPr>
          <w:rFonts w:ascii="Times New Roman" w:hAnsi="Times New Roman"/>
          <w:sz w:val="24"/>
          <w:szCs w:val="24"/>
        </w:rPr>
        <w:t xml:space="preserve"> seen the display before during the search task, and the ‘/’ key to indicate that the current display was a novel one. Upon response, </w:t>
      </w:r>
      <w:r w:rsidR="00240E7D">
        <w:rPr>
          <w:rFonts w:ascii="Times New Roman" w:hAnsi="Times New Roman"/>
          <w:sz w:val="24"/>
          <w:szCs w:val="24"/>
        </w:rPr>
        <w:t xml:space="preserve">a </w:t>
      </w:r>
      <w:r w:rsidR="00920276">
        <w:rPr>
          <w:rFonts w:ascii="Times New Roman" w:hAnsi="Times New Roman"/>
          <w:sz w:val="24"/>
          <w:szCs w:val="24"/>
        </w:rPr>
        <w:t xml:space="preserve">confidence rating screen was presented. Participants had to indicate their level of confidence in their response, ranging from 1 (‘completely guessing’) to 5 (‘completely confident’). Upon response, a blank screen was presented for </w:t>
      </w:r>
      <w:ins w:id="160" w:author="Gavin" w:date="2019-03-13T14:20:00Z">
        <w:r w:rsidR="00816412">
          <w:rPr>
            <w:rFonts w:ascii="Times New Roman" w:hAnsi="Times New Roman"/>
            <w:sz w:val="24"/>
            <w:szCs w:val="24"/>
          </w:rPr>
          <w:t>a randomly selected duration between 600 and 800 ms</w:t>
        </w:r>
      </w:ins>
      <w:r w:rsidR="00920276">
        <w:rPr>
          <w:rFonts w:ascii="Times New Roman" w:hAnsi="Times New Roman"/>
          <w:sz w:val="24"/>
          <w:szCs w:val="24"/>
        </w:rPr>
        <w:t xml:space="preserve"> before the next trial began. </w:t>
      </w:r>
    </w:p>
    <w:p w14:paraId="0BB978EB" w14:textId="77777777" w:rsidR="000755B3" w:rsidRDefault="00DF41CE" w:rsidP="00DF41CE">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656082C5" w14:textId="0C056F68" w:rsidR="000D6089" w:rsidRDefault="009A164D" w:rsidP="0087266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participant was excluded from analyses </w:t>
      </w:r>
      <w:r w:rsidR="00C213F8">
        <w:rPr>
          <w:rFonts w:ascii="Times New Roman" w:hAnsi="Times New Roman" w:cs="Times New Roman"/>
          <w:sz w:val="24"/>
          <w:szCs w:val="24"/>
        </w:rPr>
        <w:t>as they had a mean RT that was more than 2.5 standard deviations away from the overall group mean. An additional participant was r</w:t>
      </w:r>
      <w:r w:rsidR="001F04DB">
        <w:rPr>
          <w:rFonts w:ascii="Times New Roman" w:hAnsi="Times New Roman" w:cs="Times New Roman"/>
          <w:sz w:val="24"/>
          <w:szCs w:val="24"/>
        </w:rPr>
        <w:t>u</w:t>
      </w:r>
      <w:r w:rsidR="00C213F8">
        <w:rPr>
          <w:rFonts w:ascii="Times New Roman" w:hAnsi="Times New Roman" w:cs="Times New Roman"/>
          <w:sz w:val="24"/>
          <w:szCs w:val="24"/>
        </w:rPr>
        <w:t xml:space="preserve">n to replace this subject. </w:t>
      </w:r>
      <w:r w:rsidR="000D6089">
        <w:rPr>
          <w:rFonts w:ascii="Times New Roman" w:hAnsi="Times New Roman" w:cs="Times New Roman"/>
          <w:sz w:val="24"/>
          <w:szCs w:val="24"/>
        </w:rPr>
        <w:t xml:space="preserve">Response times beyond 2.5 standard deviations of the mean of each participant were excluded from analyses. Trials on which participants made an error were also excluded. This led to the removal of </w:t>
      </w:r>
      <w:r w:rsidR="00756736">
        <w:rPr>
          <w:rFonts w:ascii="Times New Roman" w:hAnsi="Times New Roman" w:cs="Times New Roman"/>
          <w:sz w:val="24"/>
          <w:szCs w:val="24"/>
        </w:rPr>
        <w:t>4.5</w:t>
      </w:r>
      <w:r w:rsidR="000D6089">
        <w:rPr>
          <w:rFonts w:ascii="Times New Roman" w:hAnsi="Times New Roman" w:cs="Times New Roman"/>
          <w:sz w:val="24"/>
          <w:szCs w:val="24"/>
        </w:rPr>
        <w:t>% of trials.</w:t>
      </w:r>
    </w:p>
    <w:p w14:paraId="0F995CFE" w14:textId="18B346E0" w:rsidR="00A15CDE" w:rsidRDefault="00B53669" w:rsidP="00B53669">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A 2 (display type) by 5 (lure set size) by 5 (epoch) within</w:t>
      </w:r>
      <w:r w:rsidR="0077461E">
        <w:rPr>
          <w:rFonts w:ascii="Times New Roman" w:hAnsi="Times New Roman" w:cs="Times New Roman"/>
          <w:sz w:val="24"/>
          <w:szCs w:val="24"/>
        </w:rPr>
        <w:t>-subjects</w:t>
      </w:r>
      <w:r>
        <w:rPr>
          <w:rFonts w:ascii="Times New Roman" w:hAnsi="Times New Roman" w:cs="Times New Roman"/>
          <w:sz w:val="24"/>
          <w:szCs w:val="24"/>
        </w:rPr>
        <w:t xml:space="preserve"> ANOVA was performed. </w:t>
      </w:r>
      <w:r w:rsidR="00A15CDE">
        <w:rPr>
          <w:rFonts w:ascii="Times New Roman" w:hAnsi="Times New Roman" w:cs="Times New Roman"/>
          <w:sz w:val="24"/>
          <w:szCs w:val="24"/>
        </w:rPr>
        <w:t xml:space="preserve">RTs increased with lure set size (set size 0, 3, 9, 19, 31, respectively: </w:t>
      </w:r>
      <w:r w:rsidR="00A15CDE">
        <w:rPr>
          <w:rFonts w:ascii="Times New Roman" w:hAnsi="Times New Roman" w:cs="Times New Roman"/>
          <w:i/>
          <w:sz w:val="24"/>
          <w:szCs w:val="24"/>
        </w:rPr>
        <w:t xml:space="preserve">M </w:t>
      </w:r>
      <w:r w:rsidR="00A15CDE">
        <w:rPr>
          <w:rFonts w:ascii="Times New Roman" w:hAnsi="Times New Roman" w:cs="Times New Roman"/>
          <w:sz w:val="24"/>
          <w:szCs w:val="24"/>
        </w:rPr>
        <w:t xml:space="preserve">= 507, 528, </w:t>
      </w:r>
      <w:r w:rsidR="00A15CDE">
        <w:rPr>
          <w:rFonts w:ascii="Times New Roman" w:hAnsi="Times New Roman" w:cs="Times New Roman"/>
          <w:sz w:val="24"/>
          <w:szCs w:val="24"/>
        </w:rPr>
        <w:lastRenderedPageBreak/>
        <w:t xml:space="preserve">548, 561, 570 ms, </w:t>
      </w:r>
      <w:r w:rsidR="00A15CDE">
        <w:rPr>
          <w:rFonts w:ascii="Times New Roman" w:hAnsi="Times New Roman" w:cs="Times New Roman"/>
          <w:i/>
          <w:sz w:val="24"/>
          <w:szCs w:val="24"/>
        </w:rPr>
        <w:t xml:space="preserve">SD </w:t>
      </w:r>
      <w:r w:rsidR="00A15CDE">
        <w:rPr>
          <w:rFonts w:ascii="Times New Roman" w:hAnsi="Times New Roman" w:cs="Times New Roman"/>
          <w:sz w:val="24"/>
          <w:szCs w:val="24"/>
        </w:rPr>
        <w:t xml:space="preserve">= 110, 80, 77, 84, 83 ms), </w:t>
      </w:r>
      <w:proofErr w:type="gramStart"/>
      <w:r w:rsidR="00A15CDE">
        <w:rPr>
          <w:rFonts w:ascii="Times New Roman" w:hAnsi="Times New Roman"/>
          <w:i/>
          <w:sz w:val="24"/>
          <w:szCs w:val="24"/>
        </w:rPr>
        <w:t>F</w:t>
      </w:r>
      <w:r w:rsidR="00A15CDE">
        <w:rPr>
          <w:rFonts w:ascii="Times New Roman" w:hAnsi="Times New Roman"/>
          <w:sz w:val="24"/>
          <w:szCs w:val="24"/>
        </w:rPr>
        <w:t>(</w:t>
      </w:r>
      <w:proofErr w:type="gramEnd"/>
      <w:r w:rsidR="00A15CDE">
        <w:rPr>
          <w:rFonts w:ascii="Times New Roman" w:hAnsi="Times New Roman"/>
          <w:sz w:val="24"/>
          <w:szCs w:val="24"/>
        </w:rPr>
        <w:t xml:space="preserve">4, 76) = 31.88, </w:t>
      </w:r>
      <w:r w:rsidR="00A15CDE">
        <w:rPr>
          <w:rFonts w:ascii="Times New Roman" w:hAnsi="Times New Roman"/>
          <w:i/>
          <w:sz w:val="24"/>
          <w:szCs w:val="24"/>
        </w:rPr>
        <w:t xml:space="preserve">p </w:t>
      </w:r>
      <w:r w:rsidR="00A15CDE">
        <w:rPr>
          <w:rFonts w:ascii="Times New Roman" w:hAnsi="Times New Roman"/>
          <w:sz w:val="24"/>
          <w:szCs w:val="24"/>
        </w:rPr>
        <w:t>&lt;.001, ω</w:t>
      </w:r>
      <w:r w:rsidR="00A15CDE">
        <w:rPr>
          <w:rFonts w:ascii="Times New Roman" w:hAnsi="Times New Roman"/>
          <w:sz w:val="24"/>
          <w:szCs w:val="24"/>
          <w:vertAlign w:val="subscript"/>
        </w:rPr>
        <w:t>p</w:t>
      </w:r>
      <w:r w:rsidR="00A15CDE">
        <w:rPr>
          <w:rFonts w:ascii="Times New Roman" w:hAnsi="Times New Roman"/>
          <w:sz w:val="24"/>
          <w:szCs w:val="24"/>
        </w:rPr>
        <w:t xml:space="preserve">² = </w:t>
      </w:r>
      <w:ins w:id="161" w:author="Gavin" w:date="2019-03-13T16:38:00Z">
        <w:r w:rsidR="0098367A">
          <w:rPr>
            <w:rFonts w:ascii="Times New Roman" w:hAnsi="Times New Roman"/>
            <w:sz w:val="24"/>
            <w:szCs w:val="24"/>
          </w:rPr>
          <w:t>.</w:t>
        </w:r>
      </w:ins>
      <w:ins w:id="162" w:author="Gavin" w:date="2019-03-13T16:52:00Z">
        <w:r w:rsidR="009C68F4">
          <w:rPr>
            <w:rFonts w:ascii="Times New Roman" w:hAnsi="Times New Roman"/>
            <w:sz w:val="24"/>
            <w:szCs w:val="24"/>
          </w:rPr>
          <w:t>604</w:t>
        </w:r>
      </w:ins>
      <w:ins w:id="163" w:author="Gavin" w:date="2019-03-13T16:38:00Z">
        <w:r w:rsidR="0098367A">
          <w:rPr>
            <w:rFonts w:ascii="Times New Roman" w:hAnsi="Times New Roman" w:cs="Times New Roman"/>
            <w:sz w:val="24"/>
            <w:szCs w:val="24"/>
          </w:rPr>
          <w:t xml:space="preserve"> </w:t>
        </w:r>
      </w:ins>
      <w:r w:rsidR="00A15CDE">
        <w:rPr>
          <w:rFonts w:ascii="Times New Roman" w:hAnsi="Times New Roman" w:cs="Times New Roman"/>
          <w:sz w:val="24"/>
          <w:szCs w:val="24"/>
        </w:rPr>
        <w:t xml:space="preserve">. </w:t>
      </w:r>
      <w:r>
        <w:rPr>
          <w:rFonts w:ascii="Times New Roman" w:hAnsi="Times New Roman" w:cs="Times New Roman"/>
          <w:sz w:val="24"/>
          <w:szCs w:val="24"/>
        </w:rPr>
        <w:t>RTs for novel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A15CDE">
        <w:rPr>
          <w:rFonts w:ascii="Times New Roman" w:hAnsi="Times New Roman" w:cs="Times New Roman"/>
          <w:sz w:val="24"/>
          <w:szCs w:val="24"/>
        </w:rPr>
        <w:t>545</w:t>
      </w:r>
      <w:ins w:id="164" w:author="Gavin" w:date="2019-03-13T16:39:00Z">
        <w:r w:rsidR="0098367A">
          <w:rPr>
            <w:rFonts w:ascii="Times New Roman" w:hAnsi="Times New Roman" w:cs="Times New Roman"/>
            <w:sz w:val="24"/>
            <w:szCs w:val="24"/>
          </w:rPr>
          <w:t xml:space="preserve"> </w:t>
        </w:r>
      </w:ins>
      <w:r w:rsidR="00A15CDE">
        <w:rPr>
          <w:rFonts w:ascii="Times New Roman" w:hAnsi="Times New Roman" w:cs="Times New Roman"/>
          <w:sz w:val="24"/>
          <w:szCs w:val="24"/>
        </w:rPr>
        <w:t>ms</w:t>
      </w:r>
      <w:r>
        <w:rPr>
          <w:rFonts w:ascii="Times New Roman" w:hAnsi="Times New Roman" w:cs="Times New Roman"/>
          <w:sz w:val="24"/>
          <w:szCs w:val="24"/>
        </w:rPr>
        <w:t xml:space="preserve">, </w:t>
      </w:r>
      <w:r>
        <w:rPr>
          <w:rFonts w:ascii="Times New Roman" w:hAnsi="Times New Roman" w:cs="Times New Roman"/>
          <w:i/>
          <w:sz w:val="24"/>
          <w:szCs w:val="24"/>
        </w:rPr>
        <w:t xml:space="preserve">SD = </w:t>
      </w:r>
      <w:r w:rsidR="00A15CDE">
        <w:rPr>
          <w:rFonts w:ascii="Times New Roman" w:hAnsi="Times New Roman" w:cs="Times New Roman"/>
          <w:sz w:val="24"/>
          <w:szCs w:val="24"/>
        </w:rPr>
        <w:t>91</w:t>
      </w:r>
      <w:ins w:id="165" w:author="Gavin" w:date="2019-03-13T16:39:00Z">
        <w:r w:rsidR="0098367A">
          <w:rPr>
            <w:rFonts w:ascii="Times New Roman" w:hAnsi="Times New Roman" w:cs="Times New Roman"/>
            <w:sz w:val="24"/>
            <w:szCs w:val="24"/>
          </w:rPr>
          <w:t xml:space="preserve"> </w:t>
        </w:r>
      </w:ins>
      <w:r>
        <w:rPr>
          <w:rFonts w:ascii="Times New Roman" w:hAnsi="Times New Roman" w:cs="Times New Roman"/>
          <w:sz w:val="24"/>
          <w:szCs w:val="24"/>
        </w:rPr>
        <w:t xml:space="preserve">ms) displays were </w:t>
      </w:r>
      <w:r w:rsidR="00A15CDE">
        <w:rPr>
          <w:rFonts w:ascii="Times New Roman" w:hAnsi="Times New Roman" w:cs="Times New Roman"/>
          <w:sz w:val="24"/>
          <w:szCs w:val="24"/>
        </w:rPr>
        <w:t>not significantly different from</w:t>
      </w:r>
      <w:r>
        <w:rPr>
          <w:rFonts w:ascii="Times New Roman" w:hAnsi="Times New Roman" w:cs="Times New Roman"/>
          <w:sz w:val="24"/>
          <w:szCs w:val="24"/>
        </w:rPr>
        <w:t xml:space="preserve"> repeated (</w:t>
      </w:r>
      <w:r>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A15CDE">
        <w:rPr>
          <w:rFonts w:ascii="Times New Roman" w:hAnsi="Times New Roman" w:cs="Times New Roman"/>
          <w:sz w:val="24"/>
          <w:szCs w:val="24"/>
        </w:rPr>
        <w:t>541</w:t>
      </w:r>
      <w:r>
        <w:rPr>
          <w:rFonts w:ascii="Times New Roman" w:hAnsi="Times New Roman" w:cs="Times New Roman"/>
          <w:sz w:val="24"/>
          <w:szCs w:val="24"/>
        </w:rPr>
        <w:t xml:space="preserve">ms, </w:t>
      </w:r>
      <w:r>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00A15CDE">
        <w:rPr>
          <w:rFonts w:ascii="Times New Roman" w:hAnsi="Times New Roman" w:cs="Times New Roman"/>
          <w:sz w:val="24"/>
          <w:szCs w:val="24"/>
        </w:rPr>
        <w:t>90</w:t>
      </w:r>
      <w:r>
        <w:rPr>
          <w:rFonts w:ascii="Times New Roman" w:hAnsi="Times New Roman" w:cs="Times New Roman"/>
          <w:sz w:val="24"/>
          <w:szCs w:val="24"/>
        </w:rPr>
        <w:t xml:space="preserve">ms) </w:t>
      </w:r>
      <w:r w:rsidRPr="00C648A1">
        <w:rPr>
          <w:rFonts w:ascii="Times New Roman" w:hAnsi="Times New Roman" w:cs="Times New Roman"/>
          <w:sz w:val="24"/>
          <w:szCs w:val="24"/>
        </w:rPr>
        <w:t>displays</w:t>
      </w:r>
      <w:r>
        <w:rPr>
          <w:rFonts w:ascii="Times New Roman" w:hAnsi="Times New Roman" w:cs="Times New Roman"/>
          <w:sz w:val="24"/>
          <w:szCs w:val="24"/>
        </w:rPr>
        <w:t xml:space="preserve">,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1, 19) = </w:t>
      </w:r>
      <w:r w:rsidR="00A15CDE">
        <w:rPr>
          <w:rFonts w:ascii="Times New Roman" w:hAnsi="Times New Roman"/>
          <w:sz w:val="24"/>
          <w:szCs w:val="24"/>
        </w:rPr>
        <w:t>0.74</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r w:rsidR="00A15CDE">
        <w:rPr>
          <w:rFonts w:ascii="Times New Roman" w:hAnsi="Times New Roman"/>
          <w:sz w:val="24"/>
          <w:szCs w:val="24"/>
        </w:rPr>
        <w:t>401</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66" w:author="Gavin" w:date="2019-03-13T16:53:00Z">
        <w:r w:rsidR="009C68F4">
          <w:rPr>
            <w:rFonts w:ascii="Times New Roman" w:hAnsi="Times New Roman"/>
            <w:sz w:val="24"/>
            <w:szCs w:val="24"/>
          </w:rPr>
          <w:t>-.0125</w:t>
        </w:r>
      </w:ins>
      <w:r w:rsidR="00A15CDE">
        <w:rPr>
          <w:rFonts w:ascii="Times New Roman" w:hAnsi="Times New Roman"/>
          <w:sz w:val="24"/>
          <w:szCs w:val="24"/>
        </w:rPr>
        <w:t>.</w:t>
      </w:r>
      <w:r>
        <w:rPr>
          <w:rFonts w:ascii="Times New Roman" w:hAnsi="Times New Roman"/>
          <w:sz w:val="24"/>
          <w:szCs w:val="24"/>
        </w:rPr>
        <w:t xml:space="preserve"> RTs </w:t>
      </w:r>
      <w:r w:rsidR="00A15CDE">
        <w:rPr>
          <w:rFonts w:ascii="Times New Roman" w:hAnsi="Times New Roman"/>
          <w:sz w:val="24"/>
          <w:szCs w:val="24"/>
        </w:rPr>
        <w:t>did not differ significantly between epochs</w:t>
      </w:r>
      <w:r>
        <w:rPr>
          <w:rFonts w:ascii="Times New Roman" w:hAnsi="Times New Roman"/>
          <w:sz w:val="24"/>
          <w:szCs w:val="24"/>
        </w:rPr>
        <w:t xml:space="preserve"> (from epoch 1 to 5: </w:t>
      </w:r>
      <w:r>
        <w:rPr>
          <w:rFonts w:ascii="Times New Roman" w:hAnsi="Times New Roman"/>
          <w:i/>
          <w:sz w:val="24"/>
          <w:szCs w:val="24"/>
        </w:rPr>
        <w:t xml:space="preserve">M </w:t>
      </w:r>
      <w:r>
        <w:rPr>
          <w:rFonts w:ascii="Times New Roman" w:hAnsi="Times New Roman"/>
          <w:sz w:val="24"/>
          <w:szCs w:val="24"/>
        </w:rPr>
        <w:t xml:space="preserve">= </w:t>
      </w:r>
      <w:r w:rsidR="00A15CDE">
        <w:rPr>
          <w:rFonts w:ascii="Times New Roman" w:hAnsi="Times New Roman"/>
          <w:sz w:val="24"/>
          <w:szCs w:val="24"/>
        </w:rPr>
        <w:t>560</w:t>
      </w:r>
      <w:r>
        <w:rPr>
          <w:rFonts w:ascii="Times New Roman" w:hAnsi="Times New Roman"/>
          <w:sz w:val="24"/>
          <w:szCs w:val="24"/>
        </w:rPr>
        <w:t xml:space="preserve">, </w:t>
      </w:r>
      <w:r w:rsidR="00A15CDE">
        <w:rPr>
          <w:rFonts w:ascii="Times New Roman" w:hAnsi="Times New Roman"/>
          <w:sz w:val="24"/>
          <w:szCs w:val="24"/>
        </w:rPr>
        <w:t>538</w:t>
      </w:r>
      <w:r>
        <w:rPr>
          <w:rFonts w:ascii="Times New Roman" w:hAnsi="Times New Roman"/>
          <w:sz w:val="24"/>
          <w:szCs w:val="24"/>
        </w:rPr>
        <w:t xml:space="preserve">, </w:t>
      </w:r>
      <w:r w:rsidR="00A15CDE">
        <w:rPr>
          <w:rFonts w:ascii="Times New Roman" w:hAnsi="Times New Roman"/>
          <w:sz w:val="24"/>
          <w:szCs w:val="24"/>
        </w:rPr>
        <w:t>535</w:t>
      </w:r>
      <w:r>
        <w:rPr>
          <w:rFonts w:ascii="Times New Roman" w:hAnsi="Times New Roman"/>
          <w:sz w:val="24"/>
          <w:szCs w:val="24"/>
        </w:rPr>
        <w:t xml:space="preserve">, </w:t>
      </w:r>
      <w:r w:rsidR="00A15CDE">
        <w:rPr>
          <w:rFonts w:ascii="Times New Roman" w:hAnsi="Times New Roman"/>
          <w:sz w:val="24"/>
          <w:szCs w:val="24"/>
        </w:rPr>
        <w:t>546</w:t>
      </w:r>
      <w:r>
        <w:rPr>
          <w:rFonts w:ascii="Times New Roman" w:hAnsi="Times New Roman"/>
          <w:sz w:val="24"/>
          <w:szCs w:val="24"/>
        </w:rPr>
        <w:t xml:space="preserve">, </w:t>
      </w:r>
      <w:r w:rsidR="00A15CDE">
        <w:rPr>
          <w:rFonts w:ascii="Times New Roman" w:hAnsi="Times New Roman"/>
          <w:sz w:val="24"/>
          <w:szCs w:val="24"/>
        </w:rPr>
        <w:t>536</w:t>
      </w:r>
      <w:r>
        <w:rPr>
          <w:rFonts w:ascii="Times New Roman" w:hAnsi="Times New Roman"/>
          <w:sz w:val="24"/>
          <w:szCs w:val="24"/>
        </w:rPr>
        <w:t xml:space="preserve"> ms, </w:t>
      </w:r>
      <w:r>
        <w:rPr>
          <w:rFonts w:ascii="Times New Roman" w:hAnsi="Times New Roman"/>
          <w:i/>
          <w:sz w:val="24"/>
          <w:szCs w:val="24"/>
        </w:rPr>
        <w:t xml:space="preserve">SD = </w:t>
      </w:r>
      <w:r w:rsidR="00A15CDE">
        <w:rPr>
          <w:rFonts w:ascii="Times New Roman" w:hAnsi="Times New Roman"/>
          <w:sz w:val="24"/>
          <w:szCs w:val="24"/>
        </w:rPr>
        <w:t>95</w:t>
      </w:r>
      <w:r>
        <w:rPr>
          <w:rFonts w:ascii="Times New Roman" w:hAnsi="Times New Roman"/>
          <w:sz w:val="24"/>
          <w:szCs w:val="24"/>
        </w:rPr>
        <w:t xml:space="preserve">, </w:t>
      </w:r>
      <w:r w:rsidR="00A15CDE">
        <w:rPr>
          <w:rFonts w:ascii="Times New Roman" w:hAnsi="Times New Roman"/>
          <w:sz w:val="24"/>
          <w:szCs w:val="24"/>
        </w:rPr>
        <w:t>79</w:t>
      </w:r>
      <w:r>
        <w:rPr>
          <w:rFonts w:ascii="Times New Roman" w:hAnsi="Times New Roman"/>
          <w:sz w:val="24"/>
          <w:szCs w:val="24"/>
        </w:rPr>
        <w:t xml:space="preserve">, </w:t>
      </w:r>
      <w:r w:rsidR="00A15CDE">
        <w:rPr>
          <w:rFonts w:ascii="Times New Roman" w:hAnsi="Times New Roman"/>
          <w:sz w:val="24"/>
          <w:szCs w:val="24"/>
        </w:rPr>
        <w:t>76</w:t>
      </w:r>
      <w:r>
        <w:rPr>
          <w:rFonts w:ascii="Times New Roman" w:hAnsi="Times New Roman"/>
          <w:sz w:val="24"/>
          <w:szCs w:val="24"/>
        </w:rPr>
        <w:t xml:space="preserve">, </w:t>
      </w:r>
      <w:r w:rsidR="00A15CDE">
        <w:rPr>
          <w:rFonts w:ascii="Times New Roman" w:hAnsi="Times New Roman"/>
          <w:sz w:val="24"/>
          <w:szCs w:val="24"/>
        </w:rPr>
        <w:t>103</w:t>
      </w:r>
      <w:r>
        <w:rPr>
          <w:rFonts w:ascii="Times New Roman" w:hAnsi="Times New Roman"/>
          <w:sz w:val="24"/>
          <w:szCs w:val="24"/>
        </w:rPr>
        <w:t xml:space="preserve">, </w:t>
      </w:r>
      <w:r w:rsidR="00A15CDE">
        <w:rPr>
          <w:rFonts w:ascii="Times New Roman" w:hAnsi="Times New Roman"/>
          <w:sz w:val="24"/>
          <w:szCs w:val="24"/>
        </w:rPr>
        <w:t>94</w:t>
      </w:r>
      <w:r>
        <w:rPr>
          <w:rFonts w:ascii="Times New Roman" w:hAnsi="Times New Roman"/>
          <w:sz w:val="24"/>
          <w:szCs w:val="24"/>
        </w:rPr>
        <w:t xml:space="preserve"> ms</w:t>
      </w:r>
      <w:r w:rsidR="009C68F4">
        <w:rPr>
          <w:rFonts w:ascii="Times New Roman" w:hAnsi="Times New Roman"/>
          <w:sz w:val="24"/>
          <w:szCs w:val="24"/>
        </w:rPr>
        <w:t xml:space="preserve">), </w:t>
      </w:r>
      <w:proofErr w:type="gramStart"/>
      <w:r w:rsidR="009C68F4">
        <w:rPr>
          <w:rFonts w:ascii="Times New Roman" w:hAnsi="Times New Roman"/>
          <w:sz w:val="24"/>
          <w:szCs w:val="24"/>
        </w:rPr>
        <w:t>F</w:t>
      </w:r>
      <w:r>
        <w:rPr>
          <w:rFonts w:ascii="Times New Roman" w:hAnsi="Times New Roman"/>
          <w:sz w:val="24"/>
          <w:szCs w:val="24"/>
        </w:rPr>
        <w:t>(</w:t>
      </w:r>
      <w:proofErr w:type="gramEnd"/>
      <w:r>
        <w:rPr>
          <w:rFonts w:ascii="Times New Roman" w:hAnsi="Times New Roman"/>
          <w:sz w:val="24"/>
          <w:szCs w:val="24"/>
        </w:rPr>
        <w:t xml:space="preserve">4, 76) = </w:t>
      </w:r>
      <w:r w:rsidR="00A15CDE">
        <w:rPr>
          <w:rFonts w:ascii="Times New Roman" w:hAnsi="Times New Roman"/>
          <w:sz w:val="24"/>
          <w:szCs w:val="24"/>
        </w:rPr>
        <w:t>2.17</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w:t>
      </w:r>
      <w:r w:rsidR="00A15CDE">
        <w:rPr>
          <w:rFonts w:ascii="Times New Roman" w:hAnsi="Times New Roman"/>
          <w:sz w:val="24"/>
          <w:szCs w:val="24"/>
        </w:rPr>
        <w:t>= .0798</w:t>
      </w:r>
      <w:r>
        <w:rPr>
          <w:rFonts w:ascii="Times New Roman" w:hAnsi="Times New Roman"/>
          <w:sz w:val="24"/>
          <w:szCs w:val="24"/>
        </w:rPr>
        <w:t xml:space="preserve">, </w:t>
      </w:r>
      <w:r w:rsidR="007775B9">
        <w:rPr>
          <w:rFonts w:ascii="Times New Roman" w:hAnsi="Times New Roman"/>
          <w:sz w:val="24"/>
          <w:szCs w:val="24"/>
        </w:rPr>
        <w:t>ε</w:t>
      </w:r>
      <w:r>
        <w:rPr>
          <w:rFonts w:ascii="Times New Roman" w:hAnsi="Times New Roman"/>
          <w:sz w:val="24"/>
          <w:szCs w:val="24"/>
        </w:rPr>
        <w:t xml:space="preserve"> = </w:t>
      </w:r>
      <w:r w:rsidR="00A9727A">
        <w:rPr>
          <w:rFonts w:ascii="Times New Roman" w:hAnsi="Times New Roman"/>
          <w:sz w:val="24"/>
          <w:szCs w:val="24"/>
        </w:rPr>
        <w:t>.5</w:t>
      </w:r>
      <w:r>
        <w:rPr>
          <w:rFonts w:ascii="Times New Roman" w:hAnsi="Times New Roman"/>
          <w:sz w:val="24"/>
          <w:szCs w:val="24"/>
        </w:rPr>
        <w:t>, ω</w:t>
      </w:r>
      <w:r>
        <w:rPr>
          <w:rFonts w:ascii="Times New Roman" w:hAnsi="Times New Roman"/>
          <w:sz w:val="24"/>
          <w:szCs w:val="24"/>
          <w:vertAlign w:val="subscript"/>
        </w:rPr>
        <w:t>p</w:t>
      </w:r>
      <w:r>
        <w:rPr>
          <w:rFonts w:ascii="Times New Roman" w:hAnsi="Times New Roman"/>
          <w:sz w:val="24"/>
          <w:szCs w:val="24"/>
        </w:rPr>
        <w:t xml:space="preserve">² = </w:t>
      </w:r>
      <w:ins w:id="167" w:author="Gavin" w:date="2019-03-13T16:54:00Z">
        <w:r w:rsidR="009C68F4">
          <w:rPr>
            <w:rFonts w:ascii="Times New Roman" w:hAnsi="Times New Roman"/>
            <w:sz w:val="24"/>
            <w:szCs w:val="24"/>
          </w:rPr>
          <w:t>.0546</w:t>
        </w:r>
      </w:ins>
      <w:r>
        <w:rPr>
          <w:rFonts w:ascii="Times New Roman" w:hAnsi="Times New Roman"/>
          <w:sz w:val="24"/>
          <w:szCs w:val="24"/>
        </w:rPr>
        <w:t xml:space="preserve">. </w:t>
      </w:r>
    </w:p>
    <w:p w14:paraId="6E0F5F6F" w14:textId="6F328BB4" w:rsidR="00B53669" w:rsidRDefault="00B53669" w:rsidP="0087266F">
      <w:pPr>
        <w:pStyle w:val="NoSpacing"/>
        <w:spacing w:line="480" w:lineRule="auto"/>
        <w:ind w:firstLine="720"/>
        <w:rPr>
          <w:rFonts w:ascii="Times New Roman" w:hAnsi="Times New Roman" w:cs="Times New Roman"/>
          <w:sz w:val="24"/>
          <w:szCs w:val="24"/>
        </w:rPr>
      </w:pPr>
      <w:r>
        <w:rPr>
          <w:rFonts w:ascii="Times New Roman" w:hAnsi="Times New Roman"/>
          <w:sz w:val="24"/>
          <w:szCs w:val="24"/>
        </w:rPr>
        <w:t>The</w:t>
      </w:r>
      <w:r w:rsidR="007775B9">
        <w:rPr>
          <w:rFonts w:ascii="Times New Roman" w:hAnsi="Times New Roman"/>
          <w:sz w:val="24"/>
          <w:szCs w:val="24"/>
        </w:rPr>
        <w:t>re was no significant interaction</w:t>
      </w:r>
      <w:r>
        <w:rPr>
          <w:rFonts w:ascii="Times New Roman" w:hAnsi="Times New Roman"/>
          <w:sz w:val="24"/>
          <w:szCs w:val="24"/>
        </w:rPr>
        <w:t xml:space="preserve"> between set size and display, </w:t>
      </w:r>
      <w:r>
        <w:rPr>
          <w:rFonts w:ascii="Times New Roman" w:hAnsi="Times New Roman"/>
          <w:i/>
          <w:sz w:val="24"/>
          <w:szCs w:val="24"/>
        </w:rPr>
        <w:t>F</w:t>
      </w:r>
      <w:r>
        <w:rPr>
          <w:rFonts w:ascii="Times New Roman" w:hAnsi="Times New Roman"/>
          <w:sz w:val="24"/>
          <w:szCs w:val="24"/>
        </w:rPr>
        <w:t>(</w:t>
      </w:r>
      <w:r w:rsidR="007775B9">
        <w:rPr>
          <w:rFonts w:ascii="Times New Roman" w:hAnsi="Times New Roman"/>
          <w:sz w:val="24"/>
          <w:szCs w:val="24"/>
        </w:rPr>
        <w:t>4</w:t>
      </w:r>
      <w:r>
        <w:rPr>
          <w:rFonts w:ascii="Times New Roman" w:hAnsi="Times New Roman"/>
          <w:sz w:val="24"/>
          <w:szCs w:val="24"/>
        </w:rPr>
        <w:t xml:space="preserve">, </w:t>
      </w:r>
      <w:r w:rsidR="007775B9">
        <w:rPr>
          <w:rFonts w:ascii="Times New Roman" w:hAnsi="Times New Roman"/>
          <w:sz w:val="24"/>
          <w:szCs w:val="24"/>
        </w:rPr>
        <w:t>76</w:t>
      </w:r>
      <w:r>
        <w:rPr>
          <w:rFonts w:ascii="Times New Roman" w:hAnsi="Times New Roman"/>
          <w:sz w:val="24"/>
          <w:szCs w:val="24"/>
        </w:rPr>
        <w:t xml:space="preserve">) = </w:t>
      </w:r>
      <w:r w:rsidR="007775B9">
        <w:rPr>
          <w:rFonts w:ascii="Times New Roman" w:hAnsi="Times New Roman"/>
          <w:sz w:val="24"/>
          <w:szCs w:val="24"/>
        </w:rPr>
        <w:t>0.72</w:t>
      </w:r>
      <w:r>
        <w:rPr>
          <w:rFonts w:ascii="Times New Roman" w:hAnsi="Times New Roman"/>
          <w:sz w:val="24"/>
          <w:szCs w:val="24"/>
        </w:rPr>
        <w:t xml:space="preserve">,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w:t>
      </w:r>
      <w:r>
        <w:rPr>
          <w:rFonts w:ascii="Times New Roman" w:hAnsi="Times New Roman"/>
          <w:sz w:val="24"/>
          <w:szCs w:val="24"/>
        </w:rPr>
        <w:t>= .</w:t>
      </w:r>
      <w:r w:rsidR="007775B9">
        <w:rPr>
          <w:rFonts w:ascii="Times New Roman" w:hAnsi="Times New Roman"/>
          <w:sz w:val="24"/>
          <w:szCs w:val="24"/>
        </w:rPr>
        <w:t>579</w:t>
      </w:r>
      <w:r>
        <w:rPr>
          <w:rFonts w:ascii="Times New Roman" w:hAnsi="Times New Roman"/>
          <w:sz w:val="24"/>
          <w:szCs w:val="24"/>
        </w:rPr>
        <w:t xml:space="preserve">, </w:t>
      </w:r>
      <w:r w:rsidR="007775B9">
        <w:rPr>
          <w:rFonts w:ascii="Times New Roman" w:hAnsi="Times New Roman"/>
          <w:sz w:val="24"/>
          <w:szCs w:val="24"/>
        </w:rPr>
        <w:t xml:space="preserve">ε = .554, </w:t>
      </w:r>
      <w:ins w:id="168" w:author="Gavin" w:date="2019-03-13T16:54:00Z">
        <w:r w:rsidR="009C68F4" w:rsidRPr="00052001">
          <w:rPr>
            <w:rFonts w:ascii="Times New Roman" w:hAnsi="Times New Roman"/>
            <w:sz w:val="24"/>
            <w:szCs w:val="24"/>
          </w:rPr>
          <w:t>η</w:t>
        </w:r>
        <w:r w:rsidR="009C68F4" w:rsidRPr="004878FD">
          <w:rPr>
            <w:rFonts w:ascii="Times New Roman" w:hAnsi="Times New Roman"/>
            <w:sz w:val="24"/>
            <w:szCs w:val="24"/>
            <w:vertAlign w:val="subscript"/>
          </w:rPr>
          <w:t>p</w:t>
        </w:r>
        <w:r w:rsidR="009C68F4" w:rsidRPr="00052001">
          <w:rPr>
            <w:rFonts w:ascii="Times New Roman" w:hAnsi="Times New Roman"/>
            <w:sz w:val="24"/>
            <w:szCs w:val="24"/>
          </w:rPr>
          <w:t>²</w:t>
        </w:r>
      </w:ins>
      <w:del w:id="169" w:author="Gavin" w:date="2019-03-13T16:54:00Z">
        <w:r w:rsidDel="009C68F4">
          <w:rPr>
            <w:rFonts w:ascii="Times New Roman" w:hAnsi="Times New Roman"/>
            <w:sz w:val="24"/>
            <w:szCs w:val="24"/>
          </w:rPr>
          <w:delText>ω</w:delText>
        </w:r>
        <w:r w:rsidDel="009C68F4">
          <w:rPr>
            <w:rFonts w:ascii="Times New Roman" w:hAnsi="Times New Roman"/>
            <w:sz w:val="24"/>
            <w:szCs w:val="24"/>
            <w:vertAlign w:val="subscript"/>
          </w:rPr>
          <w:delText>p</w:delText>
        </w:r>
        <w:r w:rsidDel="009C68F4">
          <w:rPr>
            <w:rFonts w:ascii="Times New Roman" w:hAnsi="Times New Roman"/>
            <w:sz w:val="24"/>
            <w:szCs w:val="24"/>
          </w:rPr>
          <w:delText>²</w:delText>
        </w:r>
      </w:del>
      <w:r>
        <w:rPr>
          <w:rFonts w:ascii="Times New Roman" w:hAnsi="Times New Roman"/>
          <w:sz w:val="24"/>
          <w:szCs w:val="24"/>
        </w:rPr>
        <w:t xml:space="preserve"> = </w:t>
      </w:r>
      <w:ins w:id="170" w:author="Gavin" w:date="2019-03-13T16:54:00Z">
        <w:r w:rsidR="009C68F4">
          <w:rPr>
            <w:rFonts w:ascii="Times New Roman" w:hAnsi="Times New Roman"/>
            <w:sz w:val="24"/>
            <w:szCs w:val="24"/>
          </w:rPr>
          <w:t>.</w:t>
        </w:r>
      </w:ins>
      <w:ins w:id="171" w:author="Gavin" w:date="2019-03-13T16:55:00Z">
        <w:r w:rsidR="009C68F4">
          <w:rPr>
            <w:rFonts w:ascii="Times New Roman" w:hAnsi="Times New Roman"/>
            <w:sz w:val="24"/>
            <w:szCs w:val="24"/>
          </w:rPr>
          <w:t>0365</w:t>
        </w:r>
      </w:ins>
      <w:r>
        <w:rPr>
          <w:rFonts w:ascii="Times New Roman" w:hAnsi="Times New Roman"/>
          <w:sz w:val="24"/>
          <w:szCs w:val="24"/>
        </w:rPr>
        <w:t xml:space="preserve">; </w:t>
      </w:r>
      <w:r w:rsidR="007775B9">
        <w:rPr>
          <w:rFonts w:ascii="Times New Roman" w:hAnsi="Times New Roman"/>
          <w:sz w:val="24"/>
          <w:szCs w:val="24"/>
        </w:rPr>
        <w:t>set size and epoch</w:t>
      </w:r>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w:t>
      </w:r>
      <w:r w:rsidR="007775B9">
        <w:rPr>
          <w:rFonts w:ascii="Times New Roman" w:hAnsi="Times New Roman"/>
          <w:sz w:val="24"/>
          <w:szCs w:val="24"/>
        </w:rPr>
        <w:t>16</w:t>
      </w:r>
      <w:r>
        <w:rPr>
          <w:rFonts w:ascii="Times New Roman" w:hAnsi="Times New Roman"/>
          <w:sz w:val="24"/>
          <w:szCs w:val="24"/>
        </w:rPr>
        <w:t xml:space="preserve">, </w:t>
      </w:r>
      <w:r w:rsidR="007775B9">
        <w:rPr>
          <w:rFonts w:ascii="Times New Roman" w:hAnsi="Times New Roman"/>
          <w:sz w:val="24"/>
          <w:szCs w:val="24"/>
        </w:rPr>
        <w:t>304</w:t>
      </w:r>
      <w:r>
        <w:rPr>
          <w:rFonts w:ascii="Times New Roman" w:hAnsi="Times New Roman"/>
          <w:sz w:val="24"/>
          <w:szCs w:val="24"/>
        </w:rPr>
        <w:t xml:space="preserve">) = </w:t>
      </w:r>
      <w:r w:rsidR="007775B9">
        <w:rPr>
          <w:rFonts w:ascii="Times New Roman" w:hAnsi="Times New Roman"/>
          <w:sz w:val="24"/>
          <w:szCs w:val="24"/>
        </w:rPr>
        <w:t>0.779</w:t>
      </w:r>
      <w:r>
        <w:rPr>
          <w:rFonts w:ascii="Times New Roman" w:hAnsi="Times New Roman"/>
          <w:sz w:val="24"/>
          <w:szCs w:val="24"/>
        </w:rPr>
        <w:t xml:space="preserve">, </w:t>
      </w:r>
      <w:r>
        <w:rPr>
          <w:rFonts w:ascii="Times New Roman" w:hAnsi="Times New Roman"/>
          <w:i/>
          <w:sz w:val="24"/>
          <w:szCs w:val="24"/>
        </w:rPr>
        <w:t>p</w:t>
      </w:r>
      <w:r>
        <w:rPr>
          <w:rFonts w:ascii="Times New Roman" w:hAnsi="Times New Roman"/>
          <w:sz w:val="24"/>
          <w:szCs w:val="24"/>
        </w:rPr>
        <w:t xml:space="preserve"> = .</w:t>
      </w:r>
      <w:r w:rsidR="007775B9">
        <w:rPr>
          <w:rFonts w:ascii="Times New Roman" w:hAnsi="Times New Roman"/>
          <w:sz w:val="24"/>
          <w:szCs w:val="24"/>
        </w:rPr>
        <w:t>71</w:t>
      </w:r>
      <w:r>
        <w:rPr>
          <w:rFonts w:ascii="Times New Roman" w:hAnsi="Times New Roman"/>
          <w:sz w:val="24"/>
          <w:szCs w:val="24"/>
        </w:rPr>
        <w:t xml:space="preserve">, </w:t>
      </w:r>
      <w:r w:rsidR="007775B9">
        <w:rPr>
          <w:rFonts w:ascii="Times New Roman" w:hAnsi="Times New Roman"/>
          <w:sz w:val="24"/>
          <w:szCs w:val="24"/>
        </w:rPr>
        <w:t xml:space="preserve">ε = .279, </w:t>
      </w:r>
      <w:ins w:id="172" w:author="Gavin" w:date="2019-03-13T16:55: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73" w:author="Gavin" w:date="2019-03-13T16:55:00Z">
        <w:r w:rsidDel="00091A66">
          <w:rPr>
            <w:rFonts w:ascii="Times New Roman" w:hAnsi="Times New Roman"/>
            <w:sz w:val="24"/>
            <w:szCs w:val="24"/>
          </w:rPr>
          <w:delText>ω</w:delText>
        </w:r>
        <w:r w:rsidDel="00091A66">
          <w:rPr>
            <w:rFonts w:ascii="Times New Roman" w:hAnsi="Times New Roman"/>
            <w:sz w:val="24"/>
            <w:szCs w:val="24"/>
            <w:vertAlign w:val="subscript"/>
          </w:rPr>
          <w:delText>p</w:delText>
        </w:r>
        <w:r w:rsidDel="00091A66">
          <w:rPr>
            <w:rFonts w:ascii="Times New Roman" w:hAnsi="Times New Roman"/>
            <w:sz w:val="24"/>
            <w:szCs w:val="24"/>
          </w:rPr>
          <w:delText>²</w:delText>
        </w:r>
      </w:del>
      <w:r>
        <w:rPr>
          <w:rFonts w:ascii="Times New Roman" w:hAnsi="Times New Roman"/>
          <w:sz w:val="24"/>
          <w:szCs w:val="24"/>
        </w:rPr>
        <w:t xml:space="preserve"> = </w:t>
      </w:r>
      <w:ins w:id="174" w:author="Gavin" w:date="2019-03-13T16:55:00Z">
        <w:r w:rsidR="00091A66">
          <w:rPr>
            <w:rFonts w:ascii="Times New Roman" w:hAnsi="Times New Roman"/>
            <w:sz w:val="24"/>
            <w:szCs w:val="24"/>
          </w:rPr>
          <w:t>.0394</w:t>
        </w:r>
      </w:ins>
      <w:r w:rsidR="007775B9">
        <w:rPr>
          <w:rFonts w:ascii="Times New Roman" w:hAnsi="Times New Roman"/>
          <w:sz w:val="24"/>
          <w:szCs w:val="24"/>
        </w:rPr>
        <w:t xml:space="preserve">; and epoch and display, </w:t>
      </w:r>
      <w:r w:rsidR="007775B9">
        <w:rPr>
          <w:rFonts w:ascii="Times New Roman" w:hAnsi="Times New Roman"/>
          <w:i/>
          <w:sz w:val="24"/>
          <w:szCs w:val="24"/>
        </w:rPr>
        <w:t>F</w:t>
      </w:r>
      <w:r w:rsidR="007775B9">
        <w:rPr>
          <w:rFonts w:ascii="Times New Roman" w:hAnsi="Times New Roman"/>
          <w:sz w:val="24"/>
          <w:szCs w:val="24"/>
        </w:rPr>
        <w:t xml:space="preserve">(4, 76) = 1.15,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 .342, ε = .279, </w:t>
      </w:r>
      <w:ins w:id="175" w:author="Gavin" w:date="2019-03-13T16:55: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76" w:author="Gavin" w:date="2019-03-13T16:55:00Z">
        <w:r w:rsidR="007775B9" w:rsidDel="00091A66">
          <w:rPr>
            <w:rFonts w:ascii="Times New Roman" w:hAnsi="Times New Roman"/>
            <w:sz w:val="24"/>
            <w:szCs w:val="24"/>
          </w:rPr>
          <w:delText>ω</w:delText>
        </w:r>
        <w:r w:rsidR="007775B9" w:rsidDel="00091A66">
          <w:rPr>
            <w:rFonts w:ascii="Times New Roman" w:hAnsi="Times New Roman"/>
            <w:sz w:val="24"/>
            <w:szCs w:val="24"/>
            <w:vertAlign w:val="subscript"/>
          </w:rPr>
          <w:delText>p</w:delText>
        </w:r>
        <w:r w:rsidR="007775B9" w:rsidDel="00091A66">
          <w:rPr>
            <w:rFonts w:ascii="Times New Roman" w:hAnsi="Times New Roman"/>
            <w:sz w:val="24"/>
            <w:szCs w:val="24"/>
          </w:rPr>
          <w:delText>²</w:delText>
        </w:r>
      </w:del>
      <w:r w:rsidR="007775B9">
        <w:rPr>
          <w:rFonts w:ascii="Times New Roman" w:hAnsi="Times New Roman"/>
          <w:sz w:val="24"/>
          <w:szCs w:val="24"/>
        </w:rPr>
        <w:t xml:space="preserve"> = </w:t>
      </w:r>
      <w:ins w:id="177" w:author="Gavin" w:date="2019-03-13T16:41:00Z">
        <w:r w:rsidR="0098367A">
          <w:rPr>
            <w:rFonts w:ascii="Times New Roman" w:hAnsi="Times New Roman"/>
            <w:sz w:val="24"/>
            <w:szCs w:val="24"/>
          </w:rPr>
          <w:t>.</w:t>
        </w:r>
      </w:ins>
      <w:ins w:id="178" w:author="Gavin" w:date="2019-03-13T16:55:00Z">
        <w:r w:rsidR="00091A66">
          <w:rPr>
            <w:rFonts w:ascii="Times New Roman" w:hAnsi="Times New Roman"/>
            <w:sz w:val="24"/>
            <w:szCs w:val="24"/>
          </w:rPr>
          <w:t>0571</w:t>
        </w:r>
      </w:ins>
      <w:r>
        <w:rPr>
          <w:rFonts w:ascii="Times New Roman" w:hAnsi="Times New Roman"/>
          <w:sz w:val="24"/>
          <w:szCs w:val="24"/>
        </w:rPr>
        <w:t>.</w:t>
      </w:r>
      <w:r w:rsidR="007775B9">
        <w:rPr>
          <w:rFonts w:ascii="Times New Roman" w:hAnsi="Times New Roman"/>
          <w:sz w:val="24"/>
          <w:szCs w:val="24"/>
        </w:rPr>
        <w:t xml:space="preserve"> T</w:t>
      </w:r>
      <w:r>
        <w:rPr>
          <w:rFonts w:ascii="Times New Roman" w:hAnsi="Times New Roman"/>
          <w:sz w:val="24"/>
          <w:szCs w:val="24"/>
        </w:rPr>
        <w:t xml:space="preserve">he three-way interaction between display type, set size and epoch was </w:t>
      </w:r>
      <w:r w:rsidR="007775B9">
        <w:rPr>
          <w:rFonts w:ascii="Times New Roman" w:hAnsi="Times New Roman"/>
          <w:sz w:val="24"/>
          <w:szCs w:val="24"/>
        </w:rPr>
        <w:t xml:space="preserve">also </w:t>
      </w:r>
      <w:r>
        <w:rPr>
          <w:rFonts w:ascii="Times New Roman" w:hAnsi="Times New Roman"/>
          <w:sz w:val="24"/>
          <w:szCs w:val="24"/>
        </w:rPr>
        <w:t xml:space="preserve">not significant, </w:t>
      </w:r>
      <w:proofErr w:type="gramStart"/>
      <w:r w:rsidR="007775B9">
        <w:rPr>
          <w:rFonts w:ascii="Times New Roman" w:hAnsi="Times New Roman"/>
          <w:i/>
          <w:sz w:val="24"/>
          <w:szCs w:val="24"/>
        </w:rPr>
        <w:t>F</w:t>
      </w:r>
      <w:r w:rsidR="007775B9">
        <w:rPr>
          <w:rFonts w:ascii="Times New Roman" w:hAnsi="Times New Roman"/>
          <w:sz w:val="24"/>
          <w:szCs w:val="24"/>
        </w:rPr>
        <w:t>(</w:t>
      </w:r>
      <w:proofErr w:type="gramEnd"/>
      <w:r w:rsidR="007775B9">
        <w:rPr>
          <w:rFonts w:ascii="Times New Roman" w:hAnsi="Times New Roman"/>
          <w:sz w:val="24"/>
          <w:szCs w:val="24"/>
        </w:rPr>
        <w:t xml:space="preserve">16, 304) = 0.553, </w:t>
      </w:r>
      <w:r w:rsidR="007775B9">
        <w:rPr>
          <w:rFonts w:ascii="Times New Roman" w:hAnsi="Times New Roman"/>
          <w:i/>
          <w:sz w:val="24"/>
          <w:szCs w:val="24"/>
        </w:rPr>
        <w:t>p</w:t>
      </w:r>
      <w:r w:rsidR="007775B9">
        <w:rPr>
          <w:rFonts w:ascii="Times New Roman" w:hAnsi="Times New Roman"/>
          <w:i/>
          <w:sz w:val="24"/>
          <w:szCs w:val="24"/>
          <w:vertAlign w:val="subscript"/>
        </w:rPr>
        <w:t>c</w:t>
      </w:r>
      <w:r w:rsidR="007775B9">
        <w:rPr>
          <w:rFonts w:ascii="Times New Roman" w:hAnsi="Times New Roman"/>
          <w:sz w:val="24"/>
          <w:szCs w:val="24"/>
        </w:rPr>
        <w:t xml:space="preserve"> = .917, ε = .262, </w:t>
      </w:r>
      <w:ins w:id="179" w:author="Gavin" w:date="2019-03-13T16:56:00Z">
        <w:r w:rsidR="00091A66" w:rsidRPr="00052001">
          <w:rPr>
            <w:rFonts w:ascii="Times New Roman" w:hAnsi="Times New Roman"/>
            <w:sz w:val="24"/>
            <w:szCs w:val="24"/>
          </w:rPr>
          <w:t>η</w:t>
        </w:r>
        <w:r w:rsidR="00091A66" w:rsidRPr="004878FD">
          <w:rPr>
            <w:rFonts w:ascii="Times New Roman" w:hAnsi="Times New Roman"/>
            <w:sz w:val="24"/>
            <w:szCs w:val="24"/>
            <w:vertAlign w:val="subscript"/>
          </w:rPr>
          <w:t>p</w:t>
        </w:r>
        <w:r w:rsidR="00091A66" w:rsidRPr="00052001">
          <w:rPr>
            <w:rFonts w:ascii="Times New Roman" w:hAnsi="Times New Roman"/>
            <w:sz w:val="24"/>
            <w:szCs w:val="24"/>
          </w:rPr>
          <w:t>²</w:t>
        </w:r>
      </w:ins>
      <w:del w:id="180" w:author="Gavin" w:date="2019-03-13T16:56:00Z">
        <w:r w:rsidR="007775B9" w:rsidDel="00091A66">
          <w:rPr>
            <w:rFonts w:ascii="Times New Roman" w:hAnsi="Times New Roman"/>
            <w:sz w:val="24"/>
            <w:szCs w:val="24"/>
          </w:rPr>
          <w:delText>ω</w:delText>
        </w:r>
        <w:r w:rsidR="007775B9" w:rsidDel="00091A66">
          <w:rPr>
            <w:rFonts w:ascii="Times New Roman" w:hAnsi="Times New Roman"/>
            <w:sz w:val="24"/>
            <w:szCs w:val="24"/>
            <w:vertAlign w:val="subscript"/>
          </w:rPr>
          <w:delText>p</w:delText>
        </w:r>
      </w:del>
      <w:r w:rsidR="007775B9">
        <w:rPr>
          <w:rFonts w:ascii="Times New Roman" w:hAnsi="Times New Roman"/>
          <w:sz w:val="24"/>
          <w:szCs w:val="24"/>
        </w:rPr>
        <w:t xml:space="preserve">² = </w:t>
      </w:r>
      <w:ins w:id="181" w:author="Gavin" w:date="2019-03-13T16:56:00Z">
        <w:r w:rsidR="00091A66">
          <w:rPr>
            <w:rFonts w:ascii="Times New Roman" w:hAnsi="Times New Roman"/>
            <w:sz w:val="24"/>
            <w:szCs w:val="24"/>
          </w:rPr>
          <w:t>.0283</w:t>
        </w:r>
      </w:ins>
      <w:ins w:id="182" w:author="Gavin" w:date="2019-03-13T15:46:00Z">
        <w:r w:rsidR="00EA3EFE">
          <w:rPr>
            <w:rFonts w:ascii="Times New Roman" w:hAnsi="Times New Roman"/>
            <w:sz w:val="24"/>
            <w:szCs w:val="24"/>
          </w:rPr>
          <w:t>.</w:t>
        </w:r>
      </w:ins>
    </w:p>
    <w:p w14:paraId="1DD6145D" w14:textId="2D86EE2C" w:rsidR="00702D14" w:rsidRDefault="00ED2150" w:rsidP="0087266F">
      <w:pPr>
        <w:pStyle w:val="NoSpacing"/>
        <w:spacing w:line="480" w:lineRule="auto"/>
        <w:ind w:firstLine="720"/>
        <w:rPr>
          <w:rFonts w:ascii="Times New Roman" w:eastAsiaTheme="minorEastAsia" w:hAnsi="Times New Roman" w:cs="Times New Roman"/>
          <w:iCs/>
          <w:sz w:val="24"/>
          <w:szCs w:val="24"/>
        </w:rPr>
      </w:pPr>
      <w:r>
        <w:rPr>
          <w:rFonts w:ascii="Times New Roman" w:hAnsi="Times New Roman" w:cs="Times New Roman"/>
          <w:sz w:val="24"/>
          <w:szCs w:val="24"/>
        </w:rPr>
        <w:t>The lack of a significant difference in response times between repeated and novel displays suggest that lure processing d</w:t>
      </w:r>
      <w:r w:rsidR="00044E2E">
        <w:rPr>
          <w:rFonts w:ascii="Times New Roman" w:hAnsi="Times New Roman" w:cs="Times New Roman"/>
          <w:sz w:val="24"/>
          <w:szCs w:val="24"/>
        </w:rPr>
        <w:t>id</w:t>
      </w:r>
      <w:r>
        <w:rPr>
          <w:rFonts w:ascii="Times New Roman" w:hAnsi="Times New Roman" w:cs="Times New Roman"/>
          <w:sz w:val="24"/>
          <w:szCs w:val="24"/>
        </w:rPr>
        <w:t xml:space="preserve"> not contribute to contextual cueing. </w:t>
      </w:r>
      <w:r w:rsidR="008341F2">
        <w:rPr>
          <w:rFonts w:ascii="Times New Roman" w:hAnsi="Times New Roman" w:cs="Times New Roman"/>
          <w:sz w:val="24"/>
          <w:szCs w:val="24"/>
        </w:rPr>
        <w:t xml:space="preserve">The Bayes factor for a model with display type as a factor indicated that there was strong evidence </w:t>
      </w:r>
      <w:ins w:id="183" w:author="Gavin" w:date="2019-03-13T15:46:00Z">
        <w:r w:rsidR="00EA3EFE">
          <w:rPr>
            <w:rFonts w:ascii="Times New Roman" w:hAnsi="Times New Roman" w:cs="Times New Roman"/>
            <w:sz w:val="24"/>
            <w:szCs w:val="24"/>
          </w:rPr>
          <w:fldChar w:fldCharType="begin" w:fldLock="1"/>
        </w:r>
      </w:ins>
      <w:r w:rsidR="00EA3EFE">
        <w:rPr>
          <w:rFonts w:ascii="Times New Roman" w:hAnsi="Times New Roman" w:cs="Times New Roman"/>
          <w:sz w:val="24"/>
          <w:szCs w:val="24"/>
        </w:rPr>
        <w:instrText>ADDIN CSL_CITATION {"citationItems":[{"id":"ITEM-1","itemData":{"author":[{"dropping-particle":"","family":"Kass","given":"Robert E.","non-dropping-particle":"","parse-names":false,"suffix":""},{"dropping-particle":"","family":"Raftery","given":"Adrian E.","non-dropping-particle":"","parse-names":false,"suffix":""}],"container-title":"Journal of the American Statistical Association","id":"ITEM-1","issue":"430","issued":{"date-parts":[["1995"]]},"page":"773-795","title":"Bayes factors","type":"article-journal","volume":"90"},"uris":["http://www.mendeley.com/documents/?uuid=4beab659-1aec-415f-9438-cff8cf06e109"]}],"mendeley":{"formattedCitation":"(Kass &amp; Raftery, 1995)","plainTextFormattedCitation":"(Kass &amp; Raftery, 1995)","previouslyFormattedCitation":"(Kass &amp; Raftery, 1995)"},"properties":{"noteIndex":0},"schema":"https://github.com/citation-style-language/schema/raw/master/csl-citation.json"}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(Kass &amp; Raftery, 1995)</w:t>
      </w:r>
      <w:ins w:id="184" w:author="Gavin" w:date="2019-03-13T15:46:00Z">
        <w:r w:rsidR="00EA3EFE">
          <w:rPr>
            <w:rFonts w:ascii="Times New Roman" w:hAnsi="Times New Roman" w:cs="Times New Roman"/>
            <w:sz w:val="24"/>
            <w:szCs w:val="24"/>
          </w:rPr>
          <w:fldChar w:fldCharType="end"/>
        </w:r>
      </w:ins>
      <w:r w:rsidR="008341F2">
        <w:rPr>
          <w:rFonts w:ascii="Times New Roman" w:hAnsi="Times New Roman" w:cs="Times New Roman"/>
          <w:sz w:val="24"/>
          <w:szCs w:val="24"/>
        </w:rPr>
        <w:t xml:space="preserve"> that the response times for repeated and novel displays were not meaningfully different, </w:t>
      </w:r>
      <w:r w:rsidR="008341F2">
        <w:rPr>
          <w:rFonts w:ascii="Times New Roman" w:eastAsiaTheme="minorEastAsia" w:hAnsi="Times New Roman" w:cs="Times New Roman"/>
          <w:iCs/>
          <w:sz w:val="24"/>
          <w:szCs w:val="24"/>
        </w:rPr>
        <w:t>BF</w:t>
      </w:r>
      <w:r w:rsidR="008341F2">
        <w:rPr>
          <w:rFonts w:ascii="Times New Roman" w:eastAsiaTheme="minorEastAsia" w:hAnsi="Times New Roman" w:cs="Times New Roman"/>
          <w:iCs/>
          <w:sz w:val="24"/>
          <w:szCs w:val="24"/>
          <w:vertAlign w:val="subscript"/>
        </w:rPr>
        <w:t>01</w:t>
      </w:r>
      <w:r w:rsidR="008341F2">
        <w:rPr>
          <w:rFonts w:ascii="Times New Roman" w:eastAsiaTheme="minorEastAsia" w:hAnsi="Times New Roman" w:cs="Times New Roman"/>
          <w:iCs/>
          <w:sz w:val="24"/>
          <w:szCs w:val="24"/>
        </w:rPr>
        <w:t xml:space="preserve"> = 1</w:t>
      </w:r>
      <w:r w:rsidR="003D3A72">
        <w:rPr>
          <w:rFonts w:ascii="Times New Roman" w:eastAsiaTheme="minorEastAsia" w:hAnsi="Times New Roman" w:cs="Times New Roman"/>
          <w:iCs/>
          <w:sz w:val="24"/>
          <w:szCs w:val="24"/>
        </w:rPr>
        <w:t>3.757</w:t>
      </w:r>
    </w:p>
    <w:p w14:paraId="38D801A3" w14:textId="645975B7" w:rsidR="008341F2" w:rsidRDefault="008341F2" w:rsidP="008341F2">
      <w:pPr>
        <w:pStyle w:val="NoSpacing"/>
        <w:spacing w:line="480" w:lineRule="auto"/>
        <w:jc w:val="center"/>
        <w:rPr>
          <w:rFonts w:ascii="Times New Roman" w:eastAsiaTheme="minorEastAsia" w:hAnsi="Times New Roman" w:cs="Times New Roman"/>
          <w:iCs/>
          <w:sz w:val="24"/>
          <w:szCs w:val="24"/>
        </w:rPr>
      </w:pPr>
    </w:p>
    <w:p w14:paraId="3918207B" w14:textId="4DF15BD4" w:rsidR="00F45D03" w:rsidRDefault="004A6849" w:rsidP="004A6849">
      <w:pPr>
        <w:pStyle w:val="NoSpacing"/>
        <w:spacing w:line="480" w:lineRule="auto"/>
        <w:jc w:val="center"/>
        <w:rPr>
          <w:rFonts w:ascii="Times New Roman" w:hAnsi="Times New Roman" w:cs="Times New Roman"/>
          <w:sz w:val="24"/>
          <w:szCs w:val="24"/>
        </w:rPr>
      </w:pPr>
      <w:ins w:id="185" w:author="Gavin" w:date="2019-03-13T00:34:00Z">
        <w:r>
          <w:rPr>
            <w:rFonts w:ascii="Times New Roman" w:hAnsi="Times New Roman" w:cs="Times New Roman"/>
            <w:noProof/>
            <w:sz w:val="24"/>
            <w:szCs w:val="24"/>
          </w:rPr>
          <w:drawing>
            <wp:inline distT="0" distB="0" distL="0" distR="0" wp14:anchorId="49133F60" wp14:editId="4F07C1E2">
              <wp:extent cx="5790719"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3977" cy="1766293"/>
                      </a:xfrm>
                      <a:prstGeom prst="rect">
                        <a:avLst/>
                      </a:prstGeom>
                      <a:noFill/>
                    </pic:spPr>
                  </pic:pic>
                </a:graphicData>
              </a:graphic>
            </wp:inline>
          </w:drawing>
        </w:r>
      </w:ins>
    </w:p>
    <w:p w14:paraId="30D61E41" w14:textId="06B1860C" w:rsidR="00CB1E98" w:rsidRPr="00657930" w:rsidRDefault="00CB1E98" w:rsidP="00CB1E98">
      <w:pPr>
        <w:pStyle w:val="NoSpacing"/>
        <w:spacing w:line="480" w:lineRule="auto"/>
        <w:rPr>
          <w:ins w:id="186" w:author="HAL" w:date="2019-03-11T14:05:00Z"/>
          <w:rFonts w:ascii="Times New Roman" w:hAnsi="Times New Roman" w:cs="Times New Roman"/>
          <w:sz w:val="24"/>
          <w:szCs w:val="24"/>
        </w:rPr>
      </w:pPr>
      <w:r w:rsidRPr="00A16E18">
        <w:rPr>
          <w:rFonts w:ascii="Times New Roman" w:hAnsi="Times New Roman" w:cs="Times New Roman"/>
          <w:i/>
          <w:sz w:val="24"/>
          <w:szCs w:val="24"/>
        </w:rPr>
        <w:t xml:space="preserve">Figure </w:t>
      </w:r>
      <w:r w:rsidR="00FC17C6">
        <w:rPr>
          <w:rFonts w:ascii="Times New Roman" w:hAnsi="Times New Roman" w:cs="Times New Roman"/>
          <w:i/>
          <w:sz w:val="24"/>
          <w:szCs w:val="24"/>
        </w:rPr>
        <w:t>3</w:t>
      </w:r>
      <w:r w:rsidRPr="00A16E1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Response times </w:t>
      </w:r>
      <w:r w:rsidR="00995A18">
        <w:rPr>
          <w:rFonts w:ascii="Times New Roman" w:hAnsi="Times New Roman" w:cs="Times New Roman"/>
          <w:sz w:val="24"/>
          <w:szCs w:val="24"/>
        </w:rPr>
        <w:t>(in ms) as a function of lure set size</w:t>
      </w:r>
      <w:ins w:id="187" w:author="Gavin" w:date="2019-03-13T15:46:00Z">
        <w:r w:rsidR="00EA3EFE">
          <w:rPr>
            <w:rFonts w:ascii="Times New Roman" w:hAnsi="Times New Roman" w:cs="Times New Roman"/>
            <w:sz w:val="24"/>
            <w:szCs w:val="24"/>
          </w:rPr>
          <w:t xml:space="preserve"> for Experiment </w:t>
        </w:r>
      </w:ins>
      <w:ins w:id="188" w:author="Gavin" w:date="2019-03-13T15:48:00Z">
        <w:r w:rsidR="00EA3EFE">
          <w:rPr>
            <w:rFonts w:ascii="Times New Roman" w:hAnsi="Times New Roman" w:cs="Times New Roman"/>
            <w:sz w:val="24"/>
            <w:szCs w:val="24"/>
          </w:rPr>
          <w:t>3</w:t>
        </w:r>
      </w:ins>
      <w:r w:rsidR="00995A18">
        <w:rPr>
          <w:rFonts w:ascii="Times New Roman" w:hAnsi="Times New Roman" w:cs="Times New Roman"/>
          <w:sz w:val="24"/>
          <w:szCs w:val="24"/>
        </w:rPr>
        <w:t xml:space="preserve">. Repeated displays are represented by the solid line, while novel displays are represented by the dashed </w:t>
      </w:r>
      <w:r w:rsidR="00995A18">
        <w:rPr>
          <w:rFonts w:ascii="Times New Roman" w:hAnsi="Times New Roman" w:cs="Times New Roman"/>
          <w:sz w:val="24"/>
          <w:szCs w:val="24"/>
        </w:rPr>
        <w:lastRenderedPageBreak/>
        <w:t xml:space="preserve">line. </w:t>
      </w:r>
      <w:r w:rsidR="004A6849">
        <w:rPr>
          <w:rFonts w:ascii="Times New Roman" w:hAnsi="Times New Roman" w:cs="Times New Roman"/>
          <w:i/>
          <w:sz w:val="24"/>
          <w:szCs w:val="24"/>
        </w:rPr>
        <w:t xml:space="preserve">(A) </w:t>
      </w:r>
      <w:r w:rsidR="004A6849">
        <w:rPr>
          <w:rFonts w:ascii="Times New Roman" w:hAnsi="Times New Roman" w:cs="Times New Roman"/>
          <w:sz w:val="24"/>
          <w:szCs w:val="24"/>
        </w:rPr>
        <w:t xml:space="preserve">Response times did not significantly differ with epoch or display type. </w:t>
      </w:r>
      <w:r w:rsidR="004A6849" w:rsidRPr="00657930">
        <w:rPr>
          <w:rFonts w:ascii="Times New Roman" w:hAnsi="Times New Roman" w:cs="Times New Roman"/>
          <w:i/>
          <w:sz w:val="24"/>
          <w:szCs w:val="24"/>
        </w:rPr>
        <w:t>(B)</w:t>
      </w:r>
      <w:r w:rsidR="00657930">
        <w:rPr>
          <w:rFonts w:ascii="Times New Roman" w:hAnsi="Times New Roman" w:cs="Times New Roman"/>
          <w:i/>
          <w:sz w:val="24"/>
          <w:szCs w:val="24"/>
        </w:rPr>
        <w:t xml:space="preserve"> </w:t>
      </w:r>
      <w:r w:rsidR="00995A18">
        <w:rPr>
          <w:rFonts w:ascii="Times New Roman" w:hAnsi="Times New Roman" w:cs="Times New Roman"/>
          <w:sz w:val="24"/>
          <w:szCs w:val="24"/>
        </w:rPr>
        <w:t xml:space="preserve">Although response times increased logarithmically as a function of set size, suggesting that lures were processed, there was no statistically significant contextual cueing </w:t>
      </w:r>
      <w:commentRangeStart w:id="189"/>
      <w:commentRangeStart w:id="190"/>
      <w:r w:rsidR="00995A18">
        <w:rPr>
          <w:rFonts w:ascii="Times New Roman" w:hAnsi="Times New Roman" w:cs="Times New Roman"/>
          <w:sz w:val="24"/>
          <w:szCs w:val="24"/>
        </w:rPr>
        <w:t>effect</w:t>
      </w:r>
      <w:commentRangeEnd w:id="189"/>
      <w:r w:rsidR="0077461E">
        <w:rPr>
          <w:rStyle w:val="CommentReference"/>
        </w:rPr>
        <w:commentReference w:id="189"/>
      </w:r>
      <w:commentRangeEnd w:id="190"/>
      <w:r w:rsidR="00657930">
        <w:rPr>
          <w:rStyle w:val="CommentReference"/>
        </w:rPr>
        <w:commentReference w:id="190"/>
      </w:r>
      <w:r w:rsidR="00995A18">
        <w:rPr>
          <w:rFonts w:ascii="Times New Roman" w:hAnsi="Times New Roman" w:cs="Times New Roman"/>
          <w:sz w:val="24"/>
          <w:szCs w:val="24"/>
        </w:rPr>
        <w:t>.</w:t>
      </w:r>
      <w:r w:rsidRPr="00657930">
        <w:rPr>
          <w:rFonts w:ascii="Times New Roman" w:hAnsi="Times New Roman" w:cs="Times New Roman"/>
          <w:i/>
          <w:sz w:val="24"/>
          <w:szCs w:val="24"/>
        </w:rPr>
        <w:t xml:space="preserve"> </w:t>
      </w:r>
      <w:ins w:id="191" w:author="Gavin" w:date="2019-03-13T11:20:00Z">
        <w:r w:rsidR="00653C1E">
          <w:rPr>
            <w:rFonts w:ascii="Times New Roman" w:hAnsi="Times New Roman" w:cs="Times New Roman"/>
            <w:sz w:val="24"/>
            <w:szCs w:val="24"/>
          </w:rPr>
          <w:t>Error bars indicate the standard error of mean.</w:t>
        </w:r>
      </w:ins>
    </w:p>
    <w:p w14:paraId="0D5534DE" w14:textId="46B9CF80" w:rsidR="00B507F8" w:rsidRDefault="00486094">
      <w:pPr>
        <w:pStyle w:val="NoSpacing"/>
        <w:spacing w:line="480" w:lineRule="auto"/>
        <w:ind w:firstLine="720"/>
        <w:rPr>
          <w:ins w:id="192" w:author="Simona Buetti" w:date="2019-03-13T09:26:00Z"/>
          <w:rFonts w:ascii="Times New Roman" w:hAnsi="Times New Roman"/>
          <w:sz w:val="24"/>
          <w:szCs w:val="24"/>
        </w:rPr>
      </w:pPr>
      <w:r>
        <w:rPr>
          <w:rFonts w:ascii="Times New Roman" w:hAnsi="Times New Roman"/>
          <w:sz w:val="24"/>
          <w:szCs w:val="24"/>
        </w:rPr>
        <w:t>At the end of the experimental session, only o</w:t>
      </w:r>
      <w:r w:rsidR="002B2D95">
        <w:rPr>
          <w:rFonts w:ascii="Times New Roman" w:hAnsi="Times New Roman"/>
          <w:sz w:val="24"/>
          <w:szCs w:val="24"/>
        </w:rPr>
        <w:t xml:space="preserve">ne participant responded “yes” when asked whether they noticed anything strange about the </w:t>
      </w:r>
      <w:r w:rsidR="004A6849">
        <w:rPr>
          <w:rFonts w:ascii="Times New Roman" w:hAnsi="Times New Roman"/>
          <w:sz w:val="24"/>
          <w:szCs w:val="24"/>
        </w:rPr>
        <w:t>experiment</w:t>
      </w:r>
      <w:r>
        <w:rPr>
          <w:rFonts w:ascii="Times New Roman" w:hAnsi="Times New Roman"/>
          <w:sz w:val="24"/>
          <w:szCs w:val="24"/>
        </w:rPr>
        <w:t xml:space="preserve"> but did not elaborate.</w:t>
      </w:r>
      <w:r w:rsidDel="00486094">
        <w:rPr>
          <w:rFonts w:ascii="Times New Roman" w:hAnsi="Times New Roman"/>
          <w:sz w:val="24"/>
          <w:szCs w:val="24"/>
        </w:rPr>
        <w:t xml:space="preserve"> </w:t>
      </w:r>
      <w:r>
        <w:rPr>
          <w:rFonts w:ascii="Times New Roman" w:hAnsi="Times New Roman"/>
          <w:sz w:val="24"/>
          <w:szCs w:val="24"/>
        </w:rPr>
        <w:t xml:space="preserve">Two </w:t>
      </w:r>
      <w:r w:rsidR="002B2D95">
        <w:rPr>
          <w:rFonts w:ascii="Times New Roman" w:hAnsi="Times New Roman"/>
          <w:sz w:val="24"/>
          <w:szCs w:val="24"/>
        </w:rPr>
        <w:t xml:space="preserve">out of </w:t>
      </w:r>
      <w:r>
        <w:rPr>
          <w:rFonts w:ascii="Times New Roman" w:hAnsi="Times New Roman"/>
          <w:sz w:val="24"/>
          <w:szCs w:val="24"/>
        </w:rPr>
        <w:t>nineteen</w:t>
      </w:r>
      <w:r w:rsidR="00B507F8">
        <w:rPr>
          <w:rFonts w:ascii="Times New Roman" w:hAnsi="Times New Roman"/>
          <w:sz w:val="24"/>
          <w:szCs w:val="24"/>
        </w:rPr>
        <w:t xml:space="preserve"> of the participants responded “yes” when they were asked whether they noticed that some displays were repeated throughout the search experiment</w:t>
      </w:r>
      <w:r w:rsidR="002B2D95">
        <w:rPr>
          <w:rFonts w:ascii="Times New Roman" w:hAnsi="Times New Roman"/>
          <w:sz w:val="24"/>
          <w:szCs w:val="24"/>
        </w:rPr>
        <w:t xml:space="preserve"> (this included the </w:t>
      </w:r>
      <w:proofErr w:type="gramStart"/>
      <w:r w:rsidR="002B2D95">
        <w:rPr>
          <w:rFonts w:ascii="Times New Roman" w:hAnsi="Times New Roman"/>
          <w:sz w:val="24"/>
          <w:szCs w:val="24"/>
        </w:rPr>
        <w:t>aforementioned participant</w:t>
      </w:r>
      <w:proofErr w:type="gramEnd"/>
      <w:r w:rsidR="002B2D95">
        <w:rPr>
          <w:rFonts w:ascii="Times New Roman" w:hAnsi="Times New Roman"/>
          <w:sz w:val="24"/>
          <w:szCs w:val="24"/>
        </w:rPr>
        <w:t>)</w:t>
      </w:r>
      <w:r w:rsidR="00B507F8">
        <w:rPr>
          <w:rFonts w:ascii="Times New Roman" w:hAnsi="Times New Roman"/>
          <w:sz w:val="24"/>
          <w:szCs w:val="24"/>
        </w:rPr>
        <w:t xml:space="preserve">. On average, these participants </w:t>
      </w:r>
      <w:r>
        <w:rPr>
          <w:rFonts w:ascii="Times New Roman" w:hAnsi="Times New Roman"/>
          <w:sz w:val="24"/>
          <w:szCs w:val="24"/>
        </w:rPr>
        <w:t>estimated</w:t>
      </w:r>
      <w:r w:rsidR="00B507F8">
        <w:rPr>
          <w:rFonts w:ascii="Times New Roman" w:hAnsi="Times New Roman"/>
          <w:sz w:val="24"/>
          <w:szCs w:val="24"/>
        </w:rPr>
        <w:t xml:space="preserve"> that </w:t>
      </w:r>
      <w:r w:rsidR="002B2D95">
        <w:rPr>
          <w:rFonts w:ascii="Times New Roman" w:hAnsi="Times New Roman"/>
          <w:sz w:val="24"/>
          <w:szCs w:val="24"/>
        </w:rPr>
        <w:t>26</w:t>
      </w:r>
      <w:r w:rsidR="00B507F8">
        <w:rPr>
          <w:rFonts w:ascii="Times New Roman" w:hAnsi="Times New Roman"/>
          <w:sz w:val="24"/>
          <w:szCs w:val="24"/>
        </w:rPr>
        <w:t>% of the displays were repeated.</w:t>
      </w:r>
    </w:p>
    <w:p w14:paraId="2F0FCD3A" w14:textId="44603542" w:rsidR="00AD0A30" w:rsidRDefault="00026C10" w:rsidP="00880C5E">
      <w:pPr>
        <w:pStyle w:val="NoSpacing"/>
        <w:spacing w:line="480" w:lineRule="auto"/>
        <w:ind w:firstLine="720"/>
        <w:rPr>
          <w:ins w:id="193" w:author="Gavin" w:date="2019-03-13T14:21:00Z"/>
          <w:rFonts w:ascii="Times New Roman" w:hAnsi="Times New Roman" w:cs="Times New Roman"/>
          <w:sz w:val="24"/>
          <w:szCs w:val="24"/>
        </w:rPr>
      </w:pPr>
      <w:commentRangeStart w:id="194"/>
      <w:commentRangeStart w:id="195"/>
      <w:commentRangeStart w:id="196"/>
      <w:r>
        <w:rPr>
          <w:rFonts w:ascii="Times New Roman" w:hAnsi="Times New Roman" w:cs="Times New Roman"/>
          <w:sz w:val="24"/>
          <w:szCs w:val="24"/>
        </w:rPr>
        <w:t xml:space="preserve">We next turn to the results of the recognition test. </w:t>
      </w:r>
      <w:r w:rsidR="00AD0A30">
        <w:rPr>
          <w:rFonts w:ascii="Times New Roman" w:hAnsi="Times New Roman" w:cs="Times New Roman"/>
          <w:sz w:val="24"/>
          <w:szCs w:val="24"/>
        </w:rPr>
        <w:t>One-sample t-tests</w:t>
      </w:r>
      <w:r w:rsidR="00086CBD">
        <w:rPr>
          <w:rFonts w:ascii="Times New Roman" w:hAnsi="Times New Roman" w:cs="Times New Roman"/>
          <w:sz w:val="24"/>
          <w:szCs w:val="24"/>
        </w:rPr>
        <w:t xml:space="preserve"> were </w:t>
      </w:r>
      <w:r>
        <w:rPr>
          <w:rFonts w:ascii="Times New Roman" w:hAnsi="Times New Roman" w:cs="Times New Roman"/>
          <w:sz w:val="24"/>
          <w:szCs w:val="24"/>
        </w:rPr>
        <w:t>conducted for each of the lure set sizes (0, 3, 9 ,19, 31)</w:t>
      </w:r>
      <w:r w:rsidR="00073316">
        <w:rPr>
          <w:rFonts w:ascii="Times New Roman" w:hAnsi="Times New Roman" w:cs="Times New Roman"/>
          <w:sz w:val="24"/>
          <w:szCs w:val="24"/>
        </w:rPr>
        <w:t xml:space="preserve"> to determine whether </w:t>
      </w:r>
      <w:r w:rsidR="00073316">
        <w:rPr>
          <w:rFonts w:ascii="Times New Roman" w:hAnsi="Times New Roman" w:cs="Times New Roman"/>
          <w:i/>
          <w:sz w:val="24"/>
          <w:szCs w:val="24"/>
        </w:rPr>
        <w:t xml:space="preserve">d’ </w:t>
      </w:r>
      <w:r w:rsidR="00073316">
        <w:rPr>
          <w:rFonts w:ascii="Times New Roman" w:hAnsi="Times New Roman" w:cs="Times New Roman"/>
          <w:sz w:val="24"/>
          <w:szCs w:val="24"/>
        </w:rPr>
        <w:t xml:space="preserve">was significantly different from zero. Table 2 shows the results. None of the comparisons were statistically significant at </w:t>
      </w:r>
      <w:r w:rsidR="00073316" w:rsidRPr="00073316">
        <w:rPr>
          <w:rFonts w:ascii="Times New Roman" w:hAnsi="Times New Roman" w:cs="Times New Roman"/>
          <w:sz w:val="24"/>
          <w:szCs w:val="24"/>
        </w:rPr>
        <w:t>α</w:t>
      </w:r>
      <w:r w:rsidR="00073316">
        <w:rPr>
          <w:rFonts w:ascii="Times New Roman" w:hAnsi="Times New Roman" w:cs="Times New Roman"/>
          <w:sz w:val="24"/>
          <w:szCs w:val="24"/>
        </w:rPr>
        <w:t xml:space="preserve"> = .01 (after Bonferroni correction), suggesting that participants, </w:t>
      </w:r>
      <w:r w:rsidR="00073316">
        <w:rPr>
          <w:rFonts w:ascii="Times New Roman" w:hAnsi="Times New Roman" w:cs="Times New Roman"/>
          <w:i/>
          <w:sz w:val="24"/>
          <w:szCs w:val="24"/>
        </w:rPr>
        <w:t>on average</w:t>
      </w:r>
      <w:r w:rsidR="00073316">
        <w:rPr>
          <w:rFonts w:ascii="Times New Roman" w:hAnsi="Times New Roman" w:cs="Times New Roman"/>
          <w:sz w:val="24"/>
          <w:szCs w:val="24"/>
        </w:rPr>
        <w:t>, did not report any conscious awareness of the repeated display</w:t>
      </w:r>
      <w:r w:rsidR="002F62EC">
        <w:rPr>
          <w:rFonts w:ascii="Times New Roman" w:hAnsi="Times New Roman" w:cs="Times New Roman"/>
          <w:sz w:val="24"/>
          <w:szCs w:val="24"/>
        </w:rPr>
        <w:t>s</w:t>
      </w:r>
      <w:commentRangeEnd w:id="194"/>
      <w:r w:rsidR="002F62EC">
        <w:rPr>
          <w:rStyle w:val="CommentReference"/>
        </w:rPr>
        <w:commentReference w:id="194"/>
      </w:r>
      <w:commentRangeEnd w:id="195"/>
      <w:r w:rsidR="00B521EF">
        <w:rPr>
          <w:rStyle w:val="CommentReference"/>
        </w:rPr>
        <w:commentReference w:id="195"/>
      </w:r>
      <w:commentRangeEnd w:id="196"/>
      <w:r w:rsidR="00657930">
        <w:rPr>
          <w:rStyle w:val="CommentReference"/>
        </w:rPr>
        <w:commentReference w:id="196"/>
      </w:r>
      <w:ins w:id="197" w:author="Gavin" w:date="2019-03-10T23:10:00Z">
        <w:r w:rsidR="00073316">
          <w:rPr>
            <w:rFonts w:ascii="Times New Roman" w:hAnsi="Times New Roman" w:cs="Times New Roman"/>
            <w:sz w:val="24"/>
            <w:szCs w:val="24"/>
          </w:rPr>
          <w:t>.</w:t>
        </w:r>
      </w:ins>
    </w:p>
    <w:p w14:paraId="50E6F4BE" w14:textId="5422F74E" w:rsidR="00880C5E" w:rsidRPr="00B40C38" w:rsidRDefault="00880C5E" w:rsidP="00880C5E">
      <w:pPr>
        <w:pStyle w:val="NoSpacing"/>
        <w:spacing w:line="480" w:lineRule="auto"/>
        <w:rPr>
          <w:ins w:id="198" w:author="Gavin" w:date="2019-03-13T14:21:00Z"/>
          <w:rFonts w:ascii="Times New Roman" w:hAnsi="Times New Roman"/>
          <w:sz w:val="24"/>
          <w:szCs w:val="24"/>
        </w:rPr>
      </w:pPr>
      <w:ins w:id="199" w:author="Gavin" w:date="2019-03-13T14:21:00Z">
        <w:r>
          <w:rPr>
            <w:rFonts w:ascii="Times New Roman" w:hAnsi="Times New Roman"/>
            <w:i/>
            <w:sz w:val="24"/>
            <w:szCs w:val="24"/>
          </w:rPr>
          <w:t>Table 2.</w:t>
        </w:r>
      </w:ins>
      <w:ins w:id="200" w:author="Gavin" w:date="2019-03-13T14:22:00Z">
        <w:r>
          <w:rPr>
            <w:rFonts w:ascii="Times New Roman" w:hAnsi="Times New Roman"/>
            <w:sz w:val="24"/>
            <w:szCs w:val="24"/>
          </w:rPr>
          <w:t xml:space="preserve"> </w:t>
        </w:r>
      </w:ins>
      <w:ins w:id="201" w:author="Gavin" w:date="2019-03-13T14:24:00Z">
        <w:r>
          <w:rPr>
            <w:rFonts w:ascii="Times New Roman" w:hAnsi="Times New Roman"/>
            <w:i/>
            <w:sz w:val="24"/>
            <w:szCs w:val="24"/>
          </w:rPr>
          <w:t xml:space="preserve">d’ </w:t>
        </w:r>
        <w:r>
          <w:rPr>
            <w:rFonts w:ascii="Times New Roman" w:hAnsi="Times New Roman"/>
            <w:sz w:val="24"/>
            <w:szCs w:val="24"/>
          </w:rPr>
          <w:t xml:space="preserve">for </w:t>
        </w:r>
      </w:ins>
      <w:ins w:id="202" w:author="Gavin" w:date="2019-03-13T14:31:00Z">
        <w:r w:rsidR="00B40C38">
          <w:rPr>
            <w:rFonts w:ascii="Times New Roman" w:hAnsi="Times New Roman"/>
            <w:sz w:val="24"/>
            <w:szCs w:val="24"/>
          </w:rPr>
          <w:t xml:space="preserve">the recognition test in Experiment 3, collapsed across </w:t>
        </w:r>
      </w:ins>
      <w:ins w:id="203" w:author="Gavin" w:date="2019-03-13T14:34:00Z">
        <w:r w:rsidR="00B40C38">
          <w:rPr>
            <w:rFonts w:ascii="Times New Roman" w:hAnsi="Times New Roman"/>
            <w:sz w:val="24"/>
            <w:szCs w:val="24"/>
          </w:rPr>
          <w:t>blocks</w:t>
        </w:r>
      </w:ins>
      <w:ins w:id="204" w:author="Gavin" w:date="2019-03-13T14:21:00Z">
        <w:r>
          <w:rPr>
            <w:rFonts w:ascii="Times New Roman" w:hAnsi="Times New Roman"/>
            <w:sz w:val="24"/>
            <w:szCs w:val="24"/>
          </w:rPr>
          <w:t>.</w:t>
        </w:r>
      </w:ins>
      <w:ins w:id="205" w:author="Gavin" w:date="2019-03-13T14:31:00Z">
        <w:r w:rsidR="00B40C38">
          <w:rPr>
            <w:rFonts w:ascii="Times New Roman" w:hAnsi="Times New Roman"/>
            <w:sz w:val="24"/>
            <w:szCs w:val="24"/>
          </w:rPr>
          <w:t xml:space="preserve"> All </w:t>
        </w:r>
        <w:proofErr w:type="gramStart"/>
        <w:r w:rsidR="00B40C38">
          <w:rPr>
            <w:rFonts w:ascii="Times New Roman" w:hAnsi="Times New Roman"/>
            <w:i/>
            <w:sz w:val="24"/>
            <w:szCs w:val="24"/>
          </w:rPr>
          <w:t>d’</w:t>
        </w:r>
        <w:r w:rsidR="00B40C38">
          <w:rPr>
            <w:rFonts w:ascii="Times New Roman" w:hAnsi="Times New Roman"/>
            <w:sz w:val="24"/>
            <w:szCs w:val="24"/>
          </w:rPr>
          <w:t>s</w:t>
        </w:r>
        <w:proofErr w:type="gramEnd"/>
        <w:r w:rsidR="00B40C38">
          <w:rPr>
            <w:rFonts w:ascii="Times New Roman" w:hAnsi="Times New Roman"/>
            <w:sz w:val="24"/>
            <w:szCs w:val="24"/>
          </w:rPr>
          <w:t xml:space="preserve"> were not significantly different </w:t>
        </w:r>
      </w:ins>
      <w:ins w:id="206" w:author="Gavin" w:date="2019-03-13T14:32:00Z">
        <w:r w:rsidR="00B40C38">
          <w:rPr>
            <w:rFonts w:ascii="Times New Roman" w:hAnsi="Times New Roman"/>
            <w:sz w:val="24"/>
            <w:szCs w:val="24"/>
          </w:rPr>
          <w:t xml:space="preserve">from zero, </w:t>
        </w:r>
      </w:ins>
      <w:ins w:id="207" w:author="Gavin" w:date="2019-03-13T14:33:00Z">
        <w:r w:rsidR="00B40C38">
          <w:rPr>
            <w:rFonts w:ascii="Times New Roman" w:hAnsi="Times New Roman"/>
            <w:sz w:val="24"/>
            <w:szCs w:val="24"/>
          </w:rPr>
          <w:t>suggesting that there was no conscious awareness of the repeated displays.</w:t>
        </w:r>
      </w:ins>
    </w:p>
    <w:tbl>
      <w:tblPr>
        <w:tblStyle w:val="TableGrid"/>
        <w:tblW w:w="0" w:type="auto"/>
        <w:jc w:val="center"/>
        <w:tblLook w:val="04A0" w:firstRow="1" w:lastRow="0" w:firstColumn="1" w:lastColumn="0" w:noHBand="0" w:noVBand="1"/>
      </w:tblPr>
      <w:tblGrid>
        <w:gridCol w:w="1558"/>
        <w:gridCol w:w="1558"/>
        <w:gridCol w:w="1558"/>
        <w:gridCol w:w="1558"/>
        <w:gridCol w:w="1559"/>
      </w:tblGrid>
      <w:tr w:rsidR="00F0105F" w14:paraId="10E304E5" w14:textId="77777777" w:rsidTr="002F62EC">
        <w:trPr>
          <w:jc w:val="center"/>
          <w:ins w:id="208" w:author="Gavin" w:date="2019-03-10T23:01:00Z"/>
        </w:trPr>
        <w:tc>
          <w:tcPr>
            <w:tcW w:w="1558" w:type="dxa"/>
          </w:tcPr>
          <w:p w14:paraId="065955AE" w14:textId="0B358CE0" w:rsidR="00F0105F" w:rsidRDefault="00F0105F" w:rsidP="002F62EC">
            <w:pPr>
              <w:pStyle w:val="NoSpacing"/>
              <w:spacing w:line="480" w:lineRule="auto"/>
              <w:rPr>
                <w:ins w:id="209" w:author="Gavin" w:date="2019-03-10T23:01:00Z"/>
                <w:rFonts w:ascii="Times New Roman" w:hAnsi="Times New Roman"/>
                <w:sz w:val="24"/>
                <w:szCs w:val="24"/>
              </w:rPr>
            </w:pPr>
            <w:ins w:id="210" w:author="Gavin" w:date="2019-03-10T23:01:00Z">
              <w:r>
                <w:rPr>
                  <w:rFonts w:ascii="Times New Roman" w:hAnsi="Times New Roman"/>
                  <w:sz w:val="24"/>
                  <w:szCs w:val="24"/>
                </w:rPr>
                <w:t>Lure se</w:t>
              </w:r>
            </w:ins>
            <w:ins w:id="211" w:author="Gavin" w:date="2019-03-10T23:02:00Z">
              <w:r>
                <w:rPr>
                  <w:rFonts w:ascii="Times New Roman" w:hAnsi="Times New Roman"/>
                  <w:sz w:val="24"/>
                  <w:szCs w:val="24"/>
                </w:rPr>
                <w:t>t size</w:t>
              </w:r>
            </w:ins>
          </w:p>
        </w:tc>
        <w:tc>
          <w:tcPr>
            <w:tcW w:w="1558" w:type="dxa"/>
          </w:tcPr>
          <w:p w14:paraId="2C389E3F" w14:textId="70034D91" w:rsidR="00F0105F" w:rsidRDefault="00F0105F" w:rsidP="002F62EC">
            <w:pPr>
              <w:pStyle w:val="NoSpacing"/>
              <w:spacing w:line="480" w:lineRule="auto"/>
              <w:rPr>
                <w:ins w:id="212" w:author="Gavin" w:date="2019-03-10T23:01:00Z"/>
                <w:rFonts w:ascii="Times New Roman" w:hAnsi="Times New Roman"/>
                <w:sz w:val="24"/>
                <w:szCs w:val="24"/>
              </w:rPr>
            </w:pPr>
            <w:ins w:id="213" w:author="Gavin" w:date="2019-03-10T23:01:00Z">
              <w:r w:rsidRPr="00663992">
                <w:rPr>
                  <w:rFonts w:ascii="Times New Roman" w:hAnsi="Times New Roman"/>
                  <w:i/>
                  <w:sz w:val="24"/>
                  <w:szCs w:val="24"/>
                </w:rPr>
                <w:t>t</w:t>
              </w:r>
              <w:r>
                <w:rPr>
                  <w:rFonts w:ascii="Times New Roman" w:hAnsi="Times New Roman"/>
                  <w:sz w:val="24"/>
                  <w:szCs w:val="24"/>
                </w:rPr>
                <w:t>(</w:t>
              </w:r>
            </w:ins>
            <w:ins w:id="214" w:author="Gavin" w:date="2019-03-10T23:03:00Z">
              <w:r w:rsidR="00073316">
                <w:rPr>
                  <w:rFonts w:ascii="Times New Roman" w:hAnsi="Times New Roman"/>
                  <w:sz w:val="24"/>
                  <w:szCs w:val="24"/>
                </w:rPr>
                <w:t>18</w:t>
              </w:r>
            </w:ins>
            <w:ins w:id="215" w:author="Gavin" w:date="2019-03-10T23:01:00Z">
              <w:r>
                <w:rPr>
                  <w:rFonts w:ascii="Times New Roman" w:hAnsi="Times New Roman"/>
                  <w:sz w:val="24"/>
                  <w:szCs w:val="24"/>
                </w:rPr>
                <w:t>)</w:t>
              </w:r>
            </w:ins>
          </w:p>
        </w:tc>
        <w:tc>
          <w:tcPr>
            <w:tcW w:w="1558" w:type="dxa"/>
          </w:tcPr>
          <w:p w14:paraId="131BACE8" w14:textId="77777777" w:rsidR="00F0105F" w:rsidRPr="00663992" w:rsidRDefault="00F0105F" w:rsidP="002F62EC">
            <w:pPr>
              <w:pStyle w:val="NoSpacing"/>
              <w:spacing w:line="480" w:lineRule="auto"/>
              <w:rPr>
                <w:ins w:id="216" w:author="Gavin" w:date="2019-03-10T23:01:00Z"/>
                <w:rFonts w:ascii="Times New Roman" w:hAnsi="Times New Roman"/>
                <w:i/>
                <w:sz w:val="24"/>
                <w:szCs w:val="24"/>
              </w:rPr>
            </w:pPr>
            <w:ins w:id="217" w:author="Gavin" w:date="2019-03-10T23:01:00Z">
              <w:r>
                <w:rPr>
                  <w:rFonts w:ascii="Times New Roman" w:hAnsi="Times New Roman"/>
                  <w:sz w:val="24"/>
                  <w:szCs w:val="24"/>
                </w:rPr>
                <w:t>p</w:t>
              </w:r>
            </w:ins>
          </w:p>
        </w:tc>
        <w:tc>
          <w:tcPr>
            <w:tcW w:w="1558" w:type="dxa"/>
          </w:tcPr>
          <w:p w14:paraId="27C507D7" w14:textId="622307A5" w:rsidR="00F0105F" w:rsidRPr="002754DE" w:rsidRDefault="00F0105F" w:rsidP="002F62EC">
            <w:pPr>
              <w:pStyle w:val="NoSpacing"/>
              <w:spacing w:line="480" w:lineRule="auto"/>
              <w:rPr>
                <w:ins w:id="218" w:author="Gavin" w:date="2019-03-10T23:01:00Z"/>
                <w:rFonts w:ascii="Times New Roman" w:hAnsi="Times New Roman"/>
                <w:sz w:val="24"/>
                <w:szCs w:val="24"/>
              </w:rPr>
            </w:pPr>
            <w:ins w:id="219" w:author="Gavin" w:date="2019-03-10T23:02:00Z">
              <w:r>
                <w:rPr>
                  <w:rFonts w:ascii="Times New Roman" w:hAnsi="Times New Roman"/>
                  <w:i/>
                  <w:sz w:val="24"/>
                  <w:szCs w:val="24"/>
                </w:rPr>
                <w:t>d’</w:t>
              </w:r>
            </w:ins>
          </w:p>
        </w:tc>
        <w:tc>
          <w:tcPr>
            <w:tcW w:w="1559" w:type="dxa"/>
          </w:tcPr>
          <w:p w14:paraId="4CCA887D" w14:textId="1874F2AE" w:rsidR="00F0105F" w:rsidRDefault="0098367A" w:rsidP="002F62EC">
            <w:pPr>
              <w:pStyle w:val="NoSpacing"/>
              <w:spacing w:line="480" w:lineRule="auto"/>
              <w:rPr>
                <w:ins w:id="220" w:author="Gavin" w:date="2019-03-10T23:01:00Z"/>
                <w:rFonts w:ascii="Times New Roman" w:hAnsi="Times New Roman"/>
                <w:sz w:val="24"/>
                <w:szCs w:val="24"/>
              </w:rPr>
            </w:pPr>
            <w:ins w:id="221" w:author="Gavin" w:date="2019-03-13T16:43:00Z">
              <w:r>
                <w:rPr>
                  <w:rFonts w:ascii="Times New Roman" w:hAnsi="Times New Roman"/>
                  <w:sz w:val="24"/>
                  <w:szCs w:val="24"/>
                </w:rPr>
                <w:t xml:space="preserve">Cohen’s </w:t>
              </w:r>
              <w:proofErr w:type="spellStart"/>
              <w:r>
                <w:rPr>
                  <w:rFonts w:ascii="Times New Roman" w:hAnsi="Times New Roman"/>
                  <w:sz w:val="24"/>
                  <w:szCs w:val="24"/>
                </w:rPr>
                <w:t>d</w:t>
              </w:r>
              <w:r w:rsidRPr="0098367A">
                <w:rPr>
                  <w:rFonts w:ascii="Times New Roman" w:hAnsi="Times New Roman"/>
                  <w:sz w:val="24"/>
                  <w:szCs w:val="24"/>
                  <w:vertAlign w:val="subscript"/>
                  <w:rPrChange w:id="222" w:author="Gavin" w:date="2019-03-13T16:43:00Z">
                    <w:rPr>
                      <w:rFonts w:ascii="Times New Roman" w:hAnsi="Times New Roman"/>
                      <w:sz w:val="24"/>
                      <w:szCs w:val="24"/>
                    </w:rPr>
                  </w:rPrChange>
                </w:rPr>
                <w:t>z</w:t>
              </w:r>
            </w:ins>
            <w:proofErr w:type="spellEnd"/>
          </w:p>
        </w:tc>
      </w:tr>
      <w:tr w:rsidR="00F0105F" w14:paraId="5F92A374" w14:textId="77777777" w:rsidTr="002F62EC">
        <w:trPr>
          <w:jc w:val="center"/>
          <w:ins w:id="223" w:author="Gavin" w:date="2019-03-10T23:01:00Z"/>
        </w:trPr>
        <w:tc>
          <w:tcPr>
            <w:tcW w:w="1558" w:type="dxa"/>
          </w:tcPr>
          <w:p w14:paraId="703F84BA" w14:textId="234733B0" w:rsidR="00F0105F" w:rsidRDefault="00F0105F" w:rsidP="002F62EC">
            <w:pPr>
              <w:pStyle w:val="NoSpacing"/>
              <w:spacing w:line="480" w:lineRule="auto"/>
              <w:rPr>
                <w:ins w:id="224" w:author="Gavin" w:date="2019-03-10T23:01:00Z"/>
                <w:rFonts w:ascii="Times New Roman" w:hAnsi="Times New Roman"/>
                <w:sz w:val="24"/>
                <w:szCs w:val="24"/>
              </w:rPr>
            </w:pPr>
            <w:ins w:id="225" w:author="Gavin" w:date="2019-03-10T23:02:00Z">
              <w:r>
                <w:rPr>
                  <w:rFonts w:ascii="Times New Roman" w:hAnsi="Times New Roman"/>
                  <w:sz w:val="24"/>
                  <w:szCs w:val="24"/>
                </w:rPr>
                <w:t>0</w:t>
              </w:r>
            </w:ins>
          </w:p>
        </w:tc>
        <w:tc>
          <w:tcPr>
            <w:tcW w:w="1558" w:type="dxa"/>
          </w:tcPr>
          <w:p w14:paraId="4FD3D4F9" w14:textId="3274FC15" w:rsidR="00F0105F" w:rsidRDefault="00073316" w:rsidP="002F62EC">
            <w:pPr>
              <w:pStyle w:val="NoSpacing"/>
              <w:spacing w:line="480" w:lineRule="auto"/>
              <w:rPr>
                <w:ins w:id="226" w:author="Gavin" w:date="2019-03-10T23:01:00Z"/>
                <w:rFonts w:ascii="Times New Roman" w:hAnsi="Times New Roman"/>
                <w:sz w:val="24"/>
                <w:szCs w:val="24"/>
              </w:rPr>
            </w:pPr>
            <w:ins w:id="227" w:author="Gavin" w:date="2019-03-10T23:05:00Z">
              <w:r>
                <w:rPr>
                  <w:rFonts w:ascii="Times New Roman" w:hAnsi="Times New Roman"/>
                  <w:sz w:val="24"/>
                  <w:szCs w:val="24"/>
                </w:rPr>
                <w:t>2.21</w:t>
              </w:r>
            </w:ins>
          </w:p>
        </w:tc>
        <w:tc>
          <w:tcPr>
            <w:tcW w:w="1558" w:type="dxa"/>
          </w:tcPr>
          <w:p w14:paraId="0C9E229C" w14:textId="2F7A4081" w:rsidR="00F0105F" w:rsidRDefault="00073316" w:rsidP="002F62EC">
            <w:pPr>
              <w:pStyle w:val="NoSpacing"/>
              <w:spacing w:line="480" w:lineRule="auto"/>
              <w:rPr>
                <w:ins w:id="228" w:author="Gavin" w:date="2019-03-10T23:01:00Z"/>
                <w:rFonts w:ascii="Times New Roman" w:hAnsi="Times New Roman"/>
                <w:sz w:val="24"/>
                <w:szCs w:val="24"/>
              </w:rPr>
            </w:pPr>
            <w:ins w:id="229" w:author="Gavin" w:date="2019-03-10T23:05:00Z">
              <w:r>
                <w:rPr>
                  <w:rFonts w:ascii="Times New Roman" w:hAnsi="Times New Roman"/>
                  <w:sz w:val="24"/>
                  <w:szCs w:val="24"/>
                </w:rPr>
                <w:t>.0407</w:t>
              </w:r>
            </w:ins>
          </w:p>
        </w:tc>
        <w:tc>
          <w:tcPr>
            <w:tcW w:w="1558" w:type="dxa"/>
          </w:tcPr>
          <w:p w14:paraId="29A27F75" w14:textId="7DDDEC1A" w:rsidR="00F0105F" w:rsidRDefault="00073316" w:rsidP="002F62EC">
            <w:pPr>
              <w:pStyle w:val="NoSpacing"/>
              <w:spacing w:line="480" w:lineRule="auto"/>
              <w:rPr>
                <w:ins w:id="230" w:author="Gavin" w:date="2019-03-10T23:01:00Z"/>
                <w:rFonts w:ascii="Times New Roman" w:hAnsi="Times New Roman"/>
                <w:sz w:val="24"/>
                <w:szCs w:val="24"/>
              </w:rPr>
            </w:pPr>
            <w:ins w:id="231" w:author="Gavin" w:date="2019-03-10T23:05:00Z">
              <w:r>
                <w:rPr>
                  <w:rFonts w:ascii="Times New Roman" w:hAnsi="Times New Roman"/>
                  <w:sz w:val="24"/>
                  <w:szCs w:val="24"/>
                </w:rPr>
                <w:t>.457</w:t>
              </w:r>
            </w:ins>
          </w:p>
        </w:tc>
        <w:tc>
          <w:tcPr>
            <w:tcW w:w="1559" w:type="dxa"/>
          </w:tcPr>
          <w:p w14:paraId="5A007B9A" w14:textId="323B0286" w:rsidR="00F0105F" w:rsidRDefault="0098367A" w:rsidP="002F62EC">
            <w:pPr>
              <w:pStyle w:val="NoSpacing"/>
              <w:spacing w:line="480" w:lineRule="auto"/>
              <w:rPr>
                <w:ins w:id="232" w:author="Gavin" w:date="2019-03-10T23:01:00Z"/>
                <w:rFonts w:ascii="Times New Roman" w:hAnsi="Times New Roman"/>
                <w:sz w:val="24"/>
                <w:szCs w:val="24"/>
              </w:rPr>
            </w:pPr>
            <w:ins w:id="233" w:author="Gavin" w:date="2019-03-13T16:43:00Z">
              <w:r>
                <w:rPr>
                  <w:rFonts w:ascii="Times New Roman" w:hAnsi="Times New Roman"/>
                  <w:sz w:val="24"/>
                  <w:szCs w:val="24"/>
                </w:rPr>
                <w:t>.507</w:t>
              </w:r>
            </w:ins>
          </w:p>
        </w:tc>
      </w:tr>
      <w:tr w:rsidR="00F0105F" w14:paraId="0B2B75A0" w14:textId="77777777" w:rsidTr="002F62EC">
        <w:trPr>
          <w:jc w:val="center"/>
          <w:ins w:id="234" w:author="Gavin" w:date="2019-03-10T23:01:00Z"/>
        </w:trPr>
        <w:tc>
          <w:tcPr>
            <w:tcW w:w="1558" w:type="dxa"/>
          </w:tcPr>
          <w:p w14:paraId="1795712F" w14:textId="1247E50E" w:rsidR="00F0105F" w:rsidRDefault="00F0105F" w:rsidP="002F62EC">
            <w:pPr>
              <w:pStyle w:val="NoSpacing"/>
              <w:spacing w:line="480" w:lineRule="auto"/>
              <w:rPr>
                <w:ins w:id="235" w:author="Gavin" w:date="2019-03-10T23:01:00Z"/>
                <w:rFonts w:ascii="Times New Roman" w:hAnsi="Times New Roman"/>
                <w:sz w:val="24"/>
                <w:szCs w:val="24"/>
              </w:rPr>
            </w:pPr>
            <w:ins w:id="236" w:author="Gavin" w:date="2019-03-10T23:02:00Z">
              <w:r>
                <w:rPr>
                  <w:rFonts w:ascii="Times New Roman" w:hAnsi="Times New Roman"/>
                  <w:sz w:val="24"/>
                  <w:szCs w:val="24"/>
                </w:rPr>
                <w:t>3</w:t>
              </w:r>
            </w:ins>
          </w:p>
        </w:tc>
        <w:tc>
          <w:tcPr>
            <w:tcW w:w="1558" w:type="dxa"/>
          </w:tcPr>
          <w:p w14:paraId="5B23DBF5" w14:textId="45534F6F" w:rsidR="00F0105F" w:rsidRDefault="00073316" w:rsidP="00073316">
            <w:pPr>
              <w:pStyle w:val="NoSpacing"/>
              <w:spacing w:line="480" w:lineRule="auto"/>
              <w:rPr>
                <w:ins w:id="237" w:author="Gavin" w:date="2019-03-10T23:01:00Z"/>
                <w:rFonts w:ascii="Times New Roman" w:hAnsi="Times New Roman"/>
                <w:sz w:val="24"/>
                <w:szCs w:val="24"/>
              </w:rPr>
            </w:pPr>
            <w:ins w:id="238" w:author="Gavin" w:date="2019-03-10T23:05:00Z">
              <w:r>
                <w:rPr>
                  <w:rFonts w:ascii="Times New Roman" w:hAnsi="Times New Roman"/>
                  <w:sz w:val="24"/>
                  <w:szCs w:val="24"/>
                </w:rPr>
                <w:t>-0.7</w:t>
              </w:r>
            </w:ins>
            <w:ins w:id="239" w:author="Gavin" w:date="2019-03-13T16:44:00Z">
              <w:r w:rsidR="0098367A">
                <w:rPr>
                  <w:rFonts w:ascii="Times New Roman" w:hAnsi="Times New Roman"/>
                  <w:sz w:val="24"/>
                  <w:szCs w:val="24"/>
                </w:rPr>
                <w:t>3</w:t>
              </w:r>
            </w:ins>
          </w:p>
        </w:tc>
        <w:tc>
          <w:tcPr>
            <w:tcW w:w="1558" w:type="dxa"/>
          </w:tcPr>
          <w:p w14:paraId="09BA3593" w14:textId="3D846571" w:rsidR="00F0105F" w:rsidRDefault="00073316" w:rsidP="002F62EC">
            <w:pPr>
              <w:pStyle w:val="NoSpacing"/>
              <w:spacing w:line="480" w:lineRule="auto"/>
              <w:rPr>
                <w:ins w:id="240" w:author="Gavin" w:date="2019-03-10T23:01:00Z"/>
                <w:rFonts w:ascii="Times New Roman" w:hAnsi="Times New Roman"/>
                <w:sz w:val="24"/>
                <w:szCs w:val="24"/>
              </w:rPr>
            </w:pPr>
            <w:ins w:id="241" w:author="Gavin" w:date="2019-03-10T23:06:00Z">
              <w:r>
                <w:rPr>
                  <w:rFonts w:ascii="Times New Roman" w:hAnsi="Times New Roman"/>
                  <w:sz w:val="24"/>
                  <w:szCs w:val="24"/>
                </w:rPr>
                <w:t>.478</w:t>
              </w:r>
            </w:ins>
          </w:p>
        </w:tc>
        <w:tc>
          <w:tcPr>
            <w:tcW w:w="1558" w:type="dxa"/>
          </w:tcPr>
          <w:p w14:paraId="47A60DA3" w14:textId="07100CCF" w:rsidR="00F0105F" w:rsidRDefault="00073316" w:rsidP="002F62EC">
            <w:pPr>
              <w:pStyle w:val="NoSpacing"/>
              <w:spacing w:line="480" w:lineRule="auto"/>
              <w:rPr>
                <w:ins w:id="242" w:author="Gavin" w:date="2019-03-10T23:01:00Z"/>
                <w:rFonts w:ascii="Times New Roman" w:hAnsi="Times New Roman"/>
                <w:sz w:val="24"/>
                <w:szCs w:val="24"/>
              </w:rPr>
            </w:pPr>
            <w:ins w:id="243" w:author="Gavin" w:date="2019-03-10T23:06:00Z">
              <w:r>
                <w:rPr>
                  <w:rFonts w:ascii="Times New Roman" w:hAnsi="Times New Roman"/>
                  <w:sz w:val="24"/>
                  <w:szCs w:val="24"/>
                </w:rPr>
                <w:t>-0.0709</w:t>
              </w:r>
            </w:ins>
          </w:p>
        </w:tc>
        <w:tc>
          <w:tcPr>
            <w:tcW w:w="1559" w:type="dxa"/>
          </w:tcPr>
          <w:p w14:paraId="4865F9C2" w14:textId="0A8D79BC" w:rsidR="00F0105F" w:rsidRDefault="0098367A" w:rsidP="002F62EC">
            <w:pPr>
              <w:pStyle w:val="NoSpacing"/>
              <w:spacing w:line="480" w:lineRule="auto"/>
              <w:rPr>
                <w:ins w:id="244" w:author="Gavin" w:date="2019-03-10T23:01:00Z"/>
                <w:rFonts w:ascii="Times New Roman" w:hAnsi="Times New Roman"/>
                <w:sz w:val="24"/>
                <w:szCs w:val="24"/>
              </w:rPr>
            </w:pPr>
            <w:ins w:id="245" w:author="Gavin" w:date="2019-03-13T16:43:00Z">
              <w:r>
                <w:rPr>
                  <w:rFonts w:ascii="Times New Roman" w:hAnsi="Times New Roman"/>
                  <w:sz w:val="24"/>
                  <w:szCs w:val="24"/>
                </w:rPr>
                <w:t>-.166</w:t>
              </w:r>
            </w:ins>
          </w:p>
        </w:tc>
      </w:tr>
      <w:tr w:rsidR="00F0105F" w14:paraId="683382C1" w14:textId="77777777" w:rsidTr="002F62EC">
        <w:trPr>
          <w:jc w:val="center"/>
          <w:ins w:id="246" w:author="Gavin" w:date="2019-03-10T23:01:00Z"/>
        </w:trPr>
        <w:tc>
          <w:tcPr>
            <w:tcW w:w="1558" w:type="dxa"/>
          </w:tcPr>
          <w:p w14:paraId="1D4C2F0E" w14:textId="6E6D6B07" w:rsidR="00F0105F" w:rsidRDefault="00F0105F" w:rsidP="002F62EC">
            <w:pPr>
              <w:pStyle w:val="NoSpacing"/>
              <w:spacing w:line="480" w:lineRule="auto"/>
              <w:rPr>
                <w:ins w:id="247" w:author="Gavin" w:date="2019-03-10T23:01:00Z"/>
                <w:rFonts w:ascii="Times New Roman" w:hAnsi="Times New Roman"/>
                <w:sz w:val="24"/>
                <w:szCs w:val="24"/>
              </w:rPr>
            </w:pPr>
            <w:ins w:id="248" w:author="Gavin" w:date="2019-03-10T23:02:00Z">
              <w:r>
                <w:rPr>
                  <w:rFonts w:ascii="Times New Roman" w:hAnsi="Times New Roman"/>
                  <w:sz w:val="24"/>
                  <w:szCs w:val="24"/>
                </w:rPr>
                <w:t>9</w:t>
              </w:r>
            </w:ins>
          </w:p>
        </w:tc>
        <w:tc>
          <w:tcPr>
            <w:tcW w:w="1558" w:type="dxa"/>
          </w:tcPr>
          <w:p w14:paraId="0EB5DAD8" w14:textId="6C0304B6" w:rsidR="00F0105F" w:rsidRDefault="00073316" w:rsidP="002F62EC">
            <w:pPr>
              <w:pStyle w:val="NoSpacing"/>
              <w:spacing w:line="480" w:lineRule="auto"/>
              <w:rPr>
                <w:ins w:id="249" w:author="Gavin" w:date="2019-03-10T23:01:00Z"/>
                <w:rFonts w:ascii="Times New Roman" w:hAnsi="Times New Roman"/>
                <w:sz w:val="24"/>
                <w:szCs w:val="24"/>
              </w:rPr>
            </w:pPr>
            <w:ins w:id="250" w:author="Gavin" w:date="2019-03-10T23:06:00Z">
              <w:r>
                <w:rPr>
                  <w:rFonts w:ascii="Times New Roman" w:hAnsi="Times New Roman"/>
                  <w:sz w:val="24"/>
                  <w:szCs w:val="24"/>
                </w:rPr>
                <w:t>-0.2</w:t>
              </w:r>
            </w:ins>
            <w:ins w:id="251" w:author="Gavin" w:date="2019-03-13T16:44:00Z">
              <w:r w:rsidR="0098367A">
                <w:rPr>
                  <w:rFonts w:ascii="Times New Roman" w:hAnsi="Times New Roman"/>
                  <w:sz w:val="24"/>
                  <w:szCs w:val="24"/>
                </w:rPr>
                <w:t>7</w:t>
              </w:r>
            </w:ins>
          </w:p>
        </w:tc>
        <w:tc>
          <w:tcPr>
            <w:tcW w:w="1558" w:type="dxa"/>
          </w:tcPr>
          <w:p w14:paraId="71995121" w14:textId="7A0C8FFD" w:rsidR="00F0105F" w:rsidRDefault="00073316" w:rsidP="002F62EC">
            <w:pPr>
              <w:pStyle w:val="NoSpacing"/>
              <w:spacing w:line="480" w:lineRule="auto"/>
              <w:rPr>
                <w:ins w:id="252" w:author="Gavin" w:date="2019-03-10T23:01:00Z"/>
                <w:rFonts w:ascii="Times New Roman" w:hAnsi="Times New Roman"/>
                <w:sz w:val="24"/>
                <w:szCs w:val="24"/>
              </w:rPr>
            </w:pPr>
            <w:ins w:id="253" w:author="Gavin" w:date="2019-03-10T23:05:00Z">
              <w:r>
                <w:rPr>
                  <w:rFonts w:ascii="Times New Roman" w:hAnsi="Times New Roman"/>
                  <w:sz w:val="24"/>
                  <w:szCs w:val="24"/>
                </w:rPr>
                <w:t>.794</w:t>
              </w:r>
            </w:ins>
          </w:p>
        </w:tc>
        <w:tc>
          <w:tcPr>
            <w:tcW w:w="1558" w:type="dxa"/>
          </w:tcPr>
          <w:p w14:paraId="21CA55D4" w14:textId="7DF8DA9B" w:rsidR="00F0105F" w:rsidRDefault="00073316" w:rsidP="002F62EC">
            <w:pPr>
              <w:pStyle w:val="NoSpacing"/>
              <w:spacing w:line="480" w:lineRule="auto"/>
              <w:rPr>
                <w:ins w:id="254" w:author="Gavin" w:date="2019-03-10T23:01:00Z"/>
                <w:rFonts w:ascii="Times New Roman" w:hAnsi="Times New Roman"/>
                <w:sz w:val="24"/>
                <w:szCs w:val="24"/>
              </w:rPr>
            </w:pPr>
            <w:ins w:id="255" w:author="Gavin" w:date="2019-03-10T23:05:00Z">
              <w:r>
                <w:rPr>
                  <w:rFonts w:ascii="Times New Roman" w:hAnsi="Times New Roman"/>
                  <w:sz w:val="24"/>
                  <w:szCs w:val="24"/>
                </w:rPr>
                <w:t>-0.02</w:t>
              </w:r>
            </w:ins>
          </w:p>
        </w:tc>
        <w:tc>
          <w:tcPr>
            <w:tcW w:w="1559" w:type="dxa"/>
          </w:tcPr>
          <w:p w14:paraId="6A4B5CC9" w14:textId="13A3108E" w:rsidR="00F0105F" w:rsidRDefault="0098367A" w:rsidP="002F62EC">
            <w:pPr>
              <w:pStyle w:val="NoSpacing"/>
              <w:spacing w:line="480" w:lineRule="auto"/>
              <w:rPr>
                <w:ins w:id="256" w:author="Gavin" w:date="2019-03-10T23:01:00Z"/>
                <w:rFonts w:ascii="Times New Roman" w:hAnsi="Times New Roman"/>
                <w:sz w:val="24"/>
                <w:szCs w:val="24"/>
              </w:rPr>
            </w:pPr>
            <w:ins w:id="257" w:author="Gavin" w:date="2019-03-13T16:43:00Z">
              <w:r>
                <w:rPr>
                  <w:rFonts w:ascii="Times New Roman" w:hAnsi="Times New Roman"/>
                  <w:sz w:val="24"/>
                  <w:szCs w:val="24"/>
                </w:rPr>
                <w:t>-.061</w:t>
              </w:r>
            </w:ins>
          </w:p>
        </w:tc>
      </w:tr>
      <w:tr w:rsidR="00F0105F" w14:paraId="266E1F5C" w14:textId="77777777" w:rsidTr="002F62EC">
        <w:trPr>
          <w:jc w:val="center"/>
          <w:ins w:id="258" w:author="Gavin" w:date="2019-03-10T23:01:00Z"/>
        </w:trPr>
        <w:tc>
          <w:tcPr>
            <w:tcW w:w="1558" w:type="dxa"/>
          </w:tcPr>
          <w:p w14:paraId="1B2C09FF" w14:textId="171F01CA" w:rsidR="00F0105F" w:rsidRDefault="00F0105F" w:rsidP="002F62EC">
            <w:pPr>
              <w:pStyle w:val="NoSpacing"/>
              <w:spacing w:line="480" w:lineRule="auto"/>
              <w:rPr>
                <w:ins w:id="259" w:author="Gavin" w:date="2019-03-10T23:01:00Z"/>
                <w:rFonts w:ascii="Times New Roman" w:hAnsi="Times New Roman"/>
                <w:sz w:val="24"/>
                <w:szCs w:val="24"/>
              </w:rPr>
            </w:pPr>
            <w:ins w:id="260" w:author="Gavin" w:date="2019-03-10T23:02:00Z">
              <w:r>
                <w:rPr>
                  <w:rFonts w:ascii="Times New Roman" w:hAnsi="Times New Roman"/>
                  <w:sz w:val="24"/>
                  <w:szCs w:val="24"/>
                </w:rPr>
                <w:t>19</w:t>
              </w:r>
            </w:ins>
          </w:p>
        </w:tc>
        <w:tc>
          <w:tcPr>
            <w:tcW w:w="1558" w:type="dxa"/>
          </w:tcPr>
          <w:p w14:paraId="038833FD" w14:textId="4AD89F0C" w:rsidR="00F0105F" w:rsidRDefault="00073316" w:rsidP="002F62EC">
            <w:pPr>
              <w:pStyle w:val="NoSpacing"/>
              <w:spacing w:line="480" w:lineRule="auto"/>
              <w:rPr>
                <w:ins w:id="261" w:author="Gavin" w:date="2019-03-10T23:01:00Z"/>
                <w:rFonts w:ascii="Times New Roman" w:hAnsi="Times New Roman"/>
                <w:sz w:val="24"/>
                <w:szCs w:val="24"/>
              </w:rPr>
            </w:pPr>
            <w:ins w:id="262" w:author="Gavin" w:date="2019-03-10T23:06:00Z">
              <w:r>
                <w:rPr>
                  <w:rFonts w:ascii="Times New Roman" w:hAnsi="Times New Roman"/>
                  <w:sz w:val="24"/>
                  <w:szCs w:val="24"/>
                </w:rPr>
                <w:t>-0.16</w:t>
              </w:r>
            </w:ins>
          </w:p>
        </w:tc>
        <w:tc>
          <w:tcPr>
            <w:tcW w:w="1558" w:type="dxa"/>
          </w:tcPr>
          <w:p w14:paraId="1B3F14CE" w14:textId="1F3730A2" w:rsidR="00F0105F" w:rsidRDefault="00073316" w:rsidP="002F62EC">
            <w:pPr>
              <w:pStyle w:val="NoSpacing"/>
              <w:spacing w:line="480" w:lineRule="auto"/>
              <w:rPr>
                <w:ins w:id="263" w:author="Gavin" w:date="2019-03-10T23:01:00Z"/>
                <w:rFonts w:ascii="Times New Roman" w:hAnsi="Times New Roman"/>
                <w:sz w:val="24"/>
                <w:szCs w:val="24"/>
              </w:rPr>
            </w:pPr>
            <w:ins w:id="264" w:author="Gavin" w:date="2019-03-10T23:06:00Z">
              <w:r>
                <w:rPr>
                  <w:rFonts w:ascii="Times New Roman" w:hAnsi="Times New Roman"/>
                  <w:sz w:val="24"/>
                  <w:szCs w:val="24"/>
                </w:rPr>
                <w:t>.874</w:t>
              </w:r>
            </w:ins>
          </w:p>
        </w:tc>
        <w:tc>
          <w:tcPr>
            <w:tcW w:w="1558" w:type="dxa"/>
          </w:tcPr>
          <w:p w14:paraId="5E0DD689" w14:textId="2E4A31B7" w:rsidR="00F0105F" w:rsidRDefault="00073316" w:rsidP="002F62EC">
            <w:pPr>
              <w:pStyle w:val="NoSpacing"/>
              <w:spacing w:line="480" w:lineRule="auto"/>
              <w:rPr>
                <w:ins w:id="265" w:author="Gavin" w:date="2019-03-10T23:01:00Z"/>
                <w:rFonts w:ascii="Times New Roman" w:hAnsi="Times New Roman"/>
                <w:sz w:val="24"/>
                <w:szCs w:val="24"/>
              </w:rPr>
            </w:pPr>
            <w:ins w:id="266" w:author="Gavin" w:date="2019-03-10T23:06:00Z">
              <w:r>
                <w:rPr>
                  <w:rFonts w:ascii="Times New Roman" w:hAnsi="Times New Roman"/>
                  <w:sz w:val="24"/>
                  <w:szCs w:val="24"/>
                </w:rPr>
                <w:t>-0.</w:t>
              </w:r>
            </w:ins>
            <w:ins w:id="267" w:author="Gavin" w:date="2019-03-10T23:07:00Z">
              <w:r>
                <w:rPr>
                  <w:rFonts w:ascii="Times New Roman" w:hAnsi="Times New Roman"/>
                  <w:sz w:val="24"/>
                  <w:szCs w:val="24"/>
                </w:rPr>
                <w:t>0168</w:t>
              </w:r>
            </w:ins>
          </w:p>
        </w:tc>
        <w:tc>
          <w:tcPr>
            <w:tcW w:w="1559" w:type="dxa"/>
          </w:tcPr>
          <w:p w14:paraId="53EC2C58" w14:textId="728A4418" w:rsidR="00F0105F" w:rsidRDefault="0098367A" w:rsidP="002F62EC">
            <w:pPr>
              <w:pStyle w:val="NoSpacing"/>
              <w:spacing w:line="480" w:lineRule="auto"/>
              <w:rPr>
                <w:ins w:id="268" w:author="Gavin" w:date="2019-03-10T23:01:00Z"/>
                <w:rFonts w:ascii="Times New Roman" w:hAnsi="Times New Roman"/>
                <w:sz w:val="24"/>
                <w:szCs w:val="24"/>
              </w:rPr>
            </w:pPr>
            <w:ins w:id="269" w:author="Gavin" w:date="2019-03-13T16:43:00Z">
              <w:r>
                <w:rPr>
                  <w:rFonts w:ascii="Times New Roman" w:hAnsi="Times New Roman"/>
                  <w:sz w:val="24"/>
                  <w:szCs w:val="24"/>
                </w:rPr>
                <w:t>-.0369</w:t>
              </w:r>
            </w:ins>
          </w:p>
        </w:tc>
      </w:tr>
      <w:tr w:rsidR="00F0105F" w14:paraId="3E336A37" w14:textId="77777777" w:rsidTr="002F62EC">
        <w:trPr>
          <w:jc w:val="center"/>
          <w:ins w:id="270" w:author="Gavin" w:date="2019-03-10T23:01:00Z"/>
        </w:trPr>
        <w:tc>
          <w:tcPr>
            <w:tcW w:w="1558" w:type="dxa"/>
          </w:tcPr>
          <w:p w14:paraId="69B5DBC5" w14:textId="4DA95A6A" w:rsidR="00F0105F" w:rsidRDefault="00F0105F" w:rsidP="002F62EC">
            <w:pPr>
              <w:pStyle w:val="NoSpacing"/>
              <w:spacing w:line="480" w:lineRule="auto"/>
              <w:rPr>
                <w:ins w:id="271" w:author="Gavin" w:date="2019-03-10T23:01:00Z"/>
                <w:rFonts w:ascii="Times New Roman" w:hAnsi="Times New Roman"/>
                <w:sz w:val="24"/>
                <w:szCs w:val="24"/>
              </w:rPr>
            </w:pPr>
            <w:commentRangeStart w:id="272"/>
            <w:ins w:id="273" w:author="Gavin" w:date="2019-03-10T23:02:00Z">
              <w:r>
                <w:rPr>
                  <w:rFonts w:ascii="Times New Roman" w:hAnsi="Times New Roman"/>
                  <w:sz w:val="24"/>
                  <w:szCs w:val="24"/>
                </w:rPr>
                <w:t>31</w:t>
              </w:r>
            </w:ins>
          </w:p>
        </w:tc>
        <w:tc>
          <w:tcPr>
            <w:tcW w:w="1558" w:type="dxa"/>
          </w:tcPr>
          <w:p w14:paraId="00BCFC1F" w14:textId="5C367477" w:rsidR="00F0105F" w:rsidRDefault="003C06BB" w:rsidP="002F62EC">
            <w:pPr>
              <w:pStyle w:val="NoSpacing"/>
              <w:spacing w:line="480" w:lineRule="auto"/>
              <w:rPr>
                <w:ins w:id="274" w:author="Gavin" w:date="2019-03-10T23:01:00Z"/>
                <w:rFonts w:ascii="Times New Roman" w:hAnsi="Times New Roman"/>
                <w:sz w:val="24"/>
                <w:szCs w:val="24"/>
              </w:rPr>
            </w:pPr>
            <w:ins w:id="275" w:author="Gavin" w:date="2019-03-12T23:17:00Z">
              <w:r>
                <w:rPr>
                  <w:rFonts w:ascii="Times New Roman" w:hAnsi="Times New Roman"/>
                  <w:sz w:val="24"/>
                  <w:szCs w:val="24"/>
                </w:rPr>
                <w:t>2.21</w:t>
              </w:r>
            </w:ins>
          </w:p>
        </w:tc>
        <w:tc>
          <w:tcPr>
            <w:tcW w:w="1558" w:type="dxa"/>
          </w:tcPr>
          <w:p w14:paraId="6D20E5C9" w14:textId="070481DD" w:rsidR="00F0105F" w:rsidRDefault="00073316" w:rsidP="002F62EC">
            <w:pPr>
              <w:pStyle w:val="NoSpacing"/>
              <w:spacing w:line="480" w:lineRule="auto"/>
              <w:rPr>
                <w:ins w:id="276" w:author="Gavin" w:date="2019-03-10T23:01:00Z"/>
                <w:rFonts w:ascii="Times New Roman" w:hAnsi="Times New Roman"/>
                <w:sz w:val="24"/>
                <w:szCs w:val="24"/>
              </w:rPr>
            </w:pPr>
            <w:ins w:id="277" w:author="Gavin" w:date="2019-03-10T23:07:00Z">
              <w:r>
                <w:rPr>
                  <w:rFonts w:ascii="Times New Roman" w:hAnsi="Times New Roman"/>
                  <w:sz w:val="24"/>
                  <w:szCs w:val="24"/>
                </w:rPr>
                <w:t>.08</w:t>
              </w:r>
            </w:ins>
          </w:p>
        </w:tc>
        <w:tc>
          <w:tcPr>
            <w:tcW w:w="1558" w:type="dxa"/>
          </w:tcPr>
          <w:p w14:paraId="221C3686" w14:textId="14157BB3" w:rsidR="00F0105F" w:rsidRDefault="00073316" w:rsidP="002F62EC">
            <w:pPr>
              <w:pStyle w:val="NoSpacing"/>
              <w:spacing w:line="480" w:lineRule="auto"/>
              <w:rPr>
                <w:ins w:id="278" w:author="Gavin" w:date="2019-03-10T23:01:00Z"/>
                <w:rFonts w:ascii="Times New Roman" w:hAnsi="Times New Roman"/>
                <w:sz w:val="24"/>
                <w:szCs w:val="24"/>
              </w:rPr>
            </w:pPr>
            <w:ins w:id="279" w:author="Gavin" w:date="2019-03-10T23:07:00Z">
              <w:r>
                <w:rPr>
                  <w:rFonts w:ascii="Times New Roman" w:hAnsi="Times New Roman"/>
                  <w:sz w:val="24"/>
                  <w:szCs w:val="24"/>
                </w:rPr>
                <w:t>0.127</w:t>
              </w:r>
            </w:ins>
          </w:p>
        </w:tc>
        <w:tc>
          <w:tcPr>
            <w:tcW w:w="1559" w:type="dxa"/>
          </w:tcPr>
          <w:p w14:paraId="2F648447" w14:textId="47DEE78C" w:rsidR="00F0105F" w:rsidRDefault="0098367A" w:rsidP="002F62EC">
            <w:pPr>
              <w:pStyle w:val="NoSpacing"/>
              <w:spacing w:line="480" w:lineRule="auto"/>
              <w:rPr>
                <w:ins w:id="280" w:author="Gavin" w:date="2019-03-10T23:01:00Z"/>
                <w:rFonts w:ascii="Times New Roman" w:hAnsi="Times New Roman"/>
                <w:sz w:val="24"/>
                <w:szCs w:val="24"/>
              </w:rPr>
            </w:pPr>
            <w:ins w:id="281" w:author="Gavin" w:date="2019-03-13T16:44:00Z">
              <w:r>
                <w:rPr>
                  <w:rFonts w:ascii="Times New Roman" w:hAnsi="Times New Roman"/>
                  <w:sz w:val="24"/>
                  <w:szCs w:val="24"/>
                </w:rPr>
                <w:t>.507</w:t>
              </w:r>
              <w:commentRangeEnd w:id="272"/>
              <w:r>
                <w:rPr>
                  <w:rStyle w:val="CommentReference"/>
                </w:rPr>
                <w:commentReference w:id="272"/>
              </w:r>
            </w:ins>
          </w:p>
        </w:tc>
      </w:tr>
    </w:tbl>
    <w:p w14:paraId="46F67B88" w14:textId="2A35DDB5" w:rsidR="00731DFF" w:rsidRDefault="00731DFF">
      <w:pPr>
        <w:pStyle w:val="NoSpacing"/>
        <w:spacing w:line="480" w:lineRule="auto"/>
        <w:rPr>
          <w:ins w:id="282" w:author="Gavin" w:date="2019-03-13T14:33:00Z"/>
          <w:rFonts w:ascii="Times New Roman" w:hAnsi="Times New Roman" w:cs="Times New Roman"/>
          <w:sz w:val="24"/>
          <w:szCs w:val="24"/>
        </w:rPr>
      </w:pPr>
    </w:p>
    <w:p w14:paraId="31E7A057" w14:textId="1C653E4D" w:rsidR="00B40C38" w:rsidRPr="00B40C38" w:rsidRDefault="00B40C38" w:rsidP="00B40C38">
      <w:pPr>
        <w:pStyle w:val="NoSpacing"/>
        <w:spacing w:line="480" w:lineRule="auto"/>
        <w:rPr>
          <w:ins w:id="283" w:author="Gavin" w:date="2019-03-13T14:33:00Z"/>
          <w:rFonts w:ascii="Times New Roman" w:hAnsi="Times New Roman"/>
          <w:sz w:val="24"/>
          <w:szCs w:val="24"/>
        </w:rPr>
      </w:pPr>
      <w:ins w:id="284" w:author="Gavin" w:date="2019-03-13T14:33:00Z">
        <w:r>
          <w:rPr>
            <w:rFonts w:ascii="Times New Roman" w:hAnsi="Times New Roman"/>
            <w:i/>
            <w:sz w:val="24"/>
            <w:szCs w:val="24"/>
          </w:rPr>
          <w:t>Table 3.</w:t>
        </w:r>
        <w:r>
          <w:rPr>
            <w:rFonts w:ascii="Times New Roman" w:hAnsi="Times New Roman"/>
            <w:sz w:val="24"/>
            <w:szCs w:val="24"/>
          </w:rPr>
          <w:t xml:space="preserve"> </w:t>
        </w:r>
        <w:r>
          <w:rPr>
            <w:rFonts w:ascii="Times New Roman" w:hAnsi="Times New Roman"/>
            <w:i/>
            <w:sz w:val="24"/>
            <w:szCs w:val="24"/>
          </w:rPr>
          <w:t xml:space="preserve">d’ </w:t>
        </w:r>
        <w:r>
          <w:rPr>
            <w:rFonts w:ascii="Times New Roman" w:hAnsi="Times New Roman"/>
            <w:sz w:val="24"/>
            <w:szCs w:val="24"/>
          </w:rPr>
          <w:t xml:space="preserve">for the recognition test in Experiment 3, for the first block only. All </w:t>
        </w:r>
        <w:proofErr w:type="gramStart"/>
        <w:r>
          <w:rPr>
            <w:rFonts w:ascii="Times New Roman" w:hAnsi="Times New Roman"/>
            <w:i/>
            <w:sz w:val="24"/>
            <w:szCs w:val="24"/>
          </w:rPr>
          <w:t>d’</w:t>
        </w:r>
        <w:r>
          <w:rPr>
            <w:rFonts w:ascii="Times New Roman" w:hAnsi="Times New Roman"/>
            <w:sz w:val="24"/>
            <w:szCs w:val="24"/>
          </w:rPr>
          <w:t>s</w:t>
        </w:r>
        <w:proofErr w:type="gramEnd"/>
        <w:r>
          <w:rPr>
            <w:rFonts w:ascii="Times New Roman" w:hAnsi="Times New Roman"/>
            <w:sz w:val="24"/>
            <w:szCs w:val="24"/>
          </w:rPr>
          <w:t xml:space="preserve"> were not significantly different from zero, suggesting that there was no conscious awareness of the repeated displays.</w:t>
        </w:r>
      </w:ins>
    </w:p>
    <w:p w14:paraId="6F873ACC" w14:textId="2E1B0E7D" w:rsidR="00B40C38" w:rsidRDefault="00B40C38">
      <w:pPr>
        <w:pStyle w:val="NoSpacing"/>
        <w:spacing w:line="480" w:lineRule="auto"/>
        <w:rPr>
          <w:ins w:id="285" w:author="Gavin" w:date="2019-03-12T23:15:00Z"/>
          <w:rFonts w:ascii="Times New Roman" w:hAnsi="Times New Roman" w:cs="Times New Roman"/>
          <w:sz w:val="24"/>
          <w:szCs w:val="24"/>
        </w:rPr>
      </w:pPr>
      <w:ins w:id="286" w:author="Gavin" w:date="2019-03-13T14:34:00Z">
        <w:r>
          <w:rPr>
            <w:rFonts w:ascii="Times New Roman" w:hAnsi="Times New Roman" w:cs="Times New Roman"/>
            <w:sz w:val="24"/>
            <w:szCs w:val="24"/>
          </w:rPr>
          <w:tab/>
        </w:r>
      </w:ins>
      <w:ins w:id="287" w:author="Gavin" w:date="2019-03-13T14:38:00Z">
        <w:r w:rsidR="007D4A95">
          <w:rPr>
            <w:rFonts w:ascii="Times New Roman" w:hAnsi="Times New Roman" w:cs="Times New Roman"/>
            <w:sz w:val="24"/>
            <w:szCs w:val="24"/>
          </w:rPr>
          <w:t xml:space="preserve">It is possible that </w:t>
        </w:r>
      </w:ins>
      <w:ins w:id="288" w:author="Gavin" w:date="2019-03-13T14:45:00Z">
        <w:r w:rsidR="00E76648">
          <w:rPr>
            <w:rFonts w:ascii="Times New Roman" w:hAnsi="Times New Roman" w:cs="Times New Roman"/>
            <w:sz w:val="24"/>
            <w:szCs w:val="24"/>
          </w:rPr>
          <w:t>there could be source confusion problems in the recognition test.</w:t>
        </w:r>
      </w:ins>
      <w:ins w:id="289" w:author="Gavin" w:date="2019-03-13T14:46:00Z">
        <w:r w:rsidR="00E76648">
          <w:rPr>
            <w:rFonts w:ascii="Times New Roman" w:hAnsi="Times New Roman" w:cs="Times New Roman"/>
            <w:sz w:val="24"/>
            <w:szCs w:val="24"/>
          </w:rPr>
          <w:t xml:space="preserve"> </w:t>
        </w:r>
      </w:ins>
      <w:ins w:id="290" w:author="Gavin" w:date="2019-03-13T15:02:00Z">
        <w:r w:rsidR="00E519D6">
          <w:rPr>
            <w:rFonts w:ascii="Times New Roman" w:hAnsi="Times New Roman" w:cs="Times New Roman"/>
            <w:sz w:val="24"/>
            <w:szCs w:val="24"/>
          </w:rPr>
          <w:t xml:space="preserve">Perhaps </w:t>
        </w:r>
        <w:r w:rsidR="00E519D6">
          <w:rPr>
            <w:rFonts w:ascii="Times New Roman" w:hAnsi="Times New Roman" w:cs="Times New Roman"/>
            <w:i/>
            <w:sz w:val="24"/>
            <w:szCs w:val="24"/>
          </w:rPr>
          <w:t xml:space="preserve">d’ </w:t>
        </w:r>
        <w:r w:rsidR="00E519D6">
          <w:rPr>
            <w:rFonts w:ascii="Times New Roman" w:hAnsi="Times New Roman" w:cs="Times New Roman"/>
            <w:sz w:val="24"/>
            <w:szCs w:val="24"/>
          </w:rPr>
          <w:t xml:space="preserve">decreased throughout the experiment as participants became confused as to whether they recognized the displays from </w:t>
        </w:r>
      </w:ins>
      <w:ins w:id="291" w:author="Gavin" w:date="2019-03-13T15:03:00Z">
        <w:r w:rsidR="00E519D6">
          <w:rPr>
            <w:rFonts w:ascii="Times New Roman" w:hAnsi="Times New Roman" w:cs="Times New Roman"/>
            <w:sz w:val="24"/>
            <w:szCs w:val="24"/>
          </w:rPr>
          <w:t xml:space="preserve">the search task or the previous presentations during the recognition test. </w:t>
        </w:r>
      </w:ins>
      <w:ins w:id="292" w:author="Gavin" w:date="2019-03-13T14:46:00Z">
        <w:r w:rsidR="00E76648">
          <w:rPr>
            <w:rFonts w:ascii="Times New Roman" w:hAnsi="Times New Roman" w:cs="Times New Roman"/>
            <w:sz w:val="24"/>
            <w:szCs w:val="24"/>
          </w:rPr>
          <w:t>We thus looked at the results for only the first block of the recognition test</w:t>
        </w:r>
      </w:ins>
      <w:ins w:id="293" w:author="Gavin" w:date="2019-03-13T15:03:00Z">
        <w:r w:rsidR="00E519D6">
          <w:rPr>
            <w:rFonts w:ascii="Times New Roman" w:hAnsi="Times New Roman" w:cs="Times New Roman"/>
            <w:sz w:val="24"/>
            <w:szCs w:val="24"/>
          </w:rPr>
          <w:t>, where there will not be any source confusion problems</w:t>
        </w:r>
      </w:ins>
      <w:ins w:id="294" w:author="Gavin" w:date="2019-03-13T14:46:00Z">
        <w:r w:rsidR="00E76648">
          <w:rPr>
            <w:rFonts w:ascii="Times New Roman" w:hAnsi="Times New Roman" w:cs="Times New Roman"/>
            <w:sz w:val="24"/>
            <w:szCs w:val="24"/>
          </w:rPr>
          <w:t>.</w:t>
        </w:r>
      </w:ins>
      <w:ins w:id="295" w:author="Gavin" w:date="2019-03-13T15:03:00Z">
        <w:r w:rsidR="00E519D6">
          <w:rPr>
            <w:rFonts w:ascii="Times New Roman" w:hAnsi="Times New Roman" w:cs="Times New Roman"/>
            <w:sz w:val="24"/>
            <w:szCs w:val="24"/>
          </w:rPr>
          <w:t xml:space="preserve"> </w:t>
        </w:r>
      </w:ins>
      <w:ins w:id="296" w:author="Gavin" w:date="2019-03-13T15:24:00Z">
        <w:r w:rsidR="00813475">
          <w:rPr>
            <w:rFonts w:ascii="Times New Roman" w:hAnsi="Times New Roman" w:cs="Times New Roman"/>
            <w:sz w:val="24"/>
            <w:szCs w:val="24"/>
          </w:rPr>
          <w:t>Again, none of the comparisons were statistically significant at</w:t>
        </w:r>
      </w:ins>
      <w:ins w:id="297" w:author="Gavin" w:date="2019-03-13T15:22:00Z">
        <w:r w:rsidR="00813475">
          <w:rPr>
            <w:rFonts w:ascii="Times New Roman" w:hAnsi="Times New Roman" w:cs="Times New Roman"/>
            <w:sz w:val="24"/>
            <w:szCs w:val="24"/>
          </w:rPr>
          <w:t xml:space="preserve"> </w:t>
        </w:r>
      </w:ins>
      <w:ins w:id="298" w:author="Gavin" w:date="2019-03-13T15:23:00Z">
        <w:r w:rsidR="00813475" w:rsidRPr="00073316">
          <w:rPr>
            <w:rFonts w:ascii="Times New Roman" w:hAnsi="Times New Roman" w:cs="Times New Roman"/>
            <w:sz w:val="24"/>
            <w:szCs w:val="24"/>
          </w:rPr>
          <w:t>α</w:t>
        </w:r>
      </w:ins>
      <w:ins w:id="299" w:author="Gavin" w:date="2019-03-13T15:22:00Z">
        <w:r w:rsidR="00813475">
          <w:rPr>
            <w:rFonts w:ascii="Times New Roman" w:hAnsi="Times New Roman" w:cs="Times New Roman"/>
            <w:i/>
            <w:sz w:val="24"/>
            <w:szCs w:val="24"/>
          </w:rPr>
          <w:t xml:space="preserve"> </w:t>
        </w:r>
        <w:r w:rsidR="00813475">
          <w:rPr>
            <w:rFonts w:ascii="Times New Roman" w:hAnsi="Times New Roman" w:cs="Times New Roman"/>
            <w:sz w:val="24"/>
            <w:szCs w:val="24"/>
          </w:rPr>
          <w:t>= .</w:t>
        </w:r>
        <w:commentRangeStart w:id="300"/>
        <w:r w:rsidR="00813475">
          <w:rPr>
            <w:rFonts w:ascii="Times New Roman" w:hAnsi="Times New Roman" w:cs="Times New Roman"/>
            <w:sz w:val="24"/>
            <w:szCs w:val="24"/>
          </w:rPr>
          <w:t>0</w:t>
        </w:r>
      </w:ins>
      <w:ins w:id="301" w:author="Gavin" w:date="2019-03-13T15:23:00Z">
        <w:r w:rsidR="00813475">
          <w:rPr>
            <w:rFonts w:ascii="Times New Roman" w:hAnsi="Times New Roman" w:cs="Times New Roman"/>
            <w:sz w:val="24"/>
            <w:szCs w:val="24"/>
          </w:rPr>
          <w:t>05</w:t>
        </w:r>
      </w:ins>
      <w:ins w:id="302" w:author="Gavin" w:date="2019-03-13T15:22:00Z">
        <w:r w:rsidR="00813475">
          <w:rPr>
            <w:rFonts w:ascii="Times New Roman" w:hAnsi="Times New Roman" w:cs="Times New Roman"/>
            <w:sz w:val="24"/>
            <w:szCs w:val="24"/>
          </w:rPr>
          <w:t xml:space="preserve"> </w:t>
        </w:r>
      </w:ins>
      <w:commentRangeEnd w:id="300"/>
      <w:ins w:id="303" w:author="Gavin" w:date="2019-03-13T15:23:00Z">
        <w:r w:rsidR="00813475">
          <w:rPr>
            <w:rStyle w:val="CommentReference"/>
          </w:rPr>
          <w:commentReference w:id="300"/>
        </w:r>
        <w:r w:rsidR="00813475">
          <w:rPr>
            <w:rFonts w:ascii="Times New Roman" w:hAnsi="Times New Roman" w:cs="Times New Roman"/>
            <w:sz w:val="24"/>
            <w:szCs w:val="24"/>
          </w:rPr>
          <w:t xml:space="preserve">(after </w:t>
        </w:r>
      </w:ins>
      <w:ins w:id="304" w:author="Gavin" w:date="2019-03-13T15:22:00Z">
        <w:r w:rsidR="00813475">
          <w:rPr>
            <w:rFonts w:ascii="Times New Roman" w:hAnsi="Times New Roman" w:cs="Times New Roman"/>
            <w:sz w:val="24"/>
            <w:szCs w:val="24"/>
          </w:rPr>
          <w:t>Bonferroni correction</w:t>
        </w:r>
      </w:ins>
      <w:ins w:id="305" w:author="Gavin" w:date="2019-03-13T15:23:00Z">
        <w:r w:rsidR="00813475">
          <w:rPr>
            <w:rFonts w:ascii="Times New Roman" w:hAnsi="Times New Roman" w:cs="Times New Roman"/>
            <w:sz w:val="24"/>
            <w:szCs w:val="24"/>
          </w:rPr>
          <w:t>)</w:t>
        </w:r>
      </w:ins>
      <w:ins w:id="306" w:author="Gavin" w:date="2019-03-13T15:24:00Z">
        <w:r w:rsidR="00813475">
          <w:rPr>
            <w:rFonts w:ascii="Times New Roman" w:hAnsi="Times New Roman" w:cs="Times New Roman"/>
            <w:sz w:val="24"/>
            <w:szCs w:val="24"/>
          </w:rPr>
          <w:t xml:space="preserve"> suggesting that participants did not have any conscious awareness of the repeated displays even in the first block of the recognition test.</w:t>
        </w:r>
      </w:ins>
      <w:ins w:id="307" w:author="Gavin" w:date="2019-03-13T17:11:00Z">
        <w:r w:rsidR="00657930">
          <w:rPr>
            <w:rFonts w:ascii="Times New Roman" w:hAnsi="Times New Roman" w:cs="Times New Roman"/>
            <w:sz w:val="24"/>
            <w:szCs w:val="24"/>
          </w:rPr>
          <w:t xml:space="preserve"> </w:t>
        </w:r>
      </w:ins>
    </w:p>
    <w:tbl>
      <w:tblPr>
        <w:tblStyle w:val="TableGrid"/>
        <w:tblW w:w="0" w:type="auto"/>
        <w:jc w:val="center"/>
        <w:tblLook w:val="04A0" w:firstRow="1" w:lastRow="0" w:firstColumn="1" w:lastColumn="0" w:noHBand="0" w:noVBand="1"/>
      </w:tblPr>
      <w:tblGrid>
        <w:gridCol w:w="1558"/>
        <w:gridCol w:w="1558"/>
        <w:gridCol w:w="1558"/>
        <w:gridCol w:w="1558"/>
        <w:gridCol w:w="1559"/>
      </w:tblGrid>
      <w:tr w:rsidR="006018BC" w14:paraId="1B180178" w14:textId="77777777" w:rsidTr="00E06097">
        <w:trPr>
          <w:jc w:val="center"/>
          <w:ins w:id="308" w:author="Gavin" w:date="2019-03-12T23:15:00Z"/>
        </w:trPr>
        <w:tc>
          <w:tcPr>
            <w:tcW w:w="1558" w:type="dxa"/>
          </w:tcPr>
          <w:p w14:paraId="189CC6C3" w14:textId="77777777" w:rsidR="006018BC" w:rsidRDefault="006018BC" w:rsidP="00E06097">
            <w:pPr>
              <w:pStyle w:val="NoSpacing"/>
              <w:spacing w:line="480" w:lineRule="auto"/>
              <w:rPr>
                <w:ins w:id="309" w:author="Gavin" w:date="2019-03-12T23:15:00Z"/>
                <w:rFonts w:ascii="Times New Roman" w:hAnsi="Times New Roman"/>
                <w:sz w:val="24"/>
                <w:szCs w:val="24"/>
              </w:rPr>
            </w:pPr>
            <w:ins w:id="310" w:author="Gavin" w:date="2019-03-12T23:15:00Z">
              <w:r>
                <w:rPr>
                  <w:rFonts w:ascii="Times New Roman" w:hAnsi="Times New Roman"/>
                  <w:sz w:val="24"/>
                  <w:szCs w:val="24"/>
                </w:rPr>
                <w:t>Lure set size</w:t>
              </w:r>
            </w:ins>
          </w:p>
        </w:tc>
        <w:tc>
          <w:tcPr>
            <w:tcW w:w="1558" w:type="dxa"/>
          </w:tcPr>
          <w:p w14:paraId="5181F7B0" w14:textId="77777777" w:rsidR="006018BC" w:rsidRDefault="006018BC" w:rsidP="00E06097">
            <w:pPr>
              <w:pStyle w:val="NoSpacing"/>
              <w:spacing w:line="480" w:lineRule="auto"/>
              <w:rPr>
                <w:ins w:id="311" w:author="Gavin" w:date="2019-03-12T23:15:00Z"/>
                <w:rFonts w:ascii="Times New Roman" w:hAnsi="Times New Roman"/>
                <w:sz w:val="24"/>
                <w:szCs w:val="24"/>
              </w:rPr>
            </w:pPr>
            <w:proofErr w:type="gramStart"/>
            <w:ins w:id="312" w:author="Gavin" w:date="2019-03-12T23:15:00Z">
              <w:r w:rsidRPr="00663992">
                <w:rPr>
                  <w:rFonts w:ascii="Times New Roman" w:hAnsi="Times New Roman"/>
                  <w:i/>
                  <w:sz w:val="24"/>
                  <w:szCs w:val="24"/>
                </w:rPr>
                <w:t>t</w:t>
              </w:r>
              <w:r>
                <w:rPr>
                  <w:rFonts w:ascii="Times New Roman" w:hAnsi="Times New Roman"/>
                  <w:sz w:val="24"/>
                  <w:szCs w:val="24"/>
                </w:rPr>
                <w:t>(</w:t>
              </w:r>
              <w:proofErr w:type="gramEnd"/>
              <w:r>
                <w:rPr>
                  <w:rFonts w:ascii="Times New Roman" w:hAnsi="Times New Roman"/>
                  <w:sz w:val="24"/>
                  <w:szCs w:val="24"/>
                </w:rPr>
                <w:t>18)</w:t>
              </w:r>
            </w:ins>
          </w:p>
        </w:tc>
        <w:tc>
          <w:tcPr>
            <w:tcW w:w="1558" w:type="dxa"/>
          </w:tcPr>
          <w:p w14:paraId="0207F468" w14:textId="77777777" w:rsidR="006018BC" w:rsidRPr="00663992" w:rsidRDefault="006018BC" w:rsidP="00E06097">
            <w:pPr>
              <w:pStyle w:val="NoSpacing"/>
              <w:spacing w:line="480" w:lineRule="auto"/>
              <w:rPr>
                <w:ins w:id="313" w:author="Gavin" w:date="2019-03-12T23:15:00Z"/>
                <w:rFonts w:ascii="Times New Roman" w:hAnsi="Times New Roman"/>
                <w:i/>
                <w:sz w:val="24"/>
                <w:szCs w:val="24"/>
              </w:rPr>
            </w:pPr>
            <w:ins w:id="314" w:author="Gavin" w:date="2019-03-12T23:15:00Z">
              <w:r>
                <w:rPr>
                  <w:rFonts w:ascii="Times New Roman" w:hAnsi="Times New Roman"/>
                  <w:sz w:val="24"/>
                  <w:szCs w:val="24"/>
                </w:rPr>
                <w:t>p</w:t>
              </w:r>
            </w:ins>
          </w:p>
        </w:tc>
        <w:tc>
          <w:tcPr>
            <w:tcW w:w="1558" w:type="dxa"/>
          </w:tcPr>
          <w:p w14:paraId="0637E89E" w14:textId="77777777" w:rsidR="006018BC" w:rsidRPr="002754DE" w:rsidRDefault="006018BC" w:rsidP="00E06097">
            <w:pPr>
              <w:pStyle w:val="NoSpacing"/>
              <w:spacing w:line="480" w:lineRule="auto"/>
              <w:rPr>
                <w:ins w:id="315" w:author="Gavin" w:date="2019-03-12T23:15:00Z"/>
                <w:rFonts w:ascii="Times New Roman" w:hAnsi="Times New Roman"/>
                <w:sz w:val="24"/>
                <w:szCs w:val="24"/>
              </w:rPr>
            </w:pPr>
            <w:ins w:id="316" w:author="Gavin" w:date="2019-03-12T23:15:00Z">
              <w:r>
                <w:rPr>
                  <w:rFonts w:ascii="Times New Roman" w:hAnsi="Times New Roman"/>
                  <w:i/>
                  <w:sz w:val="24"/>
                  <w:szCs w:val="24"/>
                </w:rPr>
                <w:t>d’</w:t>
              </w:r>
            </w:ins>
          </w:p>
        </w:tc>
        <w:tc>
          <w:tcPr>
            <w:tcW w:w="1559" w:type="dxa"/>
          </w:tcPr>
          <w:p w14:paraId="29E396AC" w14:textId="77777777" w:rsidR="006018BC" w:rsidRDefault="006018BC" w:rsidP="00E06097">
            <w:pPr>
              <w:pStyle w:val="NoSpacing"/>
              <w:spacing w:line="480" w:lineRule="auto"/>
              <w:rPr>
                <w:ins w:id="317" w:author="Gavin" w:date="2019-03-12T23:15:00Z"/>
                <w:rFonts w:ascii="Times New Roman" w:hAnsi="Times New Roman"/>
                <w:sz w:val="24"/>
                <w:szCs w:val="24"/>
              </w:rPr>
            </w:pPr>
            <w:ins w:id="318" w:author="Gavin" w:date="2019-03-12T23:15:00Z">
              <w:r>
                <w:rPr>
                  <w:rFonts w:ascii="Times New Roman" w:hAnsi="Times New Roman"/>
                  <w:sz w:val="24"/>
                  <w:szCs w:val="24"/>
                </w:rPr>
                <w:t>Effect size</w:t>
              </w:r>
            </w:ins>
          </w:p>
        </w:tc>
      </w:tr>
      <w:tr w:rsidR="006018BC" w14:paraId="15B36AB8" w14:textId="77777777" w:rsidTr="00E06097">
        <w:trPr>
          <w:jc w:val="center"/>
          <w:ins w:id="319" w:author="Gavin" w:date="2019-03-12T23:15:00Z"/>
        </w:trPr>
        <w:tc>
          <w:tcPr>
            <w:tcW w:w="1558" w:type="dxa"/>
          </w:tcPr>
          <w:p w14:paraId="02FD1DA5" w14:textId="77777777" w:rsidR="006018BC" w:rsidRDefault="006018BC" w:rsidP="00E06097">
            <w:pPr>
              <w:pStyle w:val="NoSpacing"/>
              <w:spacing w:line="480" w:lineRule="auto"/>
              <w:rPr>
                <w:ins w:id="320" w:author="Gavin" w:date="2019-03-12T23:15:00Z"/>
                <w:rFonts w:ascii="Times New Roman" w:hAnsi="Times New Roman"/>
                <w:sz w:val="24"/>
                <w:szCs w:val="24"/>
              </w:rPr>
            </w:pPr>
            <w:ins w:id="321" w:author="Gavin" w:date="2019-03-12T23:15:00Z">
              <w:r>
                <w:rPr>
                  <w:rFonts w:ascii="Times New Roman" w:hAnsi="Times New Roman"/>
                  <w:sz w:val="24"/>
                  <w:szCs w:val="24"/>
                </w:rPr>
                <w:t>0</w:t>
              </w:r>
            </w:ins>
          </w:p>
        </w:tc>
        <w:tc>
          <w:tcPr>
            <w:tcW w:w="1558" w:type="dxa"/>
          </w:tcPr>
          <w:p w14:paraId="4366F1E2" w14:textId="6E7E472F" w:rsidR="006018BC" w:rsidRDefault="003C06BB" w:rsidP="00E06097">
            <w:pPr>
              <w:pStyle w:val="NoSpacing"/>
              <w:spacing w:line="480" w:lineRule="auto"/>
              <w:rPr>
                <w:ins w:id="322" w:author="Gavin" w:date="2019-03-12T23:15:00Z"/>
                <w:rFonts w:ascii="Times New Roman" w:hAnsi="Times New Roman"/>
                <w:sz w:val="24"/>
                <w:szCs w:val="24"/>
              </w:rPr>
            </w:pPr>
            <w:ins w:id="323" w:author="Gavin" w:date="2019-03-12T23:20:00Z">
              <w:r>
                <w:rPr>
                  <w:rFonts w:ascii="Times New Roman" w:hAnsi="Times New Roman"/>
                  <w:sz w:val="24"/>
                  <w:szCs w:val="24"/>
                </w:rPr>
                <w:t>3.02</w:t>
              </w:r>
            </w:ins>
          </w:p>
        </w:tc>
        <w:tc>
          <w:tcPr>
            <w:tcW w:w="1558" w:type="dxa"/>
          </w:tcPr>
          <w:p w14:paraId="5F5A505E" w14:textId="281B3F59" w:rsidR="006018BC" w:rsidRDefault="003C06BB" w:rsidP="00E06097">
            <w:pPr>
              <w:pStyle w:val="NoSpacing"/>
              <w:spacing w:line="480" w:lineRule="auto"/>
              <w:rPr>
                <w:ins w:id="324" w:author="Gavin" w:date="2019-03-12T23:15:00Z"/>
                <w:rFonts w:ascii="Times New Roman" w:hAnsi="Times New Roman"/>
                <w:sz w:val="24"/>
                <w:szCs w:val="24"/>
              </w:rPr>
            </w:pPr>
            <w:ins w:id="325" w:author="Gavin" w:date="2019-03-12T23:20:00Z">
              <w:r>
                <w:rPr>
                  <w:rFonts w:ascii="Times New Roman" w:hAnsi="Times New Roman"/>
                  <w:sz w:val="24"/>
                  <w:szCs w:val="24"/>
                </w:rPr>
                <w:t>.0073</w:t>
              </w:r>
            </w:ins>
            <w:ins w:id="326" w:author="Gavin" w:date="2019-03-13T15:20:00Z">
              <w:r w:rsidR="00197A17">
                <w:rPr>
                  <w:rFonts w:ascii="Times New Roman" w:hAnsi="Times New Roman"/>
                  <w:sz w:val="24"/>
                  <w:szCs w:val="24"/>
                </w:rPr>
                <w:t xml:space="preserve">     </w:t>
              </w:r>
            </w:ins>
          </w:p>
        </w:tc>
        <w:tc>
          <w:tcPr>
            <w:tcW w:w="1558" w:type="dxa"/>
          </w:tcPr>
          <w:p w14:paraId="26CA1678" w14:textId="730EFFDE" w:rsidR="006018BC" w:rsidRDefault="003C06BB" w:rsidP="00E06097">
            <w:pPr>
              <w:pStyle w:val="NoSpacing"/>
              <w:spacing w:line="480" w:lineRule="auto"/>
              <w:rPr>
                <w:ins w:id="327" w:author="Gavin" w:date="2019-03-12T23:15:00Z"/>
                <w:rFonts w:ascii="Times New Roman" w:hAnsi="Times New Roman"/>
                <w:sz w:val="24"/>
                <w:szCs w:val="24"/>
              </w:rPr>
            </w:pPr>
            <w:ins w:id="328" w:author="Gavin" w:date="2019-03-12T23:20:00Z">
              <w:r>
                <w:rPr>
                  <w:rFonts w:ascii="Times New Roman" w:hAnsi="Times New Roman"/>
                  <w:sz w:val="24"/>
                  <w:szCs w:val="24"/>
                </w:rPr>
                <w:t>.484</w:t>
              </w:r>
            </w:ins>
          </w:p>
        </w:tc>
        <w:tc>
          <w:tcPr>
            <w:tcW w:w="1559" w:type="dxa"/>
          </w:tcPr>
          <w:p w14:paraId="31CCB7C9" w14:textId="50756DB0" w:rsidR="006018BC" w:rsidRDefault="0098367A" w:rsidP="00E06097">
            <w:pPr>
              <w:pStyle w:val="NoSpacing"/>
              <w:spacing w:line="480" w:lineRule="auto"/>
              <w:rPr>
                <w:ins w:id="329" w:author="Gavin" w:date="2019-03-12T23:15:00Z"/>
                <w:rFonts w:ascii="Times New Roman" w:hAnsi="Times New Roman"/>
                <w:sz w:val="24"/>
                <w:szCs w:val="24"/>
              </w:rPr>
            </w:pPr>
            <w:ins w:id="330" w:author="Gavin" w:date="2019-03-13T16:44:00Z">
              <w:r>
                <w:rPr>
                  <w:rFonts w:ascii="Times New Roman" w:hAnsi="Times New Roman"/>
                  <w:sz w:val="24"/>
                  <w:szCs w:val="24"/>
                </w:rPr>
                <w:t>.694</w:t>
              </w:r>
            </w:ins>
          </w:p>
        </w:tc>
      </w:tr>
      <w:tr w:rsidR="006018BC" w14:paraId="71E485E2" w14:textId="77777777" w:rsidTr="00E06097">
        <w:trPr>
          <w:jc w:val="center"/>
          <w:ins w:id="331" w:author="Gavin" w:date="2019-03-12T23:15:00Z"/>
        </w:trPr>
        <w:tc>
          <w:tcPr>
            <w:tcW w:w="1558" w:type="dxa"/>
          </w:tcPr>
          <w:p w14:paraId="1F11E060" w14:textId="77777777" w:rsidR="006018BC" w:rsidRDefault="006018BC" w:rsidP="00E06097">
            <w:pPr>
              <w:pStyle w:val="NoSpacing"/>
              <w:spacing w:line="480" w:lineRule="auto"/>
              <w:rPr>
                <w:ins w:id="332" w:author="Gavin" w:date="2019-03-12T23:15:00Z"/>
                <w:rFonts w:ascii="Times New Roman" w:hAnsi="Times New Roman"/>
                <w:sz w:val="24"/>
                <w:szCs w:val="24"/>
              </w:rPr>
            </w:pPr>
            <w:ins w:id="333" w:author="Gavin" w:date="2019-03-12T23:15:00Z">
              <w:r>
                <w:rPr>
                  <w:rFonts w:ascii="Times New Roman" w:hAnsi="Times New Roman"/>
                  <w:sz w:val="24"/>
                  <w:szCs w:val="24"/>
                </w:rPr>
                <w:t>3</w:t>
              </w:r>
            </w:ins>
          </w:p>
        </w:tc>
        <w:tc>
          <w:tcPr>
            <w:tcW w:w="1558" w:type="dxa"/>
          </w:tcPr>
          <w:p w14:paraId="0BD979F3" w14:textId="7D7DCF61" w:rsidR="006018BC" w:rsidRDefault="006018BC" w:rsidP="00E06097">
            <w:pPr>
              <w:pStyle w:val="NoSpacing"/>
              <w:spacing w:line="480" w:lineRule="auto"/>
              <w:rPr>
                <w:ins w:id="334" w:author="Gavin" w:date="2019-03-12T23:15:00Z"/>
                <w:rFonts w:ascii="Times New Roman" w:hAnsi="Times New Roman"/>
                <w:sz w:val="24"/>
                <w:szCs w:val="24"/>
              </w:rPr>
            </w:pPr>
            <w:ins w:id="335" w:author="Gavin" w:date="2019-03-12T23:15:00Z">
              <w:r>
                <w:rPr>
                  <w:rFonts w:ascii="Times New Roman" w:hAnsi="Times New Roman"/>
                  <w:sz w:val="24"/>
                  <w:szCs w:val="24"/>
                </w:rPr>
                <w:t>-</w:t>
              </w:r>
            </w:ins>
            <w:ins w:id="336" w:author="Gavin" w:date="2019-03-12T23:21:00Z">
              <w:r w:rsidR="003C06BB">
                <w:rPr>
                  <w:rFonts w:ascii="Times New Roman" w:hAnsi="Times New Roman"/>
                  <w:sz w:val="24"/>
                  <w:szCs w:val="24"/>
                </w:rPr>
                <w:t>1.42</w:t>
              </w:r>
            </w:ins>
          </w:p>
        </w:tc>
        <w:tc>
          <w:tcPr>
            <w:tcW w:w="1558" w:type="dxa"/>
          </w:tcPr>
          <w:p w14:paraId="31282629" w14:textId="04B27CF8" w:rsidR="006018BC" w:rsidRDefault="006018BC" w:rsidP="00E06097">
            <w:pPr>
              <w:pStyle w:val="NoSpacing"/>
              <w:spacing w:line="480" w:lineRule="auto"/>
              <w:rPr>
                <w:ins w:id="337" w:author="Gavin" w:date="2019-03-12T23:15:00Z"/>
                <w:rFonts w:ascii="Times New Roman" w:hAnsi="Times New Roman"/>
                <w:sz w:val="24"/>
                <w:szCs w:val="24"/>
              </w:rPr>
            </w:pPr>
            <w:ins w:id="338" w:author="Gavin" w:date="2019-03-12T23:15:00Z">
              <w:r>
                <w:rPr>
                  <w:rFonts w:ascii="Times New Roman" w:hAnsi="Times New Roman"/>
                  <w:sz w:val="24"/>
                  <w:szCs w:val="24"/>
                </w:rPr>
                <w:t>.</w:t>
              </w:r>
            </w:ins>
            <w:ins w:id="339" w:author="Gavin" w:date="2019-03-12T23:22:00Z">
              <w:r w:rsidR="003C06BB">
                <w:rPr>
                  <w:rFonts w:ascii="Times New Roman" w:hAnsi="Times New Roman"/>
                  <w:sz w:val="24"/>
                  <w:szCs w:val="24"/>
                </w:rPr>
                <w:t>172</w:t>
              </w:r>
            </w:ins>
          </w:p>
        </w:tc>
        <w:tc>
          <w:tcPr>
            <w:tcW w:w="1558" w:type="dxa"/>
          </w:tcPr>
          <w:p w14:paraId="6C4CC64A" w14:textId="52898CEB" w:rsidR="006018BC" w:rsidRDefault="003C06BB" w:rsidP="00E06097">
            <w:pPr>
              <w:pStyle w:val="NoSpacing"/>
              <w:spacing w:line="480" w:lineRule="auto"/>
              <w:rPr>
                <w:ins w:id="340" w:author="Gavin" w:date="2019-03-12T23:15:00Z"/>
                <w:rFonts w:ascii="Times New Roman" w:hAnsi="Times New Roman"/>
                <w:sz w:val="24"/>
                <w:szCs w:val="24"/>
              </w:rPr>
            </w:pPr>
            <w:ins w:id="341" w:author="Gavin" w:date="2019-03-12T23:22:00Z">
              <w:r>
                <w:rPr>
                  <w:rFonts w:ascii="Times New Roman" w:hAnsi="Times New Roman"/>
                  <w:sz w:val="24"/>
                  <w:szCs w:val="24"/>
                </w:rPr>
                <w:t>-0.132</w:t>
              </w:r>
            </w:ins>
          </w:p>
        </w:tc>
        <w:tc>
          <w:tcPr>
            <w:tcW w:w="1559" w:type="dxa"/>
          </w:tcPr>
          <w:p w14:paraId="585FE517" w14:textId="6FCB8A1C" w:rsidR="006018BC" w:rsidRDefault="0098367A" w:rsidP="00E06097">
            <w:pPr>
              <w:pStyle w:val="NoSpacing"/>
              <w:spacing w:line="480" w:lineRule="auto"/>
              <w:rPr>
                <w:ins w:id="342" w:author="Gavin" w:date="2019-03-12T23:15:00Z"/>
                <w:rFonts w:ascii="Times New Roman" w:hAnsi="Times New Roman"/>
                <w:sz w:val="24"/>
                <w:szCs w:val="24"/>
              </w:rPr>
            </w:pPr>
            <w:ins w:id="343" w:author="Gavin" w:date="2019-03-13T16:45:00Z">
              <w:r>
                <w:rPr>
                  <w:rFonts w:ascii="Times New Roman" w:hAnsi="Times New Roman"/>
                  <w:sz w:val="24"/>
                  <w:szCs w:val="24"/>
                </w:rPr>
                <w:t>-.326</w:t>
              </w:r>
            </w:ins>
          </w:p>
        </w:tc>
      </w:tr>
      <w:tr w:rsidR="006018BC" w14:paraId="267EA2C9" w14:textId="77777777" w:rsidTr="00E06097">
        <w:trPr>
          <w:jc w:val="center"/>
          <w:ins w:id="344" w:author="Gavin" w:date="2019-03-12T23:15:00Z"/>
        </w:trPr>
        <w:tc>
          <w:tcPr>
            <w:tcW w:w="1558" w:type="dxa"/>
          </w:tcPr>
          <w:p w14:paraId="66F129D5" w14:textId="77777777" w:rsidR="006018BC" w:rsidRDefault="006018BC" w:rsidP="00E06097">
            <w:pPr>
              <w:pStyle w:val="NoSpacing"/>
              <w:spacing w:line="480" w:lineRule="auto"/>
              <w:rPr>
                <w:ins w:id="345" w:author="Gavin" w:date="2019-03-12T23:15:00Z"/>
                <w:rFonts w:ascii="Times New Roman" w:hAnsi="Times New Roman"/>
                <w:sz w:val="24"/>
                <w:szCs w:val="24"/>
              </w:rPr>
            </w:pPr>
            <w:ins w:id="346" w:author="Gavin" w:date="2019-03-12T23:15:00Z">
              <w:r>
                <w:rPr>
                  <w:rFonts w:ascii="Times New Roman" w:hAnsi="Times New Roman"/>
                  <w:sz w:val="24"/>
                  <w:szCs w:val="24"/>
                </w:rPr>
                <w:t>9</w:t>
              </w:r>
            </w:ins>
          </w:p>
        </w:tc>
        <w:tc>
          <w:tcPr>
            <w:tcW w:w="1558" w:type="dxa"/>
          </w:tcPr>
          <w:p w14:paraId="4CDEBE99" w14:textId="24AAAC34" w:rsidR="006018BC" w:rsidRDefault="006018BC" w:rsidP="00E06097">
            <w:pPr>
              <w:pStyle w:val="NoSpacing"/>
              <w:spacing w:line="480" w:lineRule="auto"/>
              <w:rPr>
                <w:ins w:id="347" w:author="Gavin" w:date="2019-03-12T23:15:00Z"/>
                <w:rFonts w:ascii="Times New Roman" w:hAnsi="Times New Roman"/>
                <w:sz w:val="24"/>
                <w:szCs w:val="24"/>
              </w:rPr>
            </w:pPr>
            <w:ins w:id="348" w:author="Gavin" w:date="2019-03-12T23:15:00Z">
              <w:r>
                <w:rPr>
                  <w:rFonts w:ascii="Times New Roman" w:hAnsi="Times New Roman"/>
                  <w:sz w:val="24"/>
                  <w:szCs w:val="24"/>
                </w:rPr>
                <w:t>-</w:t>
              </w:r>
            </w:ins>
            <w:ins w:id="349" w:author="Gavin" w:date="2019-03-12T23:22:00Z">
              <w:r w:rsidR="003C06BB">
                <w:rPr>
                  <w:rFonts w:ascii="Times New Roman" w:hAnsi="Times New Roman"/>
                  <w:sz w:val="24"/>
                  <w:szCs w:val="24"/>
                </w:rPr>
                <w:t>1.18</w:t>
              </w:r>
            </w:ins>
          </w:p>
        </w:tc>
        <w:tc>
          <w:tcPr>
            <w:tcW w:w="1558" w:type="dxa"/>
          </w:tcPr>
          <w:p w14:paraId="1842D4D7" w14:textId="2603281E" w:rsidR="006018BC" w:rsidRDefault="003C06BB" w:rsidP="00E06097">
            <w:pPr>
              <w:pStyle w:val="NoSpacing"/>
              <w:spacing w:line="480" w:lineRule="auto"/>
              <w:rPr>
                <w:ins w:id="350" w:author="Gavin" w:date="2019-03-12T23:15:00Z"/>
                <w:rFonts w:ascii="Times New Roman" w:hAnsi="Times New Roman"/>
                <w:sz w:val="24"/>
                <w:szCs w:val="24"/>
              </w:rPr>
            </w:pPr>
            <w:ins w:id="351" w:author="Gavin" w:date="2019-03-12T23:22:00Z">
              <w:r>
                <w:rPr>
                  <w:rFonts w:ascii="Times New Roman" w:hAnsi="Times New Roman"/>
                  <w:sz w:val="24"/>
                  <w:szCs w:val="24"/>
                </w:rPr>
                <w:t>.253</w:t>
              </w:r>
            </w:ins>
          </w:p>
        </w:tc>
        <w:tc>
          <w:tcPr>
            <w:tcW w:w="1558" w:type="dxa"/>
          </w:tcPr>
          <w:p w14:paraId="56EC0D1A" w14:textId="7649B8AE" w:rsidR="006018BC" w:rsidRDefault="003C06BB" w:rsidP="00E06097">
            <w:pPr>
              <w:pStyle w:val="NoSpacing"/>
              <w:spacing w:line="480" w:lineRule="auto"/>
              <w:rPr>
                <w:ins w:id="352" w:author="Gavin" w:date="2019-03-12T23:15:00Z"/>
                <w:rFonts w:ascii="Times New Roman" w:hAnsi="Times New Roman"/>
                <w:sz w:val="24"/>
                <w:szCs w:val="24"/>
              </w:rPr>
            </w:pPr>
            <w:ins w:id="353" w:author="Gavin" w:date="2019-03-12T23:22:00Z">
              <w:r>
                <w:rPr>
                  <w:rFonts w:ascii="Times New Roman" w:hAnsi="Times New Roman"/>
                  <w:sz w:val="24"/>
                  <w:szCs w:val="24"/>
                </w:rPr>
                <w:t>-.102</w:t>
              </w:r>
            </w:ins>
          </w:p>
        </w:tc>
        <w:tc>
          <w:tcPr>
            <w:tcW w:w="1559" w:type="dxa"/>
          </w:tcPr>
          <w:p w14:paraId="38BF85D9" w14:textId="236B46C2" w:rsidR="006018BC" w:rsidRDefault="0098367A" w:rsidP="00E06097">
            <w:pPr>
              <w:pStyle w:val="NoSpacing"/>
              <w:spacing w:line="480" w:lineRule="auto"/>
              <w:rPr>
                <w:ins w:id="354" w:author="Gavin" w:date="2019-03-12T23:15:00Z"/>
                <w:rFonts w:ascii="Times New Roman" w:hAnsi="Times New Roman"/>
                <w:sz w:val="24"/>
                <w:szCs w:val="24"/>
              </w:rPr>
            </w:pPr>
            <w:ins w:id="355" w:author="Gavin" w:date="2019-03-13T16:45:00Z">
              <w:r>
                <w:rPr>
                  <w:rFonts w:ascii="Times New Roman" w:hAnsi="Times New Roman"/>
                  <w:sz w:val="24"/>
                  <w:szCs w:val="24"/>
                </w:rPr>
                <w:t>-.271</w:t>
              </w:r>
            </w:ins>
          </w:p>
        </w:tc>
      </w:tr>
      <w:tr w:rsidR="006018BC" w14:paraId="7F58D59F" w14:textId="77777777" w:rsidTr="00E06097">
        <w:trPr>
          <w:jc w:val="center"/>
          <w:ins w:id="356" w:author="Gavin" w:date="2019-03-12T23:15:00Z"/>
        </w:trPr>
        <w:tc>
          <w:tcPr>
            <w:tcW w:w="1558" w:type="dxa"/>
          </w:tcPr>
          <w:p w14:paraId="6337C166" w14:textId="77777777" w:rsidR="006018BC" w:rsidRDefault="006018BC" w:rsidP="00E06097">
            <w:pPr>
              <w:pStyle w:val="NoSpacing"/>
              <w:spacing w:line="480" w:lineRule="auto"/>
              <w:rPr>
                <w:ins w:id="357" w:author="Gavin" w:date="2019-03-12T23:15:00Z"/>
                <w:rFonts w:ascii="Times New Roman" w:hAnsi="Times New Roman"/>
                <w:sz w:val="24"/>
                <w:szCs w:val="24"/>
              </w:rPr>
            </w:pPr>
            <w:ins w:id="358" w:author="Gavin" w:date="2019-03-12T23:15:00Z">
              <w:r>
                <w:rPr>
                  <w:rFonts w:ascii="Times New Roman" w:hAnsi="Times New Roman"/>
                  <w:sz w:val="24"/>
                  <w:szCs w:val="24"/>
                </w:rPr>
                <w:t>19</w:t>
              </w:r>
            </w:ins>
          </w:p>
        </w:tc>
        <w:tc>
          <w:tcPr>
            <w:tcW w:w="1558" w:type="dxa"/>
          </w:tcPr>
          <w:p w14:paraId="6D0351B9" w14:textId="486B5A18" w:rsidR="006018BC" w:rsidRDefault="006018BC" w:rsidP="00E06097">
            <w:pPr>
              <w:pStyle w:val="NoSpacing"/>
              <w:spacing w:line="480" w:lineRule="auto"/>
              <w:rPr>
                <w:ins w:id="359" w:author="Gavin" w:date="2019-03-12T23:15:00Z"/>
                <w:rFonts w:ascii="Times New Roman" w:hAnsi="Times New Roman"/>
                <w:sz w:val="24"/>
                <w:szCs w:val="24"/>
              </w:rPr>
            </w:pPr>
            <w:ins w:id="360" w:author="Gavin" w:date="2019-03-12T23:15:00Z">
              <w:r>
                <w:rPr>
                  <w:rFonts w:ascii="Times New Roman" w:hAnsi="Times New Roman"/>
                  <w:sz w:val="24"/>
                  <w:szCs w:val="24"/>
                </w:rPr>
                <w:t>-0.</w:t>
              </w:r>
            </w:ins>
            <w:ins w:id="361" w:author="Gavin" w:date="2019-03-12T23:22:00Z">
              <w:r w:rsidR="003C06BB">
                <w:rPr>
                  <w:rFonts w:ascii="Times New Roman" w:hAnsi="Times New Roman"/>
                  <w:sz w:val="24"/>
                  <w:szCs w:val="24"/>
                </w:rPr>
                <w:t>3</w:t>
              </w:r>
            </w:ins>
            <w:ins w:id="362" w:author="Gavin" w:date="2019-03-13T16:45:00Z">
              <w:r w:rsidR="0098367A">
                <w:rPr>
                  <w:rFonts w:ascii="Times New Roman" w:hAnsi="Times New Roman"/>
                  <w:sz w:val="24"/>
                  <w:szCs w:val="24"/>
                </w:rPr>
                <w:t>8</w:t>
              </w:r>
            </w:ins>
          </w:p>
        </w:tc>
        <w:tc>
          <w:tcPr>
            <w:tcW w:w="1558" w:type="dxa"/>
          </w:tcPr>
          <w:p w14:paraId="33632716" w14:textId="4C08267D" w:rsidR="006018BC" w:rsidRDefault="003C06BB" w:rsidP="00E06097">
            <w:pPr>
              <w:pStyle w:val="NoSpacing"/>
              <w:spacing w:line="480" w:lineRule="auto"/>
              <w:rPr>
                <w:ins w:id="363" w:author="Gavin" w:date="2019-03-12T23:15:00Z"/>
                <w:rFonts w:ascii="Times New Roman" w:hAnsi="Times New Roman"/>
                <w:sz w:val="24"/>
                <w:szCs w:val="24"/>
              </w:rPr>
            </w:pPr>
            <w:ins w:id="364" w:author="Gavin" w:date="2019-03-12T23:22:00Z">
              <w:r>
                <w:rPr>
                  <w:rFonts w:ascii="Times New Roman" w:hAnsi="Times New Roman"/>
                  <w:sz w:val="24"/>
                  <w:szCs w:val="24"/>
                </w:rPr>
                <w:t>.</w:t>
              </w:r>
            </w:ins>
            <w:ins w:id="365" w:author="Gavin" w:date="2019-03-12T23:23:00Z">
              <w:r>
                <w:rPr>
                  <w:rFonts w:ascii="Times New Roman" w:hAnsi="Times New Roman"/>
                  <w:sz w:val="24"/>
                  <w:szCs w:val="24"/>
                </w:rPr>
                <w:t>71</w:t>
              </w:r>
            </w:ins>
          </w:p>
        </w:tc>
        <w:tc>
          <w:tcPr>
            <w:tcW w:w="1558" w:type="dxa"/>
          </w:tcPr>
          <w:p w14:paraId="7DDF3AA6" w14:textId="53856CD1" w:rsidR="006018BC" w:rsidRDefault="003C06BB" w:rsidP="00E06097">
            <w:pPr>
              <w:pStyle w:val="NoSpacing"/>
              <w:spacing w:line="480" w:lineRule="auto"/>
              <w:rPr>
                <w:ins w:id="366" w:author="Gavin" w:date="2019-03-12T23:15:00Z"/>
                <w:rFonts w:ascii="Times New Roman" w:hAnsi="Times New Roman"/>
                <w:sz w:val="24"/>
                <w:szCs w:val="24"/>
              </w:rPr>
            </w:pPr>
            <w:ins w:id="367" w:author="Gavin" w:date="2019-03-12T23:23:00Z">
              <w:r>
                <w:rPr>
                  <w:rFonts w:ascii="Times New Roman" w:hAnsi="Times New Roman"/>
                  <w:sz w:val="24"/>
                  <w:szCs w:val="24"/>
                </w:rPr>
                <w:t>-0.0528</w:t>
              </w:r>
            </w:ins>
          </w:p>
        </w:tc>
        <w:tc>
          <w:tcPr>
            <w:tcW w:w="1559" w:type="dxa"/>
          </w:tcPr>
          <w:p w14:paraId="77D9F354" w14:textId="16988C6E" w:rsidR="006018BC" w:rsidRDefault="0098367A" w:rsidP="00E06097">
            <w:pPr>
              <w:pStyle w:val="NoSpacing"/>
              <w:spacing w:line="480" w:lineRule="auto"/>
              <w:rPr>
                <w:ins w:id="368" w:author="Gavin" w:date="2019-03-12T23:15:00Z"/>
                <w:rFonts w:ascii="Times New Roman" w:hAnsi="Times New Roman"/>
                <w:sz w:val="24"/>
                <w:szCs w:val="24"/>
              </w:rPr>
            </w:pPr>
            <w:ins w:id="369" w:author="Gavin" w:date="2019-03-13T16:45:00Z">
              <w:r>
                <w:rPr>
                  <w:rFonts w:ascii="Times New Roman" w:hAnsi="Times New Roman"/>
                  <w:sz w:val="24"/>
                  <w:szCs w:val="24"/>
                </w:rPr>
                <w:t>-.0872</w:t>
              </w:r>
            </w:ins>
          </w:p>
        </w:tc>
      </w:tr>
      <w:tr w:rsidR="006018BC" w14:paraId="5F110C97" w14:textId="77777777" w:rsidTr="00E06097">
        <w:trPr>
          <w:jc w:val="center"/>
          <w:ins w:id="370" w:author="Gavin" w:date="2019-03-12T23:15:00Z"/>
        </w:trPr>
        <w:tc>
          <w:tcPr>
            <w:tcW w:w="1558" w:type="dxa"/>
          </w:tcPr>
          <w:p w14:paraId="0E083B90" w14:textId="77777777" w:rsidR="006018BC" w:rsidRDefault="006018BC" w:rsidP="00E06097">
            <w:pPr>
              <w:pStyle w:val="NoSpacing"/>
              <w:spacing w:line="480" w:lineRule="auto"/>
              <w:rPr>
                <w:ins w:id="371" w:author="Gavin" w:date="2019-03-12T23:15:00Z"/>
                <w:rFonts w:ascii="Times New Roman" w:hAnsi="Times New Roman"/>
                <w:sz w:val="24"/>
                <w:szCs w:val="24"/>
              </w:rPr>
            </w:pPr>
            <w:ins w:id="372" w:author="Gavin" w:date="2019-03-12T23:15:00Z">
              <w:r>
                <w:rPr>
                  <w:rFonts w:ascii="Times New Roman" w:hAnsi="Times New Roman"/>
                  <w:sz w:val="24"/>
                  <w:szCs w:val="24"/>
                </w:rPr>
                <w:t>31</w:t>
              </w:r>
            </w:ins>
          </w:p>
        </w:tc>
        <w:tc>
          <w:tcPr>
            <w:tcW w:w="1558" w:type="dxa"/>
          </w:tcPr>
          <w:p w14:paraId="6CE1AE18" w14:textId="150D6702" w:rsidR="006018BC" w:rsidRDefault="003C06BB" w:rsidP="00E06097">
            <w:pPr>
              <w:pStyle w:val="NoSpacing"/>
              <w:spacing w:line="480" w:lineRule="auto"/>
              <w:rPr>
                <w:ins w:id="373" w:author="Gavin" w:date="2019-03-12T23:15:00Z"/>
                <w:rFonts w:ascii="Times New Roman" w:hAnsi="Times New Roman"/>
                <w:sz w:val="24"/>
                <w:szCs w:val="24"/>
              </w:rPr>
            </w:pPr>
            <w:ins w:id="374" w:author="Gavin" w:date="2019-03-12T23:23:00Z">
              <w:r>
                <w:rPr>
                  <w:rFonts w:ascii="Times New Roman" w:hAnsi="Times New Roman"/>
                  <w:sz w:val="24"/>
                  <w:szCs w:val="24"/>
                </w:rPr>
                <w:t>0.039</w:t>
              </w:r>
            </w:ins>
          </w:p>
        </w:tc>
        <w:tc>
          <w:tcPr>
            <w:tcW w:w="1558" w:type="dxa"/>
          </w:tcPr>
          <w:p w14:paraId="28E0C40F" w14:textId="47F4335B" w:rsidR="006018BC" w:rsidRDefault="003C06BB" w:rsidP="00E06097">
            <w:pPr>
              <w:pStyle w:val="NoSpacing"/>
              <w:spacing w:line="480" w:lineRule="auto"/>
              <w:rPr>
                <w:ins w:id="375" w:author="Gavin" w:date="2019-03-12T23:15:00Z"/>
                <w:rFonts w:ascii="Times New Roman" w:hAnsi="Times New Roman"/>
                <w:sz w:val="24"/>
                <w:szCs w:val="24"/>
              </w:rPr>
            </w:pPr>
            <w:ins w:id="376" w:author="Gavin" w:date="2019-03-12T23:23:00Z">
              <w:r>
                <w:rPr>
                  <w:rFonts w:ascii="Times New Roman" w:hAnsi="Times New Roman"/>
                  <w:sz w:val="24"/>
                  <w:szCs w:val="24"/>
                </w:rPr>
                <w:t>.969</w:t>
              </w:r>
            </w:ins>
          </w:p>
        </w:tc>
        <w:tc>
          <w:tcPr>
            <w:tcW w:w="1558" w:type="dxa"/>
          </w:tcPr>
          <w:p w14:paraId="51CE384F" w14:textId="6028ECE7" w:rsidR="006018BC" w:rsidRDefault="003C06BB" w:rsidP="00E06097">
            <w:pPr>
              <w:pStyle w:val="NoSpacing"/>
              <w:spacing w:line="480" w:lineRule="auto"/>
              <w:rPr>
                <w:ins w:id="377" w:author="Gavin" w:date="2019-03-12T23:15:00Z"/>
                <w:rFonts w:ascii="Times New Roman" w:hAnsi="Times New Roman"/>
                <w:sz w:val="24"/>
                <w:szCs w:val="24"/>
              </w:rPr>
            </w:pPr>
            <w:ins w:id="378" w:author="Gavin" w:date="2019-03-12T23:23:00Z">
              <w:r>
                <w:rPr>
                  <w:rFonts w:ascii="Times New Roman" w:hAnsi="Times New Roman"/>
                  <w:sz w:val="24"/>
                  <w:szCs w:val="24"/>
                </w:rPr>
                <w:t>0.00558</w:t>
              </w:r>
            </w:ins>
          </w:p>
        </w:tc>
        <w:tc>
          <w:tcPr>
            <w:tcW w:w="1559" w:type="dxa"/>
          </w:tcPr>
          <w:p w14:paraId="6F5305C3" w14:textId="10134AAF" w:rsidR="006018BC" w:rsidRDefault="0098367A" w:rsidP="00E06097">
            <w:pPr>
              <w:pStyle w:val="NoSpacing"/>
              <w:spacing w:line="480" w:lineRule="auto"/>
              <w:rPr>
                <w:ins w:id="379" w:author="Gavin" w:date="2019-03-12T23:15:00Z"/>
                <w:rFonts w:ascii="Times New Roman" w:hAnsi="Times New Roman"/>
                <w:sz w:val="24"/>
                <w:szCs w:val="24"/>
              </w:rPr>
            </w:pPr>
            <w:ins w:id="380" w:author="Gavin" w:date="2019-03-13T16:45:00Z">
              <w:r>
                <w:rPr>
                  <w:rFonts w:ascii="Times New Roman" w:hAnsi="Times New Roman"/>
                  <w:sz w:val="24"/>
                  <w:szCs w:val="24"/>
                </w:rPr>
                <w:t>.00</w:t>
              </w:r>
              <w:r w:rsidR="009C68F4">
                <w:rPr>
                  <w:rFonts w:ascii="Times New Roman" w:hAnsi="Times New Roman"/>
                  <w:sz w:val="24"/>
                  <w:szCs w:val="24"/>
                </w:rPr>
                <w:t>895</w:t>
              </w:r>
            </w:ins>
          </w:p>
        </w:tc>
      </w:tr>
    </w:tbl>
    <w:p w14:paraId="26E41F98" w14:textId="7E331581" w:rsidR="006018BC" w:rsidRDefault="006018BC">
      <w:pPr>
        <w:pStyle w:val="NoSpacing"/>
        <w:spacing w:line="480" w:lineRule="auto"/>
        <w:rPr>
          <w:ins w:id="381" w:author="Gavin" w:date="2019-03-13T00:59:00Z"/>
          <w:rFonts w:ascii="Times New Roman" w:hAnsi="Times New Roman" w:cs="Times New Roman"/>
          <w:sz w:val="24"/>
          <w:szCs w:val="24"/>
        </w:rPr>
      </w:pPr>
    </w:p>
    <w:p w14:paraId="08CD03C8" w14:textId="30786D7A" w:rsidR="003C3D65" w:rsidRPr="00E240B3" w:rsidRDefault="003C3D65">
      <w:pPr>
        <w:pStyle w:val="NoSpacing"/>
        <w:spacing w:line="480" w:lineRule="auto"/>
        <w:rPr>
          <w:ins w:id="382" w:author="Gavin" w:date="2019-03-10T19:10:00Z"/>
          <w:rFonts w:ascii="Times New Roman" w:hAnsi="Times New Roman" w:cs="Times New Roman"/>
          <w:sz w:val="24"/>
          <w:szCs w:val="24"/>
          <w:rPrChange w:id="383" w:author="Gavin" w:date="2019-03-10T19:11:00Z">
            <w:rPr>
              <w:ins w:id="384" w:author="Gavin" w:date="2019-03-10T19:10:00Z"/>
              <w:rFonts w:ascii="Times New Roman" w:hAnsi="Times New Roman" w:cs="Times New Roman"/>
              <w:b/>
              <w:sz w:val="24"/>
              <w:szCs w:val="24"/>
            </w:rPr>
          </w:rPrChange>
        </w:rPr>
        <w:pPrChange w:id="385" w:author="Gavin" w:date="2019-03-10T19:11:00Z">
          <w:pPr>
            <w:pStyle w:val="NoSpacing"/>
            <w:spacing w:line="480" w:lineRule="auto"/>
            <w:jc w:val="center"/>
          </w:pPr>
        </w:pPrChange>
      </w:pPr>
      <w:ins w:id="386" w:author="Gavin" w:date="2019-03-13T00:59:00Z">
        <w:r>
          <w:rPr>
            <w:rFonts w:ascii="Times New Roman" w:hAnsi="Times New Roman" w:cs="Times New Roman"/>
            <w:sz w:val="24"/>
            <w:szCs w:val="24"/>
          </w:rPr>
          <w:tab/>
          <w:t xml:space="preserve">An exploratory analysis </w:t>
        </w:r>
      </w:ins>
      <w:ins w:id="387" w:author="Gavin" w:date="2019-03-13T01:00:00Z">
        <w:r>
          <w:rPr>
            <w:rFonts w:ascii="Times New Roman" w:hAnsi="Times New Roman" w:cs="Times New Roman"/>
            <w:sz w:val="24"/>
            <w:szCs w:val="24"/>
          </w:rPr>
          <w:t xml:space="preserve">was conducted to examine </w:t>
        </w:r>
      </w:ins>
      <w:ins w:id="388" w:author="Gavin" w:date="2019-03-13T01:01:00Z">
        <w:r>
          <w:rPr>
            <w:rFonts w:ascii="Times New Roman" w:hAnsi="Times New Roman" w:cs="Times New Roman"/>
            <w:sz w:val="24"/>
            <w:szCs w:val="24"/>
          </w:rPr>
          <w:t xml:space="preserve">the possibility that some displays could have </w:t>
        </w:r>
      </w:ins>
      <w:ins w:id="389" w:author="Gavin" w:date="2019-03-13T01:02:00Z">
        <w:r>
          <w:rPr>
            <w:rFonts w:ascii="Times New Roman" w:hAnsi="Times New Roman" w:cs="Times New Roman"/>
            <w:sz w:val="24"/>
            <w:szCs w:val="24"/>
          </w:rPr>
          <w:t xml:space="preserve">been explicitly recognized. </w:t>
        </w:r>
      </w:ins>
      <w:proofErr w:type="gramStart"/>
      <w:ins w:id="390" w:author="Gavin" w:date="2019-03-13T14:37:00Z">
        <w:r w:rsidR="007D4A95">
          <w:rPr>
            <w:rFonts w:ascii="Times New Roman" w:hAnsi="Times New Roman" w:cs="Times New Roman"/>
            <w:sz w:val="24"/>
            <w:szCs w:val="24"/>
          </w:rPr>
          <w:t>Fifty six</w:t>
        </w:r>
      </w:ins>
      <w:ins w:id="391" w:author="Gavin" w:date="2019-03-13T01:05:00Z">
        <w:r>
          <w:rPr>
            <w:rFonts w:ascii="Times New Roman" w:hAnsi="Times New Roman" w:cs="Times New Roman"/>
            <w:sz w:val="24"/>
            <w:szCs w:val="24"/>
          </w:rPr>
          <w:t xml:space="preserve"> out of </w:t>
        </w:r>
      </w:ins>
      <w:ins w:id="392" w:author="Gavin" w:date="2019-03-13T14:38:00Z">
        <w:r w:rsidR="007D4A95">
          <w:rPr>
            <w:rFonts w:ascii="Times New Roman" w:hAnsi="Times New Roman" w:cs="Times New Roman"/>
            <w:sz w:val="24"/>
            <w:szCs w:val="24"/>
          </w:rPr>
          <w:t>two</w:t>
        </w:r>
        <w:proofErr w:type="gramEnd"/>
        <w:r w:rsidR="007D4A95">
          <w:rPr>
            <w:rFonts w:ascii="Times New Roman" w:hAnsi="Times New Roman" w:cs="Times New Roman"/>
            <w:sz w:val="24"/>
            <w:szCs w:val="24"/>
          </w:rPr>
          <w:t xml:space="preserve"> hundred and forty seven</w:t>
        </w:r>
      </w:ins>
      <w:ins w:id="393" w:author="Gavin" w:date="2019-03-13T01:05:00Z">
        <w:r>
          <w:rPr>
            <w:rFonts w:ascii="Times New Roman" w:hAnsi="Times New Roman" w:cs="Times New Roman"/>
            <w:sz w:val="24"/>
            <w:szCs w:val="24"/>
          </w:rPr>
          <w:t xml:space="preserve"> displays (23%) had a perfect accuracy score</w:t>
        </w:r>
      </w:ins>
      <w:r w:rsidR="00486094">
        <w:rPr>
          <w:rFonts w:ascii="Times New Roman" w:hAnsi="Times New Roman" w:cs="Times New Roman"/>
          <w:sz w:val="24"/>
          <w:szCs w:val="24"/>
        </w:rPr>
        <w:t xml:space="preserve"> in the recognition test:</w:t>
      </w:r>
      <w:ins w:id="394" w:author="Gavin" w:date="2019-03-13T01:06:00Z">
        <w:del w:id="395" w:author="Simona Buetti" w:date="2019-03-13T09:30:00Z">
          <w:r w:rsidDel="00486094">
            <w:rPr>
              <w:rFonts w:ascii="Times New Roman" w:hAnsi="Times New Roman" w:cs="Times New Roman"/>
              <w:sz w:val="24"/>
              <w:szCs w:val="24"/>
            </w:rPr>
            <w:delText>;</w:delText>
          </w:r>
        </w:del>
        <w:r>
          <w:rPr>
            <w:rFonts w:ascii="Times New Roman" w:hAnsi="Times New Roman" w:cs="Times New Roman"/>
            <w:sz w:val="24"/>
            <w:szCs w:val="24"/>
          </w:rPr>
          <w:t xml:space="preserve"> participants indicated that they ha</w:t>
        </w:r>
      </w:ins>
      <w:r w:rsidR="00486094">
        <w:rPr>
          <w:rFonts w:ascii="Times New Roman" w:hAnsi="Times New Roman" w:cs="Times New Roman"/>
          <w:sz w:val="24"/>
          <w:szCs w:val="24"/>
        </w:rPr>
        <w:t>d</w:t>
      </w:r>
      <w:ins w:id="396" w:author="Gavin" w:date="2019-03-13T01:06:00Z">
        <w:r>
          <w:rPr>
            <w:rFonts w:ascii="Times New Roman" w:hAnsi="Times New Roman" w:cs="Times New Roman"/>
            <w:sz w:val="24"/>
            <w:szCs w:val="24"/>
          </w:rPr>
          <w:t xml:space="preserve"> seen the display in the search task on all four presentations during the recognition test. </w:t>
        </w:r>
      </w:ins>
      <w:ins w:id="397" w:author="Gavin" w:date="2019-03-13T01:08:00Z">
        <w:r w:rsidR="002F4D88">
          <w:rPr>
            <w:rFonts w:ascii="Times New Roman" w:hAnsi="Times New Roman" w:cs="Times New Roman"/>
            <w:sz w:val="24"/>
            <w:szCs w:val="24"/>
          </w:rPr>
          <w:t xml:space="preserve">The mean </w:t>
        </w:r>
        <w:r w:rsidR="002F4D88">
          <w:rPr>
            <w:rFonts w:ascii="Times New Roman" w:hAnsi="Times New Roman" w:cs="Times New Roman"/>
            <w:sz w:val="24"/>
            <w:szCs w:val="24"/>
          </w:rPr>
          <w:lastRenderedPageBreak/>
          <w:t xml:space="preserve">confidence rating for these displays was 3.78 out of 5 (the average for all other repeated displays was 2.96. This seems to suggest that there are at least some percentage of displays </w:t>
        </w:r>
      </w:ins>
      <w:ins w:id="398" w:author="Simona Buetti" w:date="2019-03-13T09:30:00Z">
        <w:r w:rsidR="00486094">
          <w:rPr>
            <w:rFonts w:ascii="Times New Roman" w:hAnsi="Times New Roman" w:cs="Times New Roman"/>
            <w:sz w:val="24"/>
            <w:szCs w:val="24"/>
          </w:rPr>
          <w:t xml:space="preserve">that </w:t>
        </w:r>
      </w:ins>
      <w:ins w:id="399" w:author="Gavin" w:date="2019-03-13T01:08:00Z">
        <w:r w:rsidR="002F4D88">
          <w:rPr>
            <w:rFonts w:ascii="Times New Roman" w:hAnsi="Times New Roman" w:cs="Times New Roman"/>
            <w:sz w:val="24"/>
            <w:szCs w:val="24"/>
          </w:rPr>
          <w:t>were ex</w:t>
        </w:r>
      </w:ins>
      <w:ins w:id="400" w:author="Gavin" w:date="2019-03-13T01:09:00Z">
        <w:r w:rsidR="002F4D88">
          <w:rPr>
            <w:rFonts w:ascii="Times New Roman" w:hAnsi="Times New Roman" w:cs="Times New Roman"/>
            <w:sz w:val="24"/>
            <w:szCs w:val="24"/>
          </w:rPr>
          <w:t xml:space="preserve">plicitly recognized by participants. </w:t>
        </w:r>
      </w:ins>
      <w:ins w:id="401" w:author="Gavin" w:date="2019-03-13T01:19:00Z">
        <w:r w:rsidR="00953078">
          <w:rPr>
            <w:rFonts w:ascii="Times New Roman" w:hAnsi="Times New Roman" w:cs="Times New Roman"/>
            <w:sz w:val="24"/>
            <w:szCs w:val="24"/>
          </w:rPr>
          <w:t xml:space="preserve">The </w:t>
        </w:r>
      </w:ins>
      <w:ins w:id="402" w:author="Gavin" w:date="2019-03-13T01:17:00Z">
        <w:r w:rsidR="002F4D88">
          <w:rPr>
            <w:rFonts w:ascii="Times New Roman" w:hAnsi="Times New Roman" w:cs="Times New Roman"/>
            <w:sz w:val="24"/>
            <w:szCs w:val="24"/>
          </w:rPr>
          <w:t xml:space="preserve">Bayes Factors were calculated for </w:t>
        </w:r>
      </w:ins>
      <w:ins w:id="403" w:author="Gavin" w:date="2019-03-13T01:19:00Z">
        <w:r w:rsidR="00953078">
          <w:rPr>
            <w:rFonts w:ascii="Times New Roman" w:hAnsi="Times New Roman" w:cs="Times New Roman"/>
            <w:sz w:val="24"/>
            <w:szCs w:val="24"/>
          </w:rPr>
          <w:t xml:space="preserve">a model with accuracy score as a factor. There was strong evidence for the hypothesis that </w:t>
        </w:r>
      </w:ins>
      <w:ins w:id="404" w:author="Gavin" w:date="2019-03-13T01:20:00Z">
        <w:r w:rsidR="00953078">
          <w:rPr>
            <w:rFonts w:ascii="Times New Roman" w:hAnsi="Times New Roman" w:cs="Times New Roman"/>
            <w:sz w:val="24"/>
            <w:szCs w:val="24"/>
          </w:rPr>
          <w:t>the magnitude of the contextual cueing effect was not affected by accuracy scores on the recognition test, BF</w:t>
        </w:r>
        <w:r w:rsidR="00953078" w:rsidRPr="00953078">
          <w:rPr>
            <w:rFonts w:ascii="Times New Roman" w:hAnsi="Times New Roman" w:cs="Times New Roman"/>
            <w:sz w:val="24"/>
            <w:szCs w:val="24"/>
            <w:vertAlign w:val="subscript"/>
            <w:rPrChange w:id="405" w:author="Gavin" w:date="2019-03-13T01:21:00Z">
              <w:rPr>
                <w:rFonts w:ascii="Times New Roman" w:hAnsi="Times New Roman" w:cs="Times New Roman"/>
                <w:sz w:val="24"/>
                <w:szCs w:val="24"/>
              </w:rPr>
            </w:rPrChange>
          </w:rPr>
          <w:t>01</w:t>
        </w:r>
        <w:r w:rsidR="00953078">
          <w:rPr>
            <w:rFonts w:ascii="Times New Roman" w:hAnsi="Times New Roman" w:cs="Times New Roman"/>
            <w:sz w:val="24"/>
            <w:szCs w:val="24"/>
          </w:rPr>
          <w:t xml:space="preserve"> = 11.111</w:t>
        </w:r>
      </w:ins>
    </w:p>
    <w:p w14:paraId="3B0F2736" w14:textId="77777777" w:rsidR="00B83ED0" w:rsidRDefault="00B83ED0" w:rsidP="00B83ED0">
      <w:pPr>
        <w:pStyle w:val="NoSpacing"/>
        <w:spacing w:line="480" w:lineRule="auto"/>
        <w:jc w:val="center"/>
        <w:rPr>
          <w:rFonts w:ascii="Times New Roman" w:hAnsi="Times New Roman" w:cs="Times New Roman"/>
          <w:b/>
          <w:sz w:val="24"/>
          <w:szCs w:val="24"/>
        </w:rPr>
      </w:pPr>
      <w:commentRangeStart w:id="406"/>
      <w:r w:rsidRPr="008D6C57">
        <w:rPr>
          <w:rFonts w:ascii="Times New Roman" w:hAnsi="Times New Roman" w:cs="Times New Roman"/>
          <w:b/>
          <w:sz w:val="24"/>
          <w:szCs w:val="24"/>
        </w:rPr>
        <w:t>Between-experiment comparison on the a</w:t>
      </w:r>
      <w:r>
        <w:rPr>
          <w:rFonts w:ascii="Times New Roman" w:hAnsi="Times New Roman" w:cs="Times New Roman"/>
          <w:b/>
          <w:sz w:val="24"/>
          <w:szCs w:val="24"/>
        </w:rPr>
        <w:t>wareness of repeated displays</w:t>
      </w:r>
    </w:p>
    <w:p w14:paraId="4F601842" w14:textId="44853081" w:rsidR="00B83ED0" w:rsidRPr="00653B93" w:rsidRDefault="00B83ED0" w:rsidP="00B83ED0">
      <w:pPr>
        <w:pStyle w:val="NoSpacing"/>
        <w:spacing w:line="480" w:lineRule="auto"/>
        <w:rPr>
          <w:ins w:id="407" w:author="HAL" w:date="2019-03-11T14:07:00Z"/>
          <w:rFonts w:ascii="Times New Roman" w:hAnsi="Times New Roman" w:cs="Times New Roman"/>
          <w:sz w:val="24"/>
          <w:szCs w:val="24"/>
        </w:rPr>
      </w:pPr>
      <w:r>
        <w:rPr>
          <w:rFonts w:ascii="Times New Roman" w:hAnsi="Times New Roman" w:cs="Times New Roman"/>
          <w:sz w:val="24"/>
          <w:szCs w:val="24"/>
        </w:rPr>
        <w:tab/>
      </w:r>
      <w:commentRangeStart w:id="408"/>
      <w:commentRangeStart w:id="409"/>
      <w:commentRangeStart w:id="410"/>
      <w:r>
        <w:rPr>
          <w:rFonts w:ascii="Times New Roman" w:hAnsi="Times New Roman" w:cs="Times New Roman"/>
          <w:sz w:val="24"/>
          <w:szCs w:val="24"/>
        </w:rPr>
        <w:t xml:space="preserve">The noticing rate for Experiments 1,2, and 3 were 30%, 25%, and </w:t>
      </w:r>
      <w:r w:rsidR="0070398C">
        <w:rPr>
          <w:rFonts w:ascii="Times New Roman" w:hAnsi="Times New Roman" w:cs="Times New Roman"/>
          <w:sz w:val="24"/>
          <w:szCs w:val="24"/>
        </w:rPr>
        <w:t>10.5</w:t>
      </w:r>
      <w:r>
        <w:rPr>
          <w:rFonts w:ascii="Times New Roman" w:hAnsi="Times New Roman" w:cs="Times New Roman"/>
          <w:sz w:val="24"/>
          <w:szCs w:val="24"/>
        </w:rPr>
        <w:t xml:space="preserve">% respectively. </w:t>
      </w:r>
      <w:commentRangeEnd w:id="408"/>
      <w:r>
        <w:rPr>
          <w:rStyle w:val="CommentReference"/>
        </w:rPr>
        <w:commentReference w:id="408"/>
      </w:r>
      <w:commentRangeEnd w:id="409"/>
      <w:commentRangeEnd w:id="410"/>
      <w:r w:rsidR="00653B93">
        <w:rPr>
          <w:rFonts w:ascii="Times New Roman" w:hAnsi="Times New Roman" w:cs="Times New Roman"/>
          <w:sz w:val="24"/>
          <w:szCs w:val="24"/>
        </w:rPr>
        <w:t xml:space="preserve">A chi-square test of independence revealed that noticing rates were not significantly different across the three experiments, </w:t>
      </w:r>
      <w:r w:rsidR="00653B93">
        <w:rPr>
          <w:rStyle w:val="CommentReference"/>
        </w:rPr>
        <w:commentReference w:id="409"/>
      </w:r>
      <w:r w:rsidR="007846D8">
        <w:rPr>
          <w:rStyle w:val="CommentReference"/>
        </w:rPr>
        <w:commentReference w:id="410"/>
      </w:r>
      <w:r w:rsidR="003C3D65" w:rsidRPr="003C3D65">
        <w:rPr>
          <w:rFonts w:ascii="Times New Roman" w:hAnsi="Times New Roman" w:cs="Times New Roman"/>
          <w:sz w:val="24"/>
          <w:rPrChange w:id="411" w:author="Gavin" w:date="2019-03-13T00:58:00Z">
            <w:rPr/>
          </w:rPrChange>
        </w:rPr>
        <w:t>χ</w:t>
      </w:r>
      <w:r w:rsidR="00653B93" w:rsidRPr="00653B93">
        <w:rPr>
          <w:rFonts w:ascii="Times New Roman" w:hAnsi="Times New Roman" w:cs="Times New Roman"/>
          <w:sz w:val="24"/>
          <w:szCs w:val="24"/>
          <w:vertAlign w:val="superscript"/>
          <w:rPrChange w:id="412" w:author="Gavin" w:date="2019-03-13T00:57:00Z">
            <w:rPr>
              <w:rFonts w:ascii="Times New Roman" w:hAnsi="Times New Roman" w:cs="Times New Roman"/>
              <w:sz w:val="24"/>
              <w:szCs w:val="24"/>
            </w:rPr>
          </w:rPrChange>
        </w:rPr>
        <w:t>2</w:t>
      </w:r>
      <w:r w:rsidR="00653B93" w:rsidRPr="00653B93">
        <w:rPr>
          <w:rFonts w:ascii="Times New Roman" w:hAnsi="Times New Roman" w:cs="Times New Roman"/>
          <w:sz w:val="24"/>
          <w:szCs w:val="24"/>
        </w:rPr>
        <w:t>(</w:t>
      </w:r>
      <w:r w:rsidR="00653B93">
        <w:rPr>
          <w:rFonts w:ascii="Times New Roman" w:hAnsi="Times New Roman" w:cs="Times New Roman"/>
          <w:sz w:val="24"/>
          <w:szCs w:val="24"/>
        </w:rPr>
        <w:t>3</w:t>
      </w:r>
      <w:r w:rsidR="00653B93" w:rsidRPr="00653B93">
        <w:rPr>
          <w:rFonts w:ascii="Times New Roman" w:hAnsi="Times New Roman" w:cs="Times New Roman"/>
          <w:sz w:val="24"/>
          <w:szCs w:val="24"/>
        </w:rPr>
        <w:t xml:space="preserve">, N= </w:t>
      </w:r>
      <w:r w:rsidR="00653B93">
        <w:rPr>
          <w:rFonts w:ascii="Times New Roman" w:hAnsi="Times New Roman" w:cs="Times New Roman"/>
          <w:sz w:val="24"/>
          <w:szCs w:val="24"/>
        </w:rPr>
        <w:t>59</w:t>
      </w:r>
      <w:r w:rsidR="00653B93" w:rsidRPr="00653B93">
        <w:rPr>
          <w:rFonts w:ascii="Times New Roman" w:hAnsi="Times New Roman" w:cs="Times New Roman"/>
          <w:sz w:val="24"/>
          <w:szCs w:val="24"/>
        </w:rPr>
        <w:t>)</w:t>
      </w:r>
      <w:r w:rsidR="00653B93">
        <w:rPr>
          <w:rFonts w:ascii="Times New Roman" w:hAnsi="Times New Roman" w:cs="Times New Roman"/>
          <w:sz w:val="24"/>
          <w:szCs w:val="24"/>
        </w:rPr>
        <w:t xml:space="preserve"> = 2.283, </w:t>
      </w:r>
      <w:r w:rsidR="00653B93">
        <w:rPr>
          <w:rFonts w:ascii="Times New Roman" w:hAnsi="Times New Roman" w:cs="Times New Roman"/>
          <w:i/>
          <w:sz w:val="24"/>
          <w:szCs w:val="24"/>
        </w:rPr>
        <w:t xml:space="preserve">p </w:t>
      </w:r>
      <w:r w:rsidR="00653B93">
        <w:rPr>
          <w:rFonts w:ascii="Times New Roman" w:hAnsi="Times New Roman" w:cs="Times New Roman"/>
          <w:sz w:val="24"/>
          <w:szCs w:val="24"/>
        </w:rPr>
        <w:t xml:space="preserve">= </w:t>
      </w:r>
      <w:r w:rsidR="003C3D65">
        <w:rPr>
          <w:rFonts w:ascii="Times New Roman" w:hAnsi="Times New Roman" w:cs="Times New Roman"/>
          <w:sz w:val="24"/>
          <w:szCs w:val="24"/>
        </w:rPr>
        <w:t>.319.</w:t>
      </w:r>
      <w:r w:rsidR="002F4D88">
        <w:rPr>
          <w:rFonts w:ascii="Times New Roman" w:hAnsi="Times New Roman" w:cs="Times New Roman"/>
          <w:sz w:val="24"/>
          <w:szCs w:val="24"/>
        </w:rPr>
        <w:t xml:space="preserve"> </w:t>
      </w:r>
      <w:commentRangeEnd w:id="406"/>
      <w:r w:rsidR="007846D8">
        <w:rPr>
          <w:rStyle w:val="CommentReference"/>
        </w:rPr>
        <w:commentReference w:id="406"/>
      </w:r>
    </w:p>
    <w:p w14:paraId="342CF065" w14:textId="77777777" w:rsidR="00B83ED0" w:rsidRDefault="00B83ED0" w:rsidP="00A91511">
      <w:pPr>
        <w:pStyle w:val="NoSpacing"/>
        <w:spacing w:line="480" w:lineRule="auto"/>
        <w:jc w:val="center"/>
        <w:rPr>
          <w:ins w:id="413" w:author="HAL" w:date="2019-03-11T14:07:00Z"/>
          <w:rFonts w:ascii="Times New Roman" w:hAnsi="Times New Roman" w:cs="Times New Roman"/>
          <w:b/>
          <w:sz w:val="24"/>
          <w:szCs w:val="24"/>
        </w:rPr>
      </w:pPr>
    </w:p>
    <w:p w14:paraId="6DA2D8B6" w14:textId="5435EF5F" w:rsidR="00A91511" w:rsidRDefault="00A91511" w:rsidP="00A91511">
      <w:pPr>
        <w:pStyle w:val="NoSpacing"/>
        <w:spacing w:line="480" w:lineRule="auto"/>
        <w:jc w:val="center"/>
        <w:rPr>
          <w:rFonts w:ascii="Times New Roman" w:hAnsi="Times New Roman" w:cs="Times New Roman"/>
          <w:b/>
          <w:sz w:val="24"/>
          <w:szCs w:val="24"/>
        </w:rPr>
      </w:pPr>
      <w:commentRangeStart w:id="414"/>
      <w:commentRangeStart w:id="415"/>
      <w:r>
        <w:rPr>
          <w:rFonts w:ascii="Times New Roman" w:hAnsi="Times New Roman" w:cs="Times New Roman"/>
          <w:b/>
          <w:sz w:val="24"/>
          <w:szCs w:val="24"/>
        </w:rPr>
        <w:t>General discussion</w:t>
      </w:r>
      <w:commentRangeEnd w:id="414"/>
      <w:r w:rsidR="00E4426C">
        <w:rPr>
          <w:rStyle w:val="CommentReference"/>
        </w:rPr>
        <w:commentReference w:id="414"/>
      </w:r>
      <w:commentRangeEnd w:id="415"/>
      <w:r w:rsidR="007846D8">
        <w:rPr>
          <w:rStyle w:val="CommentReference"/>
        </w:rPr>
        <w:commentReference w:id="415"/>
      </w:r>
    </w:p>
    <w:p w14:paraId="525B9580" w14:textId="24B30A8F" w:rsidR="00015183" w:rsidRDefault="0069441B"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the present study was to evaluate whether repeating lure contexts over time would produce a similar contextual cueing effect to that observed when candidate contexts repeat. </w:t>
      </w:r>
      <w:r w:rsidR="007227A3">
        <w:rPr>
          <w:rFonts w:ascii="Times New Roman" w:hAnsi="Times New Roman" w:cs="Times New Roman"/>
          <w:sz w:val="24"/>
          <w:szCs w:val="24"/>
        </w:rPr>
        <w:t>Experiments 2 and 3</w:t>
      </w:r>
      <w:r>
        <w:rPr>
          <w:rFonts w:ascii="Times New Roman" w:hAnsi="Times New Roman" w:cs="Times New Roman"/>
          <w:sz w:val="24"/>
          <w:szCs w:val="24"/>
        </w:rPr>
        <w:t xml:space="preserve"> showed</w:t>
      </w:r>
      <w:r w:rsidR="007227A3">
        <w:rPr>
          <w:rFonts w:ascii="Times New Roman" w:hAnsi="Times New Roman" w:cs="Times New Roman"/>
          <w:sz w:val="24"/>
          <w:szCs w:val="24"/>
        </w:rPr>
        <w:t xml:space="preserve"> converging evidence that lure</w:t>
      </w:r>
      <w:r>
        <w:rPr>
          <w:rFonts w:ascii="Times New Roman" w:hAnsi="Times New Roman" w:cs="Times New Roman"/>
          <w:sz w:val="24"/>
          <w:szCs w:val="24"/>
        </w:rPr>
        <w:t>-context repetition</w:t>
      </w:r>
      <w:r w:rsidR="007227A3">
        <w:rPr>
          <w:rFonts w:ascii="Times New Roman" w:hAnsi="Times New Roman" w:cs="Times New Roman"/>
          <w:sz w:val="24"/>
          <w:szCs w:val="24"/>
        </w:rPr>
        <w:t xml:space="preserve"> do</w:t>
      </w:r>
      <w:r>
        <w:rPr>
          <w:rFonts w:ascii="Times New Roman" w:hAnsi="Times New Roman" w:cs="Times New Roman"/>
          <w:sz w:val="24"/>
          <w:szCs w:val="24"/>
        </w:rPr>
        <w:t>es</w:t>
      </w:r>
      <w:r w:rsidR="007227A3">
        <w:rPr>
          <w:rFonts w:ascii="Times New Roman" w:hAnsi="Times New Roman" w:cs="Times New Roman"/>
          <w:sz w:val="24"/>
          <w:szCs w:val="24"/>
        </w:rPr>
        <w:t xml:space="preserve"> not </w:t>
      </w:r>
      <w:r>
        <w:rPr>
          <w:rFonts w:ascii="Times New Roman" w:hAnsi="Times New Roman" w:cs="Times New Roman"/>
          <w:sz w:val="24"/>
          <w:szCs w:val="24"/>
        </w:rPr>
        <w:t xml:space="preserve">in fact </w:t>
      </w:r>
      <w:r w:rsidR="007227A3">
        <w:rPr>
          <w:rFonts w:ascii="Times New Roman" w:hAnsi="Times New Roman" w:cs="Times New Roman"/>
          <w:sz w:val="24"/>
          <w:szCs w:val="24"/>
        </w:rPr>
        <w:t>contribute to contextual cueing. Th</w:t>
      </w:r>
      <w:r>
        <w:rPr>
          <w:rFonts w:ascii="Times New Roman" w:hAnsi="Times New Roman" w:cs="Times New Roman"/>
          <w:sz w:val="24"/>
          <w:szCs w:val="24"/>
        </w:rPr>
        <w:t>ese results are</w:t>
      </w:r>
      <w:r w:rsidR="007227A3">
        <w:rPr>
          <w:rFonts w:ascii="Times New Roman" w:hAnsi="Times New Roman" w:cs="Times New Roman"/>
          <w:sz w:val="24"/>
          <w:szCs w:val="24"/>
        </w:rPr>
        <w:t xml:space="preserve"> consistent with the findings in Jiang and Chun (2001)</w:t>
      </w:r>
      <w:r>
        <w:rPr>
          <w:rFonts w:ascii="Times New Roman" w:hAnsi="Times New Roman" w:cs="Times New Roman"/>
          <w:sz w:val="24"/>
          <w:szCs w:val="24"/>
        </w:rPr>
        <w:t xml:space="preserve">. </w:t>
      </w:r>
      <w:r w:rsidR="00826B60">
        <w:rPr>
          <w:rFonts w:ascii="Times New Roman" w:hAnsi="Times New Roman" w:cs="Times New Roman"/>
          <w:sz w:val="24"/>
          <w:szCs w:val="24"/>
        </w:rPr>
        <w:t xml:space="preserve">That said, in spite of the fact that lure-context repetition does not produce a contextual cueing effect, what is novel in our study is that we have evidence that lures </w:t>
      </w:r>
      <w:r w:rsidR="00826B60">
        <w:rPr>
          <w:rFonts w:ascii="Times New Roman" w:hAnsi="Times New Roman" w:cs="Times New Roman"/>
          <w:i/>
          <w:sz w:val="24"/>
          <w:szCs w:val="24"/>
        </w:rPr>
        <w:t xml:space="preserve">were </w:t>
      </w:r>
      <w:r w:rsidR="00826B60">
        <w:rPr>
          <w:rFonts w:ascii="Times New Roman" w:hAnsi="Times New Roman" w:cs="Times New Roman"/>
          <w:sz w:val="24"/>
          <w:szCs w:val="24"/>
        </w:rPr>
        <w:t xml:space="preserve">indeed processed and produced significant costs on reaction time (about 50-100 ms, comparing the zero lure condition to the largest lure set size condition, see Figure 2 and 3). </w:t>
      </w:r>
      <w:r>
        <w:rPr>
          <w:rFonts w:ascii="Times New Roman" w:hAnsi="Times New Roman" w:cs="Times New Roman"/>
          <w:sz w:val="24"/>
          <w:szCs w:val="24"/>
        </w:rPr>
        <w:t>In terms of the mechanistic locus of contextual cueing, the results imply that contextual cueing emerges late, after lures have been discarded from a scene, in what is often referred to as the second stage of visual search</w:t>
      </w:r>
      <w:r w:rsidR="00A62662">
        <w:rPr>
          <w:rFonts w:ascii="Times New Roman" w:hAnsi="Times New Roman" w:cs="Times New Roman"/>
          <w:sz w:val="24"/>
          <w:szCs w:val="24"/>
        </w:rPr>
        <w:t xml:space="preserve"> </w:t>
      </w:r>
      <w:r w:rsidR="00FA5D7D">
        <w:rPr>
          <w:rFonts w:ascii="Times New Roman" w:hAnsi="Times New Roman" w:cs="Times New Roman"/>
          <w:sz w:val="24"/>
          <w:szCs w:val="24"/>
        </w:rPr>
        <w:fldChar w:fldCharType="begin" w:fldLock="1"/>
      </w:r>
      <w:r w:rsidR="009F03F7">
        <w:rPr>
          <w:rFonts w:ascii="Times New Roman" w:hAnsi="Times New Roman" w:cs="Times New Roman"/>
          <w:sz w:val="24"/>
          <w:szCs w:val="24"/>
        </w:rPr>
        <w:instrText>ADDIN CSL_CITATION {"citationItems":[{"id":"ITEM-1","itemData":{"DOI":"10.1007/978-94-011-5698-1_30","ISBN":"978-0-19-518919-3","ISSN":"15347362","abstract":"Current Progress With a Model of Visual Search","author":[{"dropping-particle":"","family":"Wolfe","given":"Jeremy M.","non-dropping-particle":"","parse-names":false,"suffix":""}],"container-title":"Integrated models of cognitive systems","id":"ITEM-1","issue":"3","issued":{"date-parts":[["2006"]]},"page":"99-120","title":"Guided search 4.0","type":"article-journal"},"uris":["http://www.mendeley.com/documents/?uuid=463d40f8-2687-41b1-b45e-54f5b0338cc0"]},{"id":"ITEM-2","itemData":{"DOI":"10.1016/0010-0285(80)90005-5","ISBN":"ISSN~~0010-0285","ISSN":"00100285","PMID":"7351125","abstract":"A new hypothesis about the role of focused attention is proposed. The feature-integration theory of attention suggests that attention must be directed serially to each stimulus in a display whenever conjunctions of more than one separable feature are needed to characterize or distinguish the possible objects presented. A number of predictions were tested in a variety of paradigms includ-ing visual search, texture segregation, identification and localization, and using both separable dimensions (shape and color) and local elements or parts of figures (lines, curves, etc. in letters) as the features to be integrated into complex wholes. The results were in general consistent with the hypothesis. They offer a new set of criteria for distinguishing separable from integral features and a new rationale for predicting which tasks will show attention limits and which will not. When we open our eyes on a familiar scene, we form an immediate impression of recognizable objects, organized coherently in a spatial framework. Analysis of our experience into more elementary sensations is difficult, and appears subjectively to require an unusual type of per-ceptual activity. In contrast, the physiological evidence suggests that the visual scene is analyzed at an early stage by specialized populations of receptors that respond selectively to such properties as orientation, color, spatial frequency, or movement, and map these properties in different areas of the brain (Zeki, 1976). The controversy between analytic and synthetic theories of perception goes back many years: the As-sociationists asserted that the experience of complex wholes is built by combining more elementary sensations, while the Gestalt psychologists claimed that the whole precedes its parts, that we initially register unitary objects and relationships, and only later, if necessary, analyze these ob-jects into their component parts or properties. This view is still active now","author":[{"dropping-particle":"","family":"Treisman","given":"Anne M.","non-dropping-particle":"","parse-names":false,"suffix":""},{"dropping-particle":"","family":"Gelade","given":"Garry","non-dropping-particle":"","parse-names":false,"suffix":""}],"container-title":"Cognitive Psychology","id":"ITEM-2","issued":{"date-parts":[["1980"]]},"page":"97-136","title":"A feature-integration theory of attention","type":"article-journal","volume":"12"},"uris":["http://www.mendeley.com/documents/?uuid=95813cd6-34ea-4470-a898-ea0fbe4543ef"]}],"mendeley":{"formattedCitation":"(A. M. Treisman &amp; Gelade, 1980; Wolfe, 2006)","manualFormatting":"(e.g. Treisman &amp; Gelade, 1980; Wolfe, 2006)","plainTextFormattedCitation":"(A. M. Treisman &amp; Gelade, 1980; Wolfe, 2006)","previouslyFormattedCitation":"(A. M. Treisman &amp; Gelade, 1980; Wolfe, 2006)"},"properties":{"noteIndex":0},"schema":"https://github.com/citation-style-language/schema/raw/master/csl-citation.json"}</w:instrText>
      </w:r>
      <w:r w:rsidR="00FA5D7D">
        <w:rPr>
          <w:rFonts w:ascii="Times New Roman" w:hAnsi="Times New Roman" w:cs="Times New Roman"/>
          <w:sz w:val="24"/>
          <w:szCs w:val="24"/>
        </w:rPr>
        <w:fldChar w:fldCharType="separate"/>
      </w:r>
      <w:r w:rsidR="00FA5D7D" w:rsidRPr="00FA5D7D">
        <w:rPr>
          <w:rFonts w:ascii="Times New Roman" w:hAnsi="Times New Roman" w:cs="Times New Roman"/>
          <w:noProof/>
          <w:sz w:val="24"/>
          <w:szCs w:val="24"/>
        </w:rPr>
        <w:t>(</w:t>
      </w:r>
      <w:r w:rsidR="00FA5D7D">
        <w:rPr>
          <w:rFonts w:ascii="Times New Roman" w:hAnsi="Times New Roman" w:cs="Times New Roman"/>
          <w:noProof/>
          <w:sz w:val="24"/>
          <w:szCs w:val="24"/>
        </w:rPr>
        <w:t>e.g.</w:t>
      </w:r>
      <w:r w:rsidR="00FA5D7D" w:rsidRPr="00FA5D7D">
        <w:rPr>
          <w:rFonts w:ascii="Times New Roman" w:hAnsi="Times New Roman" w:cs="Times New Roman"/>
          <w:noProof/>
          <w:sz w:val="24"/>
          <w:szCs w:val="24"/>
        </w:rPr>
        <w:t xml:space="preserve"> Treisman &amp; Gelade, 1980; Wolfe, 2006)</w:t>
      </w:r>
      <w:r w:rsidR="00FA5D7D">
        <w:rPr>
          <w:rFonts w:ascii="Times New Roman" w:hAnsi="Times New Roman" w:cs="Times New Roman"/>
          <w:sz w:val="24"/>
          <w:szCs w:val="24"/>
        </w:rPr>
        <w:fldChar w:fldCharType="end"/>
      </w:r>
      <w:r>
        <w:rPr>
          <w:rFonts w:ascii="Times New Roman" w:hAnsi="Times New Roman" w:cs="Times New Roman"/>
          <w:sz w:val="24"/>
          <w:szCs w:val="24"/>
        </w:rPr>
        <w:t xml:space="preserve">. From the perspective of </w:t>
      </w:r>
      <w:r w:rsidR="00826B60">
        <w:rPr>
          <w:rFonts w:ascii="Times New Roman" w:hAnsi="Times New Roman" w:cs="Times New Roman"/>
          <w:sz w:val="24"/>
          <w:szCs w:val="24"/>
        </w:rPr>
        <w:t xml:space="preserve">parallel </w:t>
      </w:r>
      <w:r w:rsidR="00826B60">
        <w:rPr>
          <w:rFonts w:ascii="Times New Roman" w:hAnsi="Times New Roman" w:cs="Times New Roman"/>
          <w:sz w:val="24"/>
          <w:szCs w:val="24"/>
        </w:rPr>
        <w:lastRenderedPageBreak/>
        <w:t xml:space="preserve">peripheral processing, all locations in the display are processed initially, yet it is not this set of locations that produces the effect. Only the subset of locations that are not rejected during parallel processing will form the memory basis that leads to the facilitation in contextual cueing. </w:t>
      </w:r>
      <w:r w:rsidR="00015183">
        <w:rPr>
          <w:rFonts w:ascii="Times New Roman" w:hAnsi="Times New Roman" w:cs="Times New Roman"/>
          <w:sz w:val="24"/>
          <w:szCs w:val="24"/>
        </w:rPr>
        <w:t xml:space="preserve">Just as Jiang and Chun (2001) suggested, contextual information is learned only for distractors that undergo processing by selective attention. </w:t>
      </w:r>
    </w:p>
    <w:p w14:paraId="68466B5A" w14:textId="522C04E7" w:rsidR="00826B60" w:rsidRDefault="00826B60"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Coupled with the fact that in typical contextual cueing experiments, memory for repeated displays is only implicit, the current results suggest</w:t>
      </w:r>
      <w:del w:id="416" w:author="Gavin" w:date="2019-03-12T13:29:00Z">
        <w:r w:rsidDel="00F720CC">
          <w:rPr>
            <w:rFonts w:ascii="Times New Roman" w:hAnsi="Times New Roman" w:cs="Times New Roman"/>
            <w:sz w:val="24"/>
            <w:szCs w:val="24"/>
          </w:rPr>
          <w:delText>s</w:delText>
        </w:r>
      </w:del>
      <w:r>
        <w:rPr>
          <w:rFonts w:ascii="Times New Roman" w:hAnsi="Times New Roman" w:cs="Times New Roman"/>
          <w:sz w:val="24"/>
          <w:szCs w:val="24"/>
        </w:rPr>
        <w:t xml:space="preserve"> that contextual cueing might be a form of procedural knowledge: given a set of locations to attend to (the list of non-rejected locations), the visual system is faced with a series of decisions regarding the order in which these locations are to be inspected by the eyes/attention. Thus, the benefit of repetition might make lessen the demands on this decision process</w:t>
      </w:r>
      <w:del w:id="417" w:author="Gavin" w:date="2019-03-12T13:30:00Z">
        <w:r w:rsidDel="00F720CC">
          <w:rPr>
            <w:rFonts w:ascii="Times New Roman" w:hAnsi="Times New Roman" w:cs="Times New Roman"/>
            <w:sz w:val="24"/>
            <w:szCs w:val="24"/>
          </w:rPr>
          <w:delText>,</w:delText>
        </w:r>
      </w:del>
      <w:r>
        <w:rPr>
          <w:rFonts w:ascii="Times New Roman" w:hAnsi="Times New Roman" w:cs="Times New Roman"/>
          <w:sz w:val="24"/>
          <w:szCs w:val="24"/>
        </w:rPr>
        <w:t xml:space="preserve"> and improve performance as the same set of contexts repeat over and over throughout the experiment. If so, this mechanism might also help explain why there is inconsistent evidence regarding the “guidance” of contextual cueing. There have only been a few studies where the set size of the </w:t>
      </w:r>
      <w:r w:rsidR="003A7EE8">
        <w:rPr>
          <w:rFonts w:ascii="Times New Roman" w:hAnsi="Times New Roman" w:cs="Times New Roman"/>
          <w:sz w:val="24"/>
          <w:szCs w:val="24"/>
        </w:rPr>
        <w:t xml:space="preserve">candidate set is manipulated </w:t>
      </w:r>
      <w:ins w:id="418" w:author="Gavin" w:date="2019-03-13T17:26:00Z">
        <w:r w:rsidR="009F03F7">
          <w:rPr>
            <w:rFonts w:ascii="Times New Roman" w:hAnsi="Times New Roman" w:cs="Times New Roman"/>
            <w:sz w:val="24"/>
            <w:szCs w:val="24"/>
          </w:rPr>
          <w:fldChar w:fldCharType="begin" w:fldLock="1"/>
        </w:r>
      </w:ins>
      <w:r w:rsidR="00235777">
        <w:rPr>
          <w:rFonts w:ascii="Times New Roman" w:hAnsi="Times New Roman" w:cs="Times New Roman"/>
          <w:sz w:val="24"/>
          <w:szCs w:val="24"/>
        </w:rPr>
        <w:instrText>ADDIN CSL_CITATION {"citationItems":[{"id":"ITEM-1","itemData":{"DOI":"10.1080/13506280701751224","ISBN":"1350-6285 (Print)\\r1350-6285 (Linking)","ISSN":"13506285","PMID":"18846248","abstract":"Contextual cueing experiments show that, when displays are repeated, reaction times (RTs) to find a target decrease over time even when the observers are not aware of the repetition. Recent evidence suggests that this benefit in standard contextual cueing tasks is not likely to be due to an improvement in attentional guidance (Kunar, Flusberg, Horowitz &amp; Wolfe, 2007). Nevertheless, we ask whether guidance can help participants find the target in a repeated display, if they are given sufficient time to encode the display. In Experiment 1 we increased the display complexity so that it took participants longer to find the target. Here we found a larger effect of guidance than in a condition with shorter RTs. Experiment 2 gave participants prior exposure to the display context. The data again showed that with more time participants could implement guidance to help find the target, provided that there was something in the search stimuli locations to guide attention to. The data suggest that although the benefit in a standard contextual cueing task is unlikely to be a result of guidance, guidance can play a role if it is given time to develop.","author":[{"dropping-particle":"","family":"Kunar","given":"Melina A.","non-dropping-particle":"","parse-names":false,"suffix":""},{"dropping-particle":"","family":"Flusberg","given":"Stephen J.","non-dropping-particle":"","parse-names":false,"suffix":""},{"dropping-particle":"","family":"Wolfe","given":"Jeremy M.","non-dropping-particle":"","parse-names":false,"suffix":""}],"container-title":"Visual Cognition","id":"ITEM-1","issue":"6","issued":{"date-parts":[["2008"]]},"page":"804-825","title":"Time to guide: Evidence for delayed attentional guidance in contextual cueing","type":"article-journal","volume":"16"},"uris":["http://www.mendeley.com/documents/?uuid=4d0c5151-1f69-4b06-a40a-a5aa38cae0ba"]},{"id":"ITEM-2","itemData":{"DOI":"10.1006/cogp.1998.0681","ISSN":"0010-0285","PMID":"9679076","abstract":"Global context plays an important, but poorly understood, role in visual tasks. This study demonstrates that a robust memory for visual context exists to guide spatial attention. Global context was operationalized as the spatial layout of objects in visual search displays. Half of the configurations were repeated across blocks throughout the entire session, and targets appeared within consistent locations in these arrays. Targets appearing in learned configurations were detected more quickly. This newly discovered form of search facilitation is termed contextual cueing. Contextual cueing is driven by incidentally learned associations between spatial configurations (context) and target locations. This benefit was obtained despite chance performance for recognizing the configurations, suggesting that the memory for context was implicit. The results show how implicit learning and memory of visual context can guide spatial attention towards task-relevant aspects of a scene.","author":[{"dropping-particle":"","family":"Chun","given":"Marvin M.","non-dropping-particle":"","parse-names":false,"suffix":""},{"dropping-particle":"V.","family":"Jiang","given":"Yuhong","non-dropping-particle":"","parse-names":false,"suffix":""}],"container-title":"Cognitive psychology","id":"ITEM-2","issue":"1","issued":{"date-parts":[["1998","6"]]},"page":"28-71","title":"Contextual cueing: implicit learning and memory of visual context guides spatial attention.","type":"article-journal","volume":"36"},"uris":["http://www.mendeley.com/documents/?uuid=d55eb37f-4779-4ddf-9b61-697b6760fe98"]},{"id":"ITEM-3","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Performance","id":"ITEM-3","issue":"4","issued":{"date-parts":[["2007"]]},"page":"816-828","title":"Does contextual cuing guide the deployment of attention?","type":"article-journal","volume":"33"},"uris":["http://www.mendeley.com/documents/?uuid=3b33c574-64fa-460b-a4ce-39b51be4e298"]}],"mendeley":{"formattedCitation":"(Chun &amp; Jiang, 1998; Kunar et al., 2007; Kunar, Flusberg, &amp; Wolfe, 2008)","plainTextFormattedCitation":"(Chun &amp; Jiang, 1998; Kunar et al., 2007; Kunar, Flusberg, &amp; Wolfe, 2008)","previouslyFormattedCitation":"(Chun &amp; Jiang, 1998; Kunar et al., 2007; Kunar, Flusberg, &amp; Wolfe, 2008)"},"properties":{"noteIndex":0},"schema":"https://github.com/citation-style-language/schema/raw/master/csl-citation.json"}</w:instrText>
      </w:r>
      <w:r w:rsidR="009F03F7">
        <w:rPr>
          <w:rFonts w:ascii="Times New Roman" w:hAnsi="Times New Roman" w:cs="Times New Roman"/>
          <w:sz w:val="24"/>
          <w:szCs w:val="24"/>
        </w:rPr>
        <w:fldChar w:fldCharType="separate"/>
      </w:r>
      <w:r w:rsidR="00235777" w:rsidRPr="00235777">
        <w:rPr>
          <w:rFonts w:ascii="Times New Roman" w:hAnsi="Times New Roman" w:cs="Times New Roman"/>
          <w:noProof/>
          <w:sz w:val="24"/>
          <w:szCs w:val="24"/>
        </w:rPr>
        <w:t>(Chun &amp; Jiang, 1998; Kunar et al., 2007; Kunar, Flusberg, &amp; Wolfe, 2008)</w:t>
      </w:r>
      <w:ins w:id="419" w:author="Gavin" w:date="2019-03-13T17:26:00Z">
        <w:r w:rsidR="009F03F7">
          <w:rPr>
            <w:rFonts w:ascii="Times New Roman" w:hAnsi="Times New Roman" w:cs="Times New Roman"/>
            <w:sz w:val="24"/>
            <w:szCs w:val="24"/>
          </w:rPr>
          <w:fldChar w:fldCharType="end"/>
        </w:r>
      </w:ins>
      <w:r w:rsidR="003A7EE8">
        <w:rPr>
          <w:rFonts w:ascii="Times New Roman" w:hAnsi="Times New Roman" w:cs="Times New Roman"/>
          <w:sz w:val="24"/>
          <w:szCs w:val="24"/>
        </w:rPr>
        <w:t>. If display repetition guided attention towards the target, then one would expect an interaction between display repetition and set size (a smaller set size effect on repeated displays than on novel displays), which has not been consistently observed (or only to a small extent). Thus, perhaps contextual cueing is less an attentional effect and more a procedural memory effect: the advantage that comes from repeating the same actions/decisions over time, just like repetition improves playing the piano.</w:t>
      </w:r>
      <w:ins w:id="420" w:author="Gavin" w:date="2019-03-12T13:30:00Z">
        <w:r w:rsidR="00F720CC">
          <w:rPr>
            <w:rFonts w:ascii="Times New Roman" w:hAnsi="Times New Roman" w:cs="Times New Roman"/>
            <w:sz w:val="24"/>
            <w:szCs w:val="24"/>
          </w:rPr>
          <w:t xml:space="preserve"> </w:t>
        </w:r>
      </w:ins>
      <w:del w:id="421" w:author="Gavin" w:date="2019-03-13T01:22:00Z">
        <w:r w:rsidR="003A7EE8" w:rsidDel="00F00D9E">
          <w:rPr>
            <w:rFonts w:ascii="Times New Roman" w:hAnsi="Times New Roman" w:cs="Times New Roman"/>
            <w:sz w:val="24"/>
            <w:szCs w:val="24"/>
          </w:rPr>
          <w:delText xml:space="preserve"> </w:delText>
        </w:r>
        <w:r w:rsidDel="00F00D9E">
          <w:rPr>
            <w:rFonts w:ascii="Times New Roman" w:hAnsi="Times New Roman" w:cs="Times New Roman"/>
            <w:sz w:val="24"/>
            <w:szCs w:val="24"/>
          </w:rPr>
          <w:delText xml:space="preserve">  </w:delText>
        </w:r>
      </w:del>
    </w:p>
    <w:p w14:paraId="4D03D1D5" w14:textId="1D1866A6" w:rsidR="00014435" w:rsidRDefault="00015183" w:rsidP="00CC4A7F">
      <w:pPr>
        <w:pStyle w:val="NoSpacing"/>
        <w:spacing w:line="480" w:lineRule="auto"/>
        <w:ind w:firstLine="720"/>
        <w:rPr>
          <w:ins w:id="422" w:author="Gavin" w:date="2019-03-09T13:58:00Z"/>
          <w:rFonts w:ascii="Times New Roman" w:hAnsi="Times New Roman" w:cs="Times New Roman"/>
          <w:sz w:val="24"/>
          <w:szCs w:val="24"/>
        </w:rPr>
      </w:pPr>
      <w:commentRangeStart w:id="423"/>
      <w:r>
        <w:rPr>
          <w:rFonts w:ascii="Times New Roman" w:hAnsi="Times New Roman" w:cs="Times New Roman"/>
          <w:sz w:val="24"/>
          <w:szCs w:val="24"/>
        </w:rPr>
        <w:t>It should be noted</w:t>
      </w:r>
      <w:r w:rsidR="005B2E04">
        <w:rPr>
          <w:rFonts w:ascii="Times New Roman" w:hAnsi="Times New Roman" w:cs="Times New Roman"/>
          <w:sz w:val="24"/>
          <w:szCs w:val="24"/>
        </w:rPr>
        <w:t>, though,</w:t>
      </w:r>
      <w:r>
        <w:rPr>
          <w:rFonts w:ascii="Times New Roman" w:hAnsi="Times New Roman" w:cs="Times New Roman"/>
          <w:sz w:val="24"/>
          <w:szCs w:val="24"/>
        </w:rPr>
        <w:t xml:space="preserve"> that several studies h</w:t>
      </w:r>
      <w:commentRangeEnd w:id="423"/>
      <w:r w:rsidR="008C5772">
        <w:rPr>
          <w:rStyle w:val="CommentReference"/>
        </w:rPr>
        <w:commentReference w:id="423"/>
      </w:r>
      <w:r>
        <w:rPr>
          <w:rFonts w:ascii="Times New Roman" w:hAnsi="Times New Roman" w:cs="Times New Roman"/>
          <w:sz w:val="24"/>
          <w:szCs w:val="24"/>
        </w:rPr>
        <w:t>ave found evidence of contextual cueing in lure-only displays</w:t>
      </w:r>
      <w:r w:rsidR="005B2E04">
        <w:rPr>
          <w:rFonts w:ascii="Times New Roman" w:hAnsi="Times New Roman" w:cs="Times New Roman"/>
          <w:sz w:val="24"/>
          <w:szCs w:val="24"/>
        </w:rPr>
        <w:t>. However, it is unclear whether these studies truly reflect the influence of lures. In Geyer</w:t>
      </w:r>
      <w:r w:rsidR="00EA3EFE">
        <w:rPr>
          <w:rFonts w:ascii="Times New Roman" w:hAnsi="Times New Roman" w:cs="Times New Roman"/>
          <w:sz w:val="24"/>
          <w:szCs w:val="24"/>
        </w:rPr>
        <w:t xml:space="preserve"> </w:t>
      </w:r>
      <w:r w:rsidR="00EA3EFE">
        <w:rPr>
          <w:rFonts w:ascii="Times New Roman" w:hAnsi="Times New Roman" w:cs="Times New Roman"/>
          <w:sz w:val="24"/>
          <w:szCs w:val="24"/>
        </w:rPr>
        <w:fldChar w:fldCharType="begin" w:fldLock="1"/>
      </w:r>
      <w:r w:rsidR="00EA3EFE">
        <w:rPr>
          <w:rFonts w:ascii="Times New Roman" w:hAnsi="Times New Roman" w:cs="Times New Roman"/>
          <w:sz w:val="24"/>
          <w:szCs w:val="24"/>
        </w:rPr>
        <w:instrText>ADDIN CSL_CITATION {"citationItems":[{"id":"ITEM-1","itemData":{"DOI":"10.1167/10.5.20","ISBN":"1534-7362","ISSN":"1534-7362","PMID":"20884544","abstract":"Visual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Vision","id":"ITEM-1","issue":"2010","issued":{"date-parts":[["2010"]]},"page":"20","title":"Contextual cueing of pop-out visual search: When context guides the deployment of attention.","type":"article-journal","volume":"10"},"suppress-author":1,"uris":["http://www.mendeley.com/documents/?uuid=ba2c25ad-2f4e-4879-9294-8dcd2272c61e"]}],"mendeley":{"formattedCitation":"(2010)","plainTextFormattedCitation":"(2010)","previouslyFormattedCitation":"(2010)"},"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(2010)</w:t>
      </w:r>
      <w:r w:rsidR="00EA3EFE">
        <w:rPr>
          <w:rFonts w:ascii="Times New Roman" w:hAnsi="Times New Roman" w:cs="Times New Roman"/>
          <w:sz w:val="24"/>
          <w:szCs w:val="24"/>
        </w:rPr>
        <w:fldChar w:fldCharType="end"/>
      </w:r>
      <w:r w:rsidR="005B2E04">
        <w:rPr>
          <w:rFonts w:ascii="Times New Roman" w:hAnsi="Times New Roman" w:cs="Times New Roman"/>
          <w:sz w:val="24"/>
          <w:szCs w:val="24"/>
        </w:rPr>
        <w:t xml:space="preserve">, the search display was preceded by placeholders which previewed the </w:t>
      </w:r>
      <w:r w:rsidR="005B2E04">
        <w:rPr>
          <w:rFonts w:ascii="Times New Roman" w:hAnsi="Times New Roman" w:cs="Times New Roman"/>
          <w:sz w:val="24"/>
          <w:szCs w:val="24"/>
        </w:rPr>
        <w:lastRenderedPageBreak/>
        <w:t xml:space="preserve">spatial locations before the distractors appeared. </w:t>
      </w:r>
      <w:ins w:id="424" w:author="Gavin" w:date="2019-03-13T01:23:00Z">
        <w:r w:rsidR="00F00D9E">
          <w:rPr>
            <w:rFonts w:ascii="Times New Roman" w:hAnsi="Times New Roman" w:cs="Times New Roman"/>
            <w:sz w:val="24"/>
            <w:szCs w:val="24"/>
          </w:rPr>
          <w:t>The distractors were alwa</w:t>
        </w:r>
      </w:ins>
      <w:ins w:id="425" w:author="Gavin" w:date="2019-03-13T01:24:00Z">
        <w:r w:rsidR="00F00D9E">
          <w:rPr>
            <w:rFonts w:ascii="Times New Roman" w:hAnsi="Times New Roman" w:cs="Times New Roman"/>
            <w:sz w:val="24"/>
            <w:szCs w:val="24"/>
          </w:rPr>
          <w:t xml:space="preserve">ys green bars </w:t>
        </w:r>
      </w:ins>
      <w:ins w:id="426" w:author="Gavin" w:date="2019-03-13T01:26:00Z">
        <w:r w:rsidR="00F00D9E">
          <w:rPr>
            <w:rFonts w:ascii="Times New Roman" w:hAnsi="Times New Roman" w:cs="Times New Roman"/>
            <w:sz w:val="24"/>
            <w:szCs w:val="24"/>
          </w:rPr>
          <w:t>rotated</w:t>
        </w:r>
      </w:ins>
      <w:ins w:id="427" w:author="Gavin" w:date="2019-03-13T01:24:00Z">
        <w:r w:rsidR="00F00D9E">
          <w:rPr>
            <w:rFonts w:ascii="Times New Roman" w:hAnsi="Times New Roman" w:cs="Times New Roman"/>
            <w:sz w:val="24"/>
            <w:szCs w:val="24"/>
          </w:rPr>
          <w:t xml:space="preserve"> </w:t>
        </w:r>
      </w:ins>
      <w:ins w:id="428" w:author="Gavin" w:date="2019-03-13T01:26:00Z">
        <w:r w:rsidR="00F00D9E">
          <w:rPr>
            <w:rFonts w:ascii="Times New Roman" w:hAnsi="Times New Roman" w:cs="Times New Roman"/>
            <w:sz w:val="24"/>
            <w:szCs w:val="24"/>
          </w:rPr>
          <w:t>45 degrees to the right</w:t>
        </w:r>
      </w:ins>
      <w:ins w:id="429" w:author="Gavin" w:date="2019-03-13T01:24:00Z">
        <w:r w:rsidR="00F00D9E">
          <w:rPr>
            <w:rFonts w:ascii="Times New Roman" w:hAnsi="Times New Roman" w:cs="Times New Roman"/>
            <w:sz w:val="24"/>
            <w:szCs w:val="24"/>
          </w:rPr>
          <w:t xml:space="preserve">, while the target </w:t>
        </w:r>
      </w:ins>
      <w:ins w:id="430" w:author="Gavin" w:date="2019-03-13T01:25:00Z">
        <w:r w:rsidR="00F00D9E">
          <w:rPr>
            <w:rFonts w:ascii="Times New Roman" w:hAnsi="Times New Roman" w:cs="Times New Roman"/>
            <w:sz w:val="24"/>
            <w:szCs w:val="24"/>
          </w:rPr>
          <w:t xml:space="preserve">could be either a red bar </w:t>
        </w:r>
      </w:ins>
      <w:ins w:id="431" w:author="Gavin" w:date="2019-03-13T01:26:00Z">
        <w:r w:rsidR="00F00D9E">
          <w:rPr>
            <w:rFonts w:ascii="Times New Roman" w:hAnsi="Times New Roman" w:cs="Times New Roman"/>
            <w:sz w:val="24"/>
            <w:szCs w:val="24"/>
          </w:rPr>
          <w:t>rotated 45 degrees to the right</w:t>
        </w:r>
      </w:ins>
      <w:ins w:id="432" w:author="Gavin" w:date="2019-03-13T01:25:00Z">
        <w:r w:rsidR="00F00D9E">
          <w:rPr>
            <w:rFonts w:ascii="Times New Roman" w:hAnsi="Times New Roman" w:cs="Times New Roman"/>
            <w:sz w:val="24"/>
            <w:szCs w:val="24"/>
          </w:rPr>
          <w:t xml:space="preserve"> or a green bar </w:t>
        </w:r>
      </w:ins>
      <w:ins w:id="433" w:author="Gavin" w:date="2019-03-13T01:26:00Z">
        <w:r w:rsidR="00F00D9E">
          <w:rPr>
            <w:rFonts w:ascii="Times New Roman" w:hAnsi="Times New Roman" w:cs="Times New Roman"/>
            <w:sz w:val="24"/>
            <w:szCs w:val="24"/>
          </w:rPr>
          <w:t xml:space="preserve">rotated 45 degrees to the left. The target was randomly defined on each trial. </w:t>
        </w:r>
      </w:ins>
      <w:r w:rsidR="005B2E04">
        <w:rPr>
          <w:rFonts w:ascii="Times New Roman" w:hAnsi="Times New Roman" w:cs="Times New Roman"/>
          <w:sz w:val="24"/>
          <w:szCs w:val="24"/>
        </w:rPr>
        <w:t xml:space="preserve">Thus, the search process in this scenario would be different from </w:t>
      </w:r>
      <w:r w:rsidR="007978E3">
        <w:rPr>
          <w:rFonts w:ascii="Times New Roman" w:hAnsi="Times New Roman" w:cs="Times New Roman"/>
          <w:sz w:val="24"/>
          <w:szCs w:val="24"/>
        </w:rPr>
        <w:t xml:space="preserve">a typical contextual </w:t>
      </w:r>
      <w:commentRangeStart w:id="434"/>
      <w:r w:rsidR="007978E3">
        <w:rPr>
          <w:rFonts w:ascii="Times New Roman" w:hAnsi="Times New Roman" w:cs="Times New Roman"/>
          <w:sz w:val="24"/>
          <w:szCs w:val="24"/>
        </w:rPr>
        <w:t>cueing experiment. There would not be a process by which lures are first rejected; the context that is learned in this case would be the spatial layout of the placeholders, rather than the layout of the lures</w:t>
      </w:r>
      <w:commentRangeEnd w:id="434"/>
      <w:r w:rsidR="003A7EE8">
        <w:rPr>
          <w:rStyle w:val="CommentReference"/>
        </w:rPr>
        <w:commentReference w:id="434"/>
      </w:r>
      <w:ins w:id="435" w:author="Gavin" w:date="2019-03-09T13:11:00Z">
        <w:r w:rsidR="007978E3">
          <w:rPr>
            <w:rFonts w:ascii="Times New Roman" w:hAnsi="Times New Roman" w:cs="Times New Roman"/>
            <w:sz w:val="24"/>
            <w:szCs w:val="24"/>
          </w:rPr>
          <w:t xml:space="preserve">. </w:t>
        </w:r>
      </w:ins>
      <w:ins w:id="436" w:author="Gavin" w:date="2019-03-13T01:26:00Z">
        <w:r w:rsidR="00F00D9E">
          <w:rPr>
            <w:rFonts w:ascii="Times New Roman" w:hAnsi="Times New Roman" w:cs="Times New Roman"/>
            <w:sz w:val="24"/>
            <w:szCs w:val="24"/>
          </w:rPr>
          <w:t>Furthermore, the search task could be considered as a</w:t>
        </w:r>
      </w:ins>
      <w:ins w:id="437" w:author="Gavin" w:date="2019-03-13T01:27:00Z">
        <w:r w:rsidR="00F00D9E">
          <w:rPr>
            <w:rFonts w:ascii="Times New Roman" w:hAnsi="Times New Roman" w:cs="Times New Roman"/>
            <w:sz w:val="24"/>
            <w:szCs w:val="24"/>
          </w:rPr>
          <w:t xml:space="preserve">n oddball search, instead of search with a fixed target. We have previously shown that the processing involved in oddball search is very different from search with a fixed target (Buetti et al., </w:t>
        </w:r>
      </w:ins>
      <w:ins w:id="438" w:author="Gavin" w:date="2019-03-13T15:52:00Z">
        <w:r w:rsidR="00EA3EFE">
          <w:rPr>
            <w:rFonts w:ascii="Times New Roman" w:hAnsi="Times New Roman" w:cs="Times New Roman"/>
            <w:sz w:val="24"/>
            <w:szCs w:val="24"/>
          </w:rPr>
          <w:t>2016</w:t>
        </w:r>
      </w:ins>
      <w:ins w:id="439" w:author="Gavin" w:date="2019-03-13T01:27:00Z">
        <w:r w:rsidR="00F00D9E">
          <w:rPr>
            <w:rFonts w:ascii="Times New Roman" w:hAnsi="Times New Roman" w:cs="Times New Roman"/>
            <w:sz w:val="24"/>
            <w:szCs w:val="24"/>
          </w:rPr>
          <w:t xml:space="preserve">). </w:t>
        </w:r>
      </w:ins>
    </w:p>
    <w:p w14:paraId="7476349F" w14:textId="06A20B80" w:rsidR="00015183" w:rsidRDefault="007978E3" w:rsidP="00CC4A7F">
      <w:pPr>
        <w:pStyle w:val="NoSpacing"/>
        <w:spacing w:line="480" w:lineRule="auto"/>
        <w:ind w:firstLine="720"/>
        <w:rPr>
          <w:ins w:id="440" w:author="Gavin" w:date="2019-03-09T14:54:00Z"/>
          <w:rFonts w:ascii="Times New Roman" w:hAnsi="Times New Roman" w:cs="Times New Roman"/>
          <w:sz w:val="24"/>
          <w:szCs w:val="24"/>
        </w:rPr>
      </w:pPr>
      <w:ins w:id="441" w:author="Gavin" w:date="2019-03-09T13:11:00Z">
        <w:r>
          <w:rPr>
            <w:rFonts w:ascii="Times New Roman" w:hAnsi="Times New Roman" w:cs="Times New Roman"/>
            <w:sz w:val="24"/>
            <w:szCs w:val="24"/>
          </w:rPr>
          <w:t xml:space="preserve">Other studies </w:t>
        </w:r>
      </w:ins>
      <w:ins w:id="442" w:author="Gavin" w:date="2019-03-09T13:13:00Z">
        <w:r>
          <w:rPr>
            <w:rFonts w:ascii="Times New Roman" w:hAnsi="Times New Roman" w:cs="Times New Roman"/>
            <w:sz w:val="24"/>
            <w:szCs w:val="24"/>
          </w:rPr>
          <w:t xml:space="preserve">report very small </w:t>
        </w:r>
      </w:ins>
      <w:ins w:id="443" w:author="Gavin" w:date="2019-03-09T13:22:00Z">
        <w:r w:rsidR="008A18F8">
          <w:rPr>
            <w:rFonts w:ascii="Times New Roman" w:hAnsi="Times New Roman" w:cs="Times New Roman"/>
            <w:sz w:val="24"/>
            <w:szCs w:val="24"/>
          </w:rPr>
          <w:t xml:space="preserve">contextual cueing effects in lure-only displays </w:t>
        </w:r>
      </w:ins>
      <w:ins w:id="444" w:author="Gavin" w:date="2019-03-13T15:54:00Z">
        <w:r w:rsidR="00EA3EFE">
          <w:rPr>
            <w:rFonts w:ascii="Times New Roman" w:hAnsi="Times New Roman" w:cs="Times New Roman"/>
            <w:sz w:val="24"/>
            <w:szCs w:val="24"/>
          </w:rPr>
          <w:fldChar w:fldCharType="begin" w:fldLock="1"/>
        </w:r>
      </w:ins>
      <w:r w:rsidR="00FA5D7D">
        <w:rPr>
          <w:rFonts w:ascii="Times New Roman" w:hAnsi="Times New Roman" w:cs="Times New Roman"/>
          <w:sz w:val="24"/>
          <w:szCs w:val="24"/>
        </w:rPr>
        <w:instrText>ADDIN CSL_CITATION {"citationItems":[{"id":"ITEM-1","itemData":{"DOI":"10.1037/0096-1523.33.4.816","ISBN":"0096-1523","ISSN":"1939-1277","PMID":"17683230","abstract":"Contextual cuing experiments show that when displays are repeated, reaction times to find a target decrease over time even when observers are not aware of the repetition. It has been thought that the context of the display guides attention to the target. The authors tested this hypothesis by comparing the effects of guidance in a standard search task with the effects of contextual cuing. First, in standard search, an improvement in guidance causes search slopes (derived from Reaction Time x Set Size functions) to decrease. In contrast, the authors found that search slopes in contextual cuing did not become more efficient over time (Experiment 1). Second, when guidance was optimal (e.g., in easy feature search), they still found a small but reliable contextual cuing effect (Experiments 2a and 2b), suggesting that other factors, such as response selection, contribute to the effect. Experiment 3 supported this hypothesis by showing that the contextual cuing effect disappeared when the authors added interference to the response selection process. Overall, the data suggest that the relationship between guidance and contextual cuing is weak and that response selection can account for part of the effect.","author":[{"dropping-particle":"","family":"Kunar","given":"Melina A.","non-dropping-particle":"","parse-names":false,"suffix":""},{"dropping-particle":"","family":"Flusberg","given":"Stephen","non-dropping-particle":"","parse-names":false,"suffix":""},{"dropping-particle":"","family":"Horowitz","given":"Todd S.","non-dropping-particle":"","parse-names":false,"suffix":""},{"dropping-particle":"","family":"Wolfe","given":"Jeremy M.","non-dropping-particle":"","parse-names":false,"suffix":""}],"container-title":"Journal of Experimental Psychology: Human Perception and Performance","id":"ITEM-1","issue":"4","issued":{"date-parts":[["2007"]]},"page":"816-828","title":"Does contextual cuing guide the deployment of attention?","type":"article-journal","volume":"33"},"uris":["http://www.mendeley.com/documents/?uuid=3b33c574-64fa-460b-a4ce-39b51be4e298"]},{"id":"ITEM-2","itemData":{"DOI":"10.1037/xhp0000394","ISSN":"19391277","abstract":"Visual search through previously encountered contexts typically produces reduced reaction times compared with search through novel contexts. This contextual cueing benefit is well established, but there is debate regarding its underlying mechanisms. Eye-tracking studies have consistently shown reduced number of fixations with repetition, supporting improvements in attentional guidance as the source of contextual cueing. However, contextual cueing benefits have been shown in conditions in which attentional guidance should already be optimal—namely, when attention is captured to the target location by an abrupt onset, or under pop-out conditions. These results have been used to argue for a response-related account of contextual cueing. Here, we combine eye tracking with response time to examine the mechanisms behind contextual cueing in spatially cued and pop-out conditions. Three experiments find consistent response time benefits with repetition, which appear to be driven almost entirely by a reduction in number of fixations, supporting improved attentional guidance as the mechanism behind contextual cueing. No differences were observed in the time between fixating the target and responding—our proxy for response related processes. Furthermore, the correlation between contextual cueing magnitude and the reduction in number of fixations on repeated contexts approaches 1. These results argue strongly that attentional guidance is facilitated by familiar search contexts, even when guidance is near-optimal.","author":[{"dropping-particle":"","family":"Harris","given":"Anthony M.","non-dropping-particle":"","parse-names":false,"suffix":""},{"dropping-particle":"","family":"Remington","given":"Roger W.","non-dropping-particle":"","parse-names":false,"suffix":""}],"container-title":"Journal of Experimental Psychology: Human Perception and Performance","id":"ITEM-2","issue":"5","issued":{"date-parts":[["2017"]]},"page":"926-940","title":"Contextual cueing improves attentional guidance, even when guidance is supposedly optimal","type":"article-journal","volume":"43"},"uris":["http://www.mendeley.com/documents/?uuid=c1f356c5-dcba-4da4-92f7-933d830b9869"]},{"id":"ITEM-3","itemData":{"DOI":"10.1167/10.5.20","ISBN":"1534-7362","ISSN":"1534-7362","PMID":"20884544","abstract":"Visual context information can guide attention in demanding (i.e., inefficient) search tasks. When participants are repeatedly presented with identically arranged ('repeated') displays, reaction times are faster relative to newly composed ('non-repeated') displays. The present article examines whether this 'contextual cueing' effect operates also in simple (i.e., efficient) search tasks and if so, whether there it influences target, rather than response, selection. The results were that singleton-feature targets were detected faster when the search items were presented in repeated, rather than non-repeated, arrangements. Importantly, repeated, relative to novel, displays also led to an increase in signal detection accuracy. Thus, contextual cueing can expedite the selection of pop-out targets, most likely by enhancing feature contrast signals at the overall-salience computation stage.","author":[{"dropping-particle":"","family":"Geyer","given":"Thomas","non-dropping-particle":"","parse-names":false,"suffix":""},{"dropping-particle":"","family":"Zehetleitner","given":"Michael","non-dropping-particle":"","parse-names":false,"suffix":""},{"dropping-particle":"","family":"Müller","given":"Hermann J","non-dropping-particle":"","parse-names":false,"suffix":""}],"container-title":"Journal of Vision","id":"ITEM-3","issue":"2010","issued":{"date-parts":[["2010"]]},"page":"20","title":"Contextual cueing of pop-out visual search: When context guides the deployment of attention.","type":"article-journal","volume":"10"},"uris":["http://www.mendeley.com/documents/?uuid=ba2c25ad-2f4e-4879-9294-8dcd2272c61e"]}],"mendeley":{"formattedCitation":"(Geyer et al., 2010; Harris &amp; Remington, 2017; Kunar et al., 2007)","manualFormatting":"(12 - 33ms; Geyer et al., 2010; Harris &amp; Remington, 2017; Kunar et al., 2007)","plainTextFormattedCitation":"(Geyer et al., 2010; Harris &amp; Remington, 2017; Kunar et al., 2007)","previouslyFormattedCitation":"(Geyer et al., 2010; Harris &amp; Remington, 2017; Kunar et al., 2007)"},"properties":{"noteIndex":0},"schema":"https://github.com/citation-style-language/schema/raw/master/csl-citation.json"}</w:instrText>
      </w:r>
      <w:r w:rsidR="00EA3EFE">
        <w:rPr>
          <w:rFonts w:ascii="Times New Roman" w:hAnsi="Times New Roman" w:cs="Times New Roman"/>
          <w:sz w:val="24"/>
          <w:szCs w:val="24"/>
        </w:rPr>
        <w:fldChar w:fldCharType="separate"/>
      </w:r>
      <w:r w:rsidR="00EA3EFE" w:rsidRPr="00EA3EFE">
        <w:rPr>
          <w:rFonts w:ascii="Times New Roman" w:hAnsi="Times New Roman" w:cs="Times New Roman"/>
          <w:noProof/>
          <w:sz w:val="24"/>
          <w:szCs w:val="24"/>
        </w:rPr>
        <w:t>(</w:t>
      </w:r>
      <w:ins w:id="445" w:author="Gavin" w:date="2019-03-13T15:54:00Z">
        <w:r w:rsidR="00EA3EFE">
          <w:rPr>
            <w:rFonts w:ascii="Times New Roman" w:hAnsi="Times New Roman" w:cs="Times New Roman"/>
            <w:noProof/>
            <w:sz w:val="24"/>
            <w:szCs w:val="24"/>
          </w:rPr>
          <w:t xml:space="preserve">12 - 33ms; </w:t>
        </w:r>
      </w:ins>
      <w:r w:rsidR="00EA3EFE" w:rsidRPr="00EA3EFE">
        <w:rPr>
          <w:rFonts w:ascii="Times New Roman" w:hAnsi="Times New Roman" w:cs="Times New Roman"/>
          <w:noProof/>
          <w:sz w:val="24"/>
          <w:szCs w:val="24"/>
        </w:rPr>
        <w:t>Geyer et al., 2010; Harris &amp; Remington, 2017; Kunar et al., 2007)</w:t>
      </w:r>
      <w:ins w:id="446" w:author="Gavin" w:date="2019-03-13T15:54:00Z">
        <w:r w:rsidR="00EA3EFE">
          <w:rPr>
            <w:rFonts w:ascii="Times New Roman" w:hAnsi="Times New Roman" w:cs="Times New Roman"/>
            <w:sz w:val="24"/>
            <w:szCs w:val="24"/>
          </w:rPr>
          <w:fldChar w:fldCharType="end"/>
        </w:r>
      </w:ins>
      <w:ins w:id="447" w:author="Gavin" w:date="2019-03-09T13:27:00Z">
        <w:r w:rsidR="008A18F8">
          <w:rPr>
            <w:rFonts w:ascii="Times New Roman" w:hAnsi="Times New Roman" w:cs="Times New Roman"/>
            <w:sz w:val="24"/>
            <w:szCs w:val="24"/>
          </w:rPr>
          <w:t>.</w:t>
        </w:r>
      </w:ins>
      <w:ins w:id="448" w:author="Gavin" w:date="2019-03-09T13:36:00Z">
        <w:r w:rsidR="00621CDB">
          <w:rPr>
            <w:rFonts w:ascii="Times New Roman" w:hAnsi="Times New Roman" w:cs="Times New Roman"/>
            <w:sz w:val="24"/>
            <w:szCs w:val="24"/>
          </w:rPr>
          <w:t xml:space="preserve"> </w:t>
        </w:r>
      </w:ins>
      <w:ins w:id="449" w:author="Gavin" w:date="2019-03-13T01:30:00Z">
        <w:r w:rsidR="00CF1592">
          <w:rPr>
            <w:rFonts w:ascii="Times New Roman" w:hAnsi="Times New Roman" w:cs="Times New Roman"/>
            <w:sz w:val="24"/>
            <w:szCs w:val="24"/>
          </w:rPr>
          <w:t>In Experimen</w:t>
        </w:r>
      </w:ins>
      <w:ins w:id="450" w:author="Gavin" w:date="2019-03-13T01:31:00Z">
        <w:r w:rsidR="00CF1592">
          <w:rPr>
            <w:rFonts w:ascii="Times New Roman" w:hAnsi="Times New Roman" w:cs="Times New Roman"/>
            <w:sz w:val="24"/>
            <w:szCs w:val="24"/>
          </w:rPr>
          <w:t xml:space="preserve">t 2b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w:t>
        </w:r>
        <w:proofErr w:type="spellStart"/>
        <w:r w:rsidR="00CF1592">
          <w:rPr>
            <w:rFonts w:ascii="Times New Roman" w:hAnsi="Times New Roman" w:cs="Times New Roman"/>
            <w:sz w:val="24"/>
            <w:szCs w:val="24"/>
          </w:rPr>
          <w:t>Flusberg</w:t>
        </w:r>
        <w:proofErr w:type="spellEnd"/>
        <w:r w:rsidR="00CF1592">
          <w:rPr>
            <w:rFonts w:ascii="Times New Roman" w:hAnsi="Times New Roman" w:cs="Times New Roman"/>
            <w:sz w:val="24"/>
            <w:szCs w:val="24"/>
          </w:rPr>
          <w:t>, Horowitz, and Wolfe (</w:t>
        </w:r>
      </w:ins>
      <w:ins w:id="451" w:author="Gavin" w:date="2019-03-13T15:54:00Z">
        <w:r w:rsidR="00EA3EFE">
          <w:rPr>
            <w:rFonts w:ascii="Times New Roman" w:hAnsi="Times New Roman" w:cs="Times New Roman"/>
            <w:sz w:val="24"/>
            <w:szCs w:val="24"/>
          </w:rPr>
          <w:t>2007</w:t>
        </w:r>
      </w:ins>
      <w:ins w:id="452" w:author="Gavin" w:date="2019-03-13T01:31:00Z">
        <w:r w:rsidR="00CF1592">
          <w:rPr>
            <w:rFonts w:ascii="Times New Roman" w:hAnsi="Times New Roman" w:cs="Times New Roman"/>
            <w:sz w:val="24"/>
            <w:szCs w:val="24"/>
          </w:rPr>
          <w:t>)</w:t>
        </w:r>
      </w:ins>
      <w:ins w:id="453" w:author="Gavin" w:date="2019-03-13T01:30:00Z">
        <w:r w:rsidR="00CF1592">
          <w:rPr>
            <w:rFonts w:ascii="Times New Roman" w:hAnsi="Times New Roman" w:cs="Times New Roman"/>
            <w:sz w:val="24"/>
            <w:szCs w:val="24"/>
          </w:rPr>
          <w:t xml:space="preserve">, </w:t>
        </w:r>
      </w:ins>
      <w:ins w:id="454" w:author="Gavin" w:date="2019-03-13T01:33:00Z">
        <w:r w:rsidR="00CF1592">
          <w:rPr>
            <w:rFonts w:ascii="Times New Roman" w:hAnsi="Times New Roman" w:cs="Times New Roman"/>
            <w:sz w:val="24"/>
            <w:szCs w:val="24"/>
          </w:rPr>
          <w:t>lures (either 8 or 12)</w:t>
        </w:r>
      </w:ins>
      <w:ins w:id="455" w:author="Gavin" w:date="2019-03-13T01:30:00Z">
        <w:r w:rsidR="00CF1592">
          <w:rPr>
            <w:rFonts w:ascii="Times New Roman" w:hAnsi="Times New Roman" w:cs="Times New Roman"/>
            <w:sz w:val="24"/>
            <w:szCs w:val="24"/>
          </w:rPr>
          <w:t xml:space="preserve"> were always accompanied by placeholders. The target was a letter T and was red in color, as was the placeholder it appeared in. Lures were green letter Ls placed in green placeholders.</w:t>
        </w:r>
      </w:ins>
      <w:ins w:id="456" w:author="Gavin" w:date="2019-03-13T01:31:00Z">
        <w:r w:rsidR="00CF1592">
          <w:rPr>
            <w:rFonts w:ascii="Times New Roman" w:hAnsi="Times New Roman" w:cs="Times New Roman"/>
            <w:sz w:val="24"/>
            <w:szCs w:val="24"/>
          </w:rPr>
          <w:t xml:space="preserve"> Although they reported a statistically significant contextual cueing effect with 12 lures,</w:t>
        </w:r>
      </w:ins>
      <w:ins w:id="457" w:author="Gavin" w:date="2019-03-09T13:36:00Z">
        <w:r w:rsidR="00621CDB">
          <w:rPr>
            <w:rFonts w:ascii="Times New Roman" w:hAnsi="Times New Roman" w:cs="Times New Roman"/>
            <w:sz w:val="24"/>
            <w:szCs w:val="24"/>
          </w:rPr>
          <w:t xml:space="preserve"> the contextual cueing effect for se</w:t>
        </w:r>
      </w:ins>
      <w:ins w:id="458" w:author="Gavin" w:date="2019-03-09T13:37:00Z">
        <w:r w:rsidR="00621CDB">
          <w:rPr>
            <w:rFonts w:ascii="Times New Roman" w:hAnsi="Times New Roman" w:cs="Times New Roman"/>
            <w:sz w:val="24"/>
            <w:szCs w:val="24"/>
          </w:rPr>
          <w:t xml:space="preserve">t size 8 was only marginally significant (p = .09) </w:t>
        </w:r>
      </w:ins>
      <w:ins w:id="459" w:author="Gavin" w:date="2019-03-09T13:51:00Z">
        <w:r w:rsidR="00014435">
          <w:rPr>
            <w:rFonts w:ascii="Times New Roman" w:hAnsi="Times New Roman" w:cs="Times New Roman"/>
            <w:sz w:val="24"/>
            <w:szCs w:val="24"/>
          </w:rPr>
          <w:t xml:space="preserve">after collapsing across the last 3 epochs (the main effect of display repetition was not </w:t>
        </w:r>
        <w:commentRangeStart w:id="460"/>
        <w:commentRangeStart w:id="461"/>
        <w:r w:rsidR="00014435">
          <w:rPr>
            <w:rFonts w:ascii="Times New Roman" w:hAnsi="Times New Roman" w:cs="Times New Roman"/>
            <w:sz w:val="24"/>
            <w:szCs w:val="24"/>
          </w:rPr>
          <w:t xml:space="preserve">statistically </w:t>
        </w:r>
      </w:ins>
      <w:commentRangeEnd w:id="460"/>
      <w:ins w:id="462" w:author="Gavin" w:date="2019-03-13T01:32:00Z">
        <w:r w:rsidR="00CF1592">
          <w:rPr>
            <w:rStyle w:val="CommentReference"/>
          </w:rPr>
          <w:commentReference w:id="460"/>
        </w:r>
      </w:ins>
      <w:commentRangeEnd w:id="461"/>
      <w:ins w:id="463" w:author="Gavin" w:date="2019-03-13T01:58:00Z">
        <w:r w:rsidR="00E06097">
          <w:rPr>
            <w:rStyle w:val="CommentReference"/>
          </w:rPr>
          <w:commentReference w:id="461"/>
        </w:r>
      </w:ins>
      <w:ins w:id="464" w:author="Gavin" w:date="2019-03-09T13:51:00Z">
        <w:r w:rsidR="00014435">
          <w:rPr>
            <w:rFonts w:ascii="Times New Roman" w:hAnsi="Times New Roman" w:cs="Times New Roman"/>
            <w:sz w:val="24"/>
            <w:szCs w:val="24"/>
          </w:rPr>
          <w:t>significant).</w:t>
        </w:r>
      </w:ins>
      <w:ins w:id="465" w:author="Gavin" w:date="2019-03-13T01:28:00Z">
        <w:r w:rsidR="00F00D9E">
          <w:rPr>
            <w:rFonts w:ascii="Times New Roman" w:hAnsi="Times New Roman" w:cs="Times New Roman"/>
            <w:sz w:val="24"/>
            <w:szCs w:val="24"/>
          </w:rPr>
          <w:t xml:space="preserve"> </w:t>
        </w:r>
      </w:ins>
      <w:ins w:id="466" w:author="Gavin" w:date="2019-03-09T14:19:00Z">
        <w:r w:rsidR="0071630D">
          <w:rPr>
            <w:rFonts w:ascii="Times New Roman" w:hAnsi="Times New Roman" w:cs="Times New Roman"/>
            <w:sz w:val="24"/>
            <w:szCs w:val="24"/>
          </w:rPr>
          <w:t>Thus,</w:t>
        </w:r>
      </w:ins>
      <w:ins w:id="467" w:author="Gavin" w:date="2019-03-09T13:55:00Z">
        <w:r w:rsidR="00014435">
          <w:rPr>
            <w:rFonts w:ascii="Times New Roman" w:hAnsi="Times New Roman" w:cs="Times New Roman"/>
            <w:sz w:val="24"/>
            <w:szCs w:val="24"/>
          </w:rPr>
          <w:t xml:space="preserve"> </w:t>
        </w:r>
      </w:ins>
      <w:ins w:id="468" w:author="Gavin" w:date="2019-03-09T14:20:00Z">
        <w:r w:rsidR="0071630D">
          <w:rPr>
            <w:rFonts w:ascii="Times New Roman" w:hAnsi="Times New Roman" w:cs="Times New Roman"/>
            <w:sz w:val="24"/>
            <w:szCs w:val="24"/>
          </w:rPr>
          <w:t>t</w:t>
        </w:r>
      </w:ins>
      <w:ins w:id="469" w:author="Gavin" w:date="2019-03-09T13:55:00Z">
        <w:r w:rsidR="00014435">
          <w:rPr>
            <w:rFonts w:ascii="Times New Roman" w:hAnsi="Times New Roman" w:cs="Times New Roman"/>
            <w:sz w:val="24"/>
            <w:szCs w:val="24"/>
          </w:rPr>
          <w:t xml:space="preserve">he lack of a significant contextual cueing effect in our experiments with lures could possibly be due to </w:t>
        </w:r>
      </w:ins>
      <w:ins w:id="470" w:author="Gavin" w:date="2019-03-09T13:56:00Z">
        <w:r w:rsidR="00014435">
          <w:rPr>
            <w:rFonts w:ascii="Times New Roman" w:hAnsi="Times New Roman" w:cs="Times New Roman"/>
            <w:sz w:val="24"/>
            <w:szCs w:val="24"/>
          </w:rPr>
          <w:t xml:space="preserve">a lack of power. However, we believe that this is unlikely to be the case. Firstly, we had more than 1.5 times the number of participants </w:t>
        </w:r>
      </w:ins>
      <w:ins w:id="471" w:author="Gavin" w:date="2019-03-09T14:18:00Z">
        <w:r w:rsidR="0071630D">
          <w:rPr>
            <w:rFonts w:ascii="Times New Roman" w:hAnsi="Times New Roman" w:cs="Times New Roman"/>
            <w:sz w:val="24"/>
            <w:szCs w:val="24"/>
          </w:rPr>
          <w:t xml:space="preserve">(20 vs. 12). Secondly, </w:t>
        </w:r>
      </w:ins>
      <w:ins w:id="472" w:author="Gavin" w:date="2019-03-09T14:19:00Z">
        <w:r w:rsidR="0071630D">
          <w:rPr>
            <w:rFonts w:ascii="Times New Roman" w:hAnsi="Times New Roman" w:cs="Times New Roman"/>
            <w:sz w:val="24"/>
            <w:szCs w:val="24"/>
          </w:rPr>
          <w:t xml:space="preserve">Bayes factors analyses in our experiments </w:t>
        </w:r>
      </w:ins>
      <w:ins w:id="473" w:author="Gavin" w:date="2019-03-09T14:42:00Z">
        <w:r w:rsidR="00933E82">
          <w:rPr>
            <w:rFonts w:ascii="Times New Roman" w:hAnsi="Times New Roman" w:cs="Times New Roman"/>
            <w:sz w:val="24"/>
            <w:szCs w:val="24"/>
          </w:rPr>
          <w:t xml:space="preserve">revealed strong evidence for the lack of </w:t>
        </w:r>
      </w:ins>
      <w:ins w:id="474" w:author="Gavin" w:date="2019-03-09T14:43:00Z">
        <w:r w:rsidR="00933E82">
          <w:rPr>
            <w:rFonts w:ascii="Times New Roman" w:hAnsi="Times New Roman" w:cs="Times New Roman"/>
            <w:sz w:val="24"/>
            <w:szCs w:val="24"/>
          </w:rPr>
          <w:t xml:space="preserve">any effect of lures on contextual </w:t>
        </w:r>
        <w:commentRangeStart w:id="475"/>
        <w:r w:rsidR="00933E82">
          <w:rPr>
            <w:rFonts w:ascii="Times New Roman" w:hAnsi="Times New Roman" w:cs="Times New Roman"/>
            <w:sz w:val="24"/>
            <w:szCs w:val="24"/>
          </w:rPr>
          <w:t>cue</w:t>
        </w:r>
      </w:ins>
      <w:ins w:id="476" w:author="Gavin" w:date="2019-03-09T14:54:00Z">
        <w:r w:rsidR="00BF18A9">
          <w:rPr>
            <w:rFonts w:ascii="Times New Roman" w:hAnsi="Times New Roman" w:cs="Times New Roman"/>
            <w:sz w:val="24"/>
            <w:szCs w:val="24"/>
          </w:rPr>
          <w:t>i</w:t>
        </w:r>
      </w:ins>
      <w:ins w:id="477" w:author="Gavin" w:date="2019-03-09T14:43:00Z">
        <w:r w:rsidR="00933E82">
          <w:rPr>
            <w:rFonts w:ascii="Times New Roman" w:hAnsi="Times New Roman" w:cs="Times New Roman"/>
            <w:sz w:val="24"/>
            <w:szCs w:val="24"/>
          </w:rPr>
          <w:t>ng.</w:t>
        </w:r>
      </w:ins>
      <w:commentRangeEnd w:id="475"/>
      <w:r w:rsidR="003A7EE8">
        <w:rPr>
          <w:rStyle w:val="CommentReference"/>
        </w:rPr>
        <w:commentReference w:id="475"/>
      </w:r>
      <w:ins w:id="478" w:author="Gavin" w:date="2019-03-13T01:33:00Z">
        <w:r w:rsidR="00CF1592">
          <w:rPr>
            <w:rFonts w:ascii="Times New Roman" w:hAnsi="Times New Roman" w:cs="Times New Roman"/>
            <w:sz w:val="24"/>
            <w:szCs w:val="24"/>
          </w:rPr>
          <w:t xml:space="preserve"> It is thus likely that the contextual cueing effect detected in </w:t>
        </w:r>
        <w:proofErr w:type="spellStart"/>
        <w:r w:rsidR="00CF1592">
          <w:rPr>
            <w:rFonts w:ascii="Times New Roman" w:hAnsi="Times New Roman" w:cs="Times New Roman"/>
            <w:sz w:val="24"/>
            <w:szCs w:val="24"/>
          </w:rPr>
          <w:t>Kunar</w:t>
        </w:r>
        <w:proofErr w:type="spellEnd"/>
        <w:r w:rsidR="00CF1592">
          <w:rPr>
            <w:rFonts w:ascii="Times New Roman" w:hAnsi="Times New Roman" w:cs="Times New Roman"/>
            <w:sz w:val="24"/>
            <w:szCs w:val="24"/>
          </w:rPr>
          <w:t xml:space="preserve"> et al. (</w:t>
        </w:r>
      </w:ins>
      <w:ins w:id="479" w:author="Gavin" w:date="2019-03-13T15:57:00Z">
        <w:r w:rsidR="00FA5D7D">
          <w:rPr>
            <w:rFonts w:ascii="Times New Roman" w:hAnsi="Times New Roman" w:cs="Times New Roman"/>
            <w:sz w:val="24"/>
            <w:szCs w:val="24"/>
          </w:rPr>
          <w:t>2007</w:t>
        </w:r>
      </w:ins>
      <w:ins w:id="480" w:author="Gavin" w:date="2019-03-13T01:33:00Z">
        <w:r w:rsidR="00CF1592">
          <w:rPr>
            <w:rFonts w:ascii="Times New Roman" w:hAnsi="Times New Roman" w:cs="Times New Roman"/>
            <w:sz w:val="24"/>
            <w:szCs w:val="24"/>
          </w:rPr>
          <w:t>) was a false positive.</w:t>
        </w:r>
      </w:ins>
      <w:ins w:id="481" w:author="Gavin" w:date="2019-03-13T01:34:00Z">
        <w:r w:rsidR="00CF1592">
          <w:rPr>
            <w:rFonts w:ascii="Times New Roman" w:hAnsi="Times New Roman" w:cs="Times New Roman"/>
            <w:sz w:val="24"/>
            <w:szCs w:val="24"/>
          </w:rPr>
          <w:t xml:space="preserve"> Another possibility could be that some of the lures could have been candidates instead. </w:t>
        </w:r>
      </w:ins>
      <w:ins w:id="482" w:author="Gavin" w:date="2019-03-13T01:36:00Z">
        <w:r w:rsidR="00CF1592">
          <w:rPr>
            <w:rFonts w:ascii="Times New Roman" w:hAnsi="Times New Roman" w:cs="Times New Roman"/>
            <w:sz w:val="24"/>
            <w:szCs w:val="24"/>
          </w:rPr>
          <w:t xml:space="preserve">The categorization of a </w:t>
        </w:r>
      </w:ins>
      <w:ins w:id="483" w:author="Gavin" w:date="2019-03-13T01:37:00Z">
        <w:r w:rsidR="00CF1592">
          <w:rPr>
            <w:rFonts w:ascii="Times New Roman" w:hAnsi="Times New Roman" w:cs="Times New Roman"/>
            <w:sz w:val="24"/>
            <w:szCs w:val="24"/>
          </w:rPr>
          <w:lastRenderedPageBreak/>
          <w:t xml:space="preserve">stimulus as a lure or candidate is determined by whether the visual system can </w:t>
        </w:r>
      </w:ins>
      <w:ins w:id="484" w:author="Gavin" w:date="2019-03-13T01:38:00Z">
        <w:r w:rsidR="00CF1592">
          <w:rPr>
            <w:rFonts w:ascii="Times New Roman" w:hAnsi="Times New Roman" w:cs="Times New Roman"/>
            <w:sz w:val="24"/>
            <w:szCs w:val="24"/>
          </w:rPr>
          <w:t xml:space="preserve">differentiate it from a target in the periphery. It is possible that some </w:t>
        </w:r>
      </w:ins>
      <w:ins w:id="485" w:author="Gavin" w:date="2019-03-13T01:39:00Z">
        <w:r w:rsidR="0054637A">
          <w:rPr>
            <w:rFonts w:ascii="Times New Roman" w:hAnsi="Times New Roman" w:cs="Times New Roman"/>
            <w:sz w:val="24"/>
            <w:szCs w:val="24"/>
          </w:rPr>
          <w:t>of</w:t>
        </w:r>
      </w:ins>
      <w:ins w:id="486" w:author="Gavin" w:date="2019-03-13T01:38:00Z">
        <w:r w:rsidR="00CF1592">
          <w:rPr>
            <w:rFonts w:ascii="Times New Roman" w:hAnsi="Times New Roman" w:cs="Times New Roman"/>
            <w:sz w:val="24"/>
            <w:szCs w:val="24"/>
          </w:rPr>
          <w:t xml:space="preserve"> the lures were instead</w:t>
        </w:r>
      </w:ins>
      <w:ins w:id="487" w:author="Gavin" w:date="2019-03-13T01:39:00Z">
        <w:r w:rsidR="00CF1592">
          <w:rPr>
            <w:rFonts w:ascii="Times New Roman" w:hAnsi="Times New Roman" w:cs="Times New Roman"/>
            <w:sz w:val="24"/>
            <w:szCs w:val="24"/>
          </w:rPr>
          <w:t xml:space="preserve"> candidates, especially when they were in the far periphery</w:t>
        </w:r>
        <w:r w:rsidR="0054637A">
          <w:rPr>
            <w:rFonts w:ascii="Times New Roman" w:hAnsi="Times New Roman" w:cs="Times New Roman"/>
            <w:sz w:val="24"/>
            <w:szCs w:val="24"/>
          </w:rPr>
          <w:t>, and thus added to the noise and contributed a small contextual cueing effect</w:t>
        </w:r>
        <w:r w:rsidR="00CF1592">
          <w:rPr>
            <w:rFonts w:ascii="Times New Roman" w:hAnsi="Times New Roman" w:cs="Times New Roman"/>
            <w:sz w:val="24"/>
            <w:szCs w:val="24"/>
          </w:rPr>
          <w:t>.</w:t>
        </w:r>
        <w:r w:rsidR="0054637A">
          <w:rPr>
            <w:rFonts w:ascii="Times New Roman" w:hAnsi="Times New Roman" w:cs="Times New Roman"/>
            <w:sz w:val="24"/>
            <w:szCs w:val="24"/>
          </w:rPr>
          <w:t xml:space="preserve"> </w:t>
        </w:r>
        <w:r w:rsidR="00CF1592">
          <w:rPr>
            <w:rFonts w:ascii="Times New Roman" w:hAnsi="Times New Roman" w:cs="Times New Roman"/>
            <w:sz w:val="24"/>
            <w:szCs w:val="24"/>
          </w:rPr>
          <w:t xml:space="preserve"> </w:t>
        </w:r>
      </w:ins>
    </w:p>
    <w:p w14:paraId="3440DAB0" w14:textId="1A59AA3E" w:rsidR="009708E1" w:rsidRDefault="009708E1" w:rsidP="00CC4A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implication of our findings </w:t>
      </w:r>
      <w:r w:rsidR="00D67FF0">
        <w:rPr>
          <w:rFonts w:ascii="Times New Roman" w:hAnsi="Times New Roman" w:cs="Times New Roman"/>
          <w:sz w:val="24"/>
          <w:szCs w:val="24"/>
        </w:rPr>
        <w:t xml:space="preserve">is that the </w:t>
      </w:r>
      <w:proofErr w:type="gramStart"/>
      <w:r w:rsidR="00D67FF0">
        <w:rPr>
          <w:rFonts w:ascii="Times New Roman" w:hAnsi="Times New Roman" w:cs="Times New Roman"/>
          <w:sz w:val="24"/>
          <w:szCs w:val="24"/>
        </w:rPr>
        <w:t>manner in which</w:t>
      </w:r>
      <w:proofErr w:type="gramEnd"/>
      <w:r w:rsidR="00D67FF0">
        <w:rPr>
          <w:rFonts w:ascii="Times New Roman" w:hAnsi="Times New Roman" w:cs="Times New Roman"/>
          <w:sz w:val="24"/>
          <w:szCs w:val="24"/>
        </w:rPr>
        <w:t xml:space="preserve"> stimuli are rejected determines whether or not they contribute to the spatial context driving contextual cueing. When items can be rejected via peripheral vision through parallel processing, the locations of these items do not form part of that context. Those items that cannot be rejected in parallel in the periphery probably do contribute to that context. In other words, it is not the stimulus per se that matters, but the interaction between a stimulus and its location on the visual field: a stimulus that is somewhat similar to the target might </w:t>
      </w:r>
      <w:r w:rsidR="00D67FF0">
        <w:rPr>
          <w:rFonts w:ascii="Times New Roman" w:hAnsi="Times New Roman" w:cs="Times New Roman"/>
          <w:i/>
          <w:sz w:val="24"/>
          <w:szCs w:val="24"/>
        </w:rPr>
        <w:t>act</w:t>
      </w:r>
      <w:r w:rsidR="00D67FF0">
        <w:rPr>
          <w:rFonts w:ascii="Times New Roman" w:hAnsi="Times New Roman" w:cs="Times New Roman"/>
          <w:sz w:val="24"/>
          <w:szCs w:val="24"/>
        </w:rPr>
        <w:t xml:space="preserve"> as a lure in the near periphery (where resolution is somewhat high), but it might act as a candidate farther in the periphery. </w:t>
      </w:r>
      <w:del w:id="488" w:author="Gavin" w:date="2019-03-13T01:40:00Z">
        <w:r w:rsidR="00D67FF0" w:rsidDel="0054637A">
          <w:rPr>
            <w:rFonts w:ascii="Times New Roman" w:hAnsi="Times New Roman" w:cs="Times New Roman"/>
            <w:sz w:val="24"/>
            <w:szCs w:val="24"/>
          </w:rPr>
          <w:delText xml:space="preserve">And </w:delText>
        </w:r>
      </w:del>
      <w:ins w:id="489" w:author="Gavin" w:date="2019-03-13T01:40:00Z">
        <w:r w:rsidR="0054637A">
          <w:rPr>
            <w:rFonts w:ascii="Times New Roman" w:hAnsi="Times New Roman" w:cs="Times New Roman"/>
            <w:sz w:val="24"/>
            <w:szCs w:val="24"/>
          </w:rPr>
          <w:t xml:space="preserve">In addition, </w:t>
        </w:r>
      </w:ins>
      <w:r w:rsidR="00D67FF0">
        <w:rPr>
          <w:rFonts w:ascii="Times New Roman" w:hAnsi="Times New Roman" w:cs="Times New Roman"/>
          <w:sz w:val="24"/>
          <w:szCs w:val="24"/>
        </w:rPr>
        <w:t xml:space="preserve">this might </w:t>
      </w:r>
      <w:ins w:id="490" w:author="Gavin" w:date="2019-03-13T15:26:00Z">
        <w:r w:rsidR="00030B6B">
          <w:rPr>
            <w:rFonts w:ascii="Times New Roman" w:hAnsi="Times New Roman" w:cs="Times New Roman"/>
            <w:sz w:val="24"/>
            <w:szCs w:val="24"/>
          </w:rPr>
          <w:t xml:space="preserve">be </w:t>
        </w:r>
      </w:ins>
      <w:r w:rsidR="00D67FF0">
        <w:rPr>
          <w:rFonts w:ascii="Times New Roman" w:hAnsi="Times New Roman" w:cs="Times New Roman"/>
          <w:sz w:val="24"/>
          <w:szCs w:val="24"/>
        </w:rPr>
        <w:t xml:space="preserve">aggravated by other peripheral constraints like crowding. This hypothesis should be tested in future experiments.  </w:t>
      </w:r>
    </w:p>
    <w:p w14:paraId="1F021C9A" w14:textId="12C1EC82" w:rsidR="00C17E9D" w:rsidRDefault="00C17E9D" w:rsidP="00C17E9D">
      <w:pPr>
        <w:pStyle w:val="NoSpacing"/>
        <w:spacing w:line="480" w:lineRule="auto"/>
        <w:ind w:firstLine="720"/>
        <w:rPr>
          <w:ins w:id="491" w:author="Gavin" w:date="2019-03-13T01:45:00Z"/>
          <w:rFonts w:ascii="Times New Roman" w:hAnsi="Times New Roman" w:cs="Times New Roman"/>
          <w:sz w:val="24"/>
          <w:szCs w:val="24"/>
        </w:rPr>
      </w:pPr>
      <w:del w:id="492" w:author="Gavin" w:date="2019-03-13T01:45:00Z">
        <w:r w:rsidDel="0054637A">
          <w:rPr>
            <w:rFonts w:ascii="Times New Roman" w:hAnsi="Times New Roman" w:cs="Times New Roman"/>
            <w:sz w:val="24"/>
            <w:szCs w:val="24"/>
          </w:rPr>
          <w:delText>Finally, f</w:delText>
        </w:r>
      </w:del>
      <w:ins w:id="493" w:author="Gavin" w:date="2019-03-13T01:45:00Z">
        <w:r w:rsidR="0054637A">
          <w:rPr>
            <w:rFonts w:ascii="Times New Roman" w:hAnsi="Times New Roman" w:cs="Times New Roman"/>
            <w:sz w:val="24"/>
            <w:szCs w:val="24"/>
          </w:rPr>
          <w:t>F</w:t>
        </w:r>
      </w:ins>
      <w:r>
        <w:rPr>
          <w:rFonts w:ascii="Times New Roman" w:hAnsi="Times New Roman" w:cs="Times New Roman"/>
          <w:sz w:val="24"/>
          <w:szCs w:val="24"/>
        </w:rPr>
        <w:t xml:space="preserve">uture experiments should also explore the possibility that lure locations are in fact stored in memory but are too slow to emerge or too weak to have an impact on efficient search. Suppose it takes 500 ms to recognize a repeated context (irrespective of whether it is composed of lures or candidates). When the repeated display only contains lures, by the time the context has been </w:t>
      </w:r>
      <w:r w:rsidR="0054637A">
        <w:rPr>
          <w:rFonts w:ascii="Times New Roman" w:hAnsi="Times New Roman" w:cs="Times New Roman"/>
          <w:sz w:val="24"/>
          <w:szCs w:val="24"/>
        </w:rPr>
        <w:t xml:space="preserve">implicitly </w:t>
      </w:r>
      <w:r>
        <w:rPr>
          <w:rFonts w:ascii="Times New Roman" w:hAnsi="Times New Roman" w:cs="Times New Roman"/>
          <w:sz w:val="24"/>
          <w:szCs w:val="24"/>
        </w:rPr>
        <w:t>recognized by the visual system, the target has already been found. When the repeated display contains candidates, it takes longer to find the target</w:t>
      </w:r>
      <w:ins w:id="494" w:author="Gavin" w:date="2019-03-13T01:41:00Z">
        <w:r w:rsidR="0054637A">
          <w:rPr>
            <w:rFonts w:ascii="Times New Roman" w:hAnsi="Times New Roman" w:cs="Times New Roman"/>
            <w:sz w:val="24"/>
            <w:szCs w:val="24"/>
          </w:rPr>
          <w:t>;</w:t>
        </w:r>
      </w:ins>
      <w:del w:id="495" w:author="Gavin" w:date="2019-03-13T01:41:00Z">
        <w:r w:rsidDel="0054637A">
          <w:rPr>
            <w:rFonts w:ascii="Times New Roman" w:hAnsi="Times New Roman" w:cs="Times New Roman"/>
            <w:sz w:val="24"/>
            <w:szCs w:val="24"/>
          </w:rPr>
          <w:delText>, so</w:delText>
        </w:r>
      </w:del>
      <w:r>
        <w:rPr>
          <w:rFonts w:ascii="Times New Roman" w:hAnsi="Times New Roman" w:cs="Times New Roman"/>
          <w:sz w:val="24"/>
          <w:szCs w:val="24"/>
        </w:rPr>
        <w:t xml:space="preserve"> the recollection of the context </w:t>
      </w:r>
      <w:ins w:id="496" w:author="Gavin" w:date="2019-03-13T01:41:00Z">
        <w:r w:rsidR="0054637A">
          <w:rPr>
            <w:rFonts w:ascii="Times New Roman" w:hAnsi="Times New Roman" w:cs="Times New Roman"/>
            <w:sz w:val="24"/>
            <w:szCs w:val="24"/>
          </w:rPr>
          <w:t xml:space="preserve">thus </w:t>
        </w:r>
      </w:ins>
      <w:r>
        <w:rPr>
          <w:rFonts w:ascii="Times New Roman" w:hAnsi="Times New Roman" w:cs="Times New Roman"/>
          <w:sz w:val="24"/>
          <w:szCs w:val="24"/>
        </w:rPr>
        <w:t xml:space="preserve">has time to impact the deployment of attention and therefore facilitate search, </w:t>
      </w:r>
      <w:del w:id="497" w:author="Gavin" w:date="2019-03-13T01:41:00Z">
        <w:r w:rsidDel="0054637A">
          <w:rPr>
            <w:rFonts w:ascii="Times New Roman" w:hAnsi="Times New Roman" w:cs="Times New Roman"/>
            <w:sz w:val="24"/>
            <w:szCs w:val="24"/>
          </w:rPr>
          <w:delText xml:space="preserve">and </w:delText>
        </w:r>
      </w:del>
      <w:r>
        <w:rPr>
          <w:rFonts w:ascii="Times New Roman" w:hAnsi="Times New Roman" w:cs="Times New Roman"/>
          <w:sz w:val="24"/>
          <w:szCs w:val="24"/>
        </w:rPr>
        <w:t>produc</w:t>
      </w:r>
      <w:ins w:id="498" w:author="Gavin" w:date="2019-03-13T01:42:00Z">
        <w:r w:rsidR="0054637A">
          <w:rPr>
            <w:rFonts w:ascii="Times New Roman" w:hAnsi="Times New Roman" w:cs="Times New Roman"/>
            <w:sz w:val="24"/>
            <w:szCs w:val="24"/>
          </w:rPr>
          <w:t>ing</w:t>
        </w:r>
      </w:ins>
      <w:del w:id="499" w:author="Gavin" w:date="2019-03-13T01:42:00Z">
        <w:r w:rsidDel="0054637A">
          <w:rPr>
            <w:rFonts w:ascii="Times New Roman" w:hAnsi="Times New Roman" w:cs="Times New Roman"/>
            <w:sz w:val="24"/>
            <w:szCs w:val="24"/>
          </w:rPr>
          <w:delText>e</w:delText>
        </w:r>
      </w:del>
      <w:r>
        <w:rPr>
          <w:rFonts w:ascii="Times New Roman" w:hAnsi="Times New Roman" w:cs="Times New Roman"/>
          <w:sz w:val="24"/>
          <w:szCs w:val="24"/>
        </w:rPr>
        <w:t xml:space="preserve"> a contextual </w:t>
      </w:r>
      <w:commentRangeStart w:id="500"/>
      <w:commentRangeStart w:id="501"/>
      <w:r>
        <w:rPr>
          <w:rFonts w:ascii="Times New Roman" w:hAnsi="Times New Roman" w:cs="Times New Roman"/>
          <w:sz w:val="24"/>
          <w:szCs w:val="24"/>
        </w:rPr>
        <w:t xml:space="preserve">cueing </w:t>
      </w:r>
      <w:commentRangeEnd w:id="500"/>
      <w:r w:rsidR="008F3B57">
        <w:rPr>
          <w:rStyle w:val="CommentReference"/>
        </w:rPr>
        <w:commentReference w:id="500"/>
      </w:r>
      <w:commentRangeEnd w:id="501"/>
      <w:r w:rsidR="00E06097">
        <w:rPr>
          <w:rStyle w:val="CommentReference"/>
        </w:rPr>
        <w:commentReference w:id="501"/>
      </w:r>
      <w:r>
        <w:rPr>
          <w:rFonts w:ascii="Times New Roman" w:hAnsi="Times New Roman" w:cs="Times New Roman"/>
          <w:sz w:val="24"/>
          <w:szCs w:val="24"/>
        </w:rPr>
        <w:t>effect.</w:t>
      </w:r>
      <w:r w:rsidR="008F3B57">
        <w:rPr>
          <w:rFonts w:ascii="Times New Roman" w:hAnsi="Times New Roman" w:cs="Times New Roman"/>
          <w:sz w:val="24"/>
          <w:szCs w:val="24"/>
        </w:rPr>
        <w:t xml:space="preserve"> That said, we doubt this account as it </w:t>
      </w:r>
      <w:r w:rsidR="008F3B57">
        <w:rPr>
          <w:rFonts w:ascii="Times New Roman" w:hAnsi="Times New Roman" w:cs="Times New Roman"/>
          <w:sz w:val="24"/>
          <w:szCs w:val="24"/>
        </w:rPr>
        <w:lastRenderedPageBreak/>
        <w:t xml:space="preserve">is inconsistent with the data of Jiang and Chun (2001), where the slower search task eliminated (rather than increased) the lure-context repetition effect. </w:t>
      </w:r>
    </w:p>
    <w:p w14:paraId="349AE6CF" w14:textId="3F2163ED" w:rsidR="0054637A" w:rsidRDefault="0054637A" w:rsidP="00C17E9D">
      <w:pPr>
        <w:pStyle w:val="NoSpacing"/>
        <w:spacing w:line="480" w:lineRule="auto"/>
        <w:ind w:firstLine="720"/>
        <w:rPr>
          <w:rFonts w:ascii="Times New Roman" w:hAnsi="Times New Roman" w:cs="Times New Roman"/>
          <w:sz w:val="24"/>
          <w:szCs w:val="24"/>
        </w:rPr>
      </w:pPr>
      <w:ins w:id="502" w:author="Gavin" w:date="2019-03-13T01:45:00Z">
        <w:r>
          <w:rPr>
            <w:rFonts w:ascii="Times New Roman" w:hAnsi="Times New Roman" w:cs="Times New Roman"/>
            <w:sz w:val="24"/>
            <w:szCs w:val="24"/>
          </w:rPr>
          <w:t>Finally, our exploratory analyses showed that a substantial proportion of the repeated displays were recognized with perfect accuracy and high confid</w:t>
        </w:r>
      </w:ins>
      <w:ins w:id="503" w:author="Gavin" w:date="2019-03-13T01:46:00Z">
        <w:r>
          <w:rPr>
            <w:rFonts w:ascii="Times New Roman" w:hAnsi="Times New Roman" w:cs="Times New Roman"/>
            <w:sz w:val="24"/>
            <w:szCs w:val="24"/>
          </w:rPr>
          <w:t xml:space="preserve">ence. This seems to suggest that the contextual cueing effect could be driven by the explicit recognition of a few displays rather than being an implicit effect. </w:t>
        </w:r>
      </w:ins>
      <w:ins w:id="504" w:author="Gavin" w:date="2019-03-13T01:48:00Z">
        <w:r>
          <w:rPr>
            <w:rFonts w:ascii="Times New Roman" w:hAnsi="Times New Roman" w:cs="Times New Roman"/>
            <w:sz w:val="24"/>
            <w:szCs w:val="24"/>
          </w:rPr>
          <w:t xml:space="preserve">However, since we did not set out to examine </w:t>
        </w:r>
      </w:ins>
      <w:ins w:id="505" w:author="Gavin" w:date="2019-03-13T01:49:00Z">
        <w:r>
          <w:rPr>
            <w:rFonts w:ascii="Times New Roman" w:hAnsi="Times New Roman" w:cs="Times New Roman"/>
            <w:sz w:val="24"/>
            <w:szCs w:val="24"/>
          </w:rPr>
          <w:t>explicit recognition</w:t>
        </w:r>
      </w:ins>
      <w:ins w:id="506" w:author="Gavin" w:date="2019-03-13T01:48:00Z">
        <w:r>
          <w:rPr>
            <w:rFonts w:ascii="Times New Roman" w:hAnsi="Times New Roman" w:cs="Times New Roman"/>
            <w:sz w:val="24"/>
            <w:szCs w:val="24"/>
          </w:rPr>
          <w:t xml:space="preserve">, we refrain from making a strong statement regarding this. Nevertheless, there has been debate on whether </w:t>
        </w:r>
      </w:ins>
      <w:ins w:id="507" w:author="Gavin" w:date="2019-03-13T01:49:00Z">
        <w:r w:rsidR="00BE33FF">
          <w:rPr>
            <w:rFonts w:ascii="Times New Roman" w:hAnsi="Times New Roman" w:cs="Times New Roman"/>
            <w:sz w:val="24"/>
            <w:szCs w:val="24"/>
          </w:rPr>
          <w:t xml:space="preserve">the contextual cueing effect is truly implicit </w:t>
        </w:r>
      </w:ins>
      <w:ins w:id="508" w:author="Gavin" w:date="2019-03-13T15:59:00Z">
        <w:r w:rsidR="00FA5D7D">
          <w:rPr>
            <w:rFonts w:ascii="Times New Roman" w:hAnsi="Times New Roman" w:cs="Times New Roman"/>
            <w:sz w:val="24"/>
            <w:szCs w:val="24"/>
          </w:rPr>
          <w:fldChar w:fldCharType="begin" w:fldLock="1"/>
        </w:r>
      </w:ins>
      <w:r w:rsidR="00FA5D7D">
        <w:rPr>
          <w:rFonts w:ascii="Times New Roman" w:hAnsi="Times New Roman" w:cs="Times New Roman"/>
          <w:sz w:val="24"/>
          <w:szCs w:val="24"/>
        </w:rPr>
        <w:instrText>ADDIN CSL_CITATION {"citationItems":[{"id":"ITEM-1","itemData":{"DOI":"10.3758/s13423-015-0892-6","ISSN":"1069-9384","author":[{"dropping-particle":"","family":"Vadillo","given":"Miguel a.","non-dropping-particle":"","parse-names":false,"suffix":""},{"dropping-particle":"","family":"Konstantinidis","given":"Emmanouil","non-dropping-particle":"","parse-names":false,"suffix":""},{"dropping-particle":"","family":"Shanks","given":"David R.","non-dropping-particle":"","parse-names":false,"suffix":""}],"container-title":"Psychonomic Bulletin &amp; Review","id":"ITEM-1","issued":{"date-parts":[["2015"]]},"note":"in terms of our model: if contextual cueing is fully driven by locations, then changing the identity of the distractors shouldnt matter. expt: repeat locations but distractors change","title":"Underpowered samples, false negatives, and unconscious learning","type":"article-journal"},"uris":["http://www.mendeley.com/documents/?uuid=99ff72ac-acf6-493b-9a67-767b627be96d"]},{"id":"ITEM-2","itemData":{"DOI":"10.1016/j.tics.2015.07.009","ISBN":"1879-307X (Electronic)\\r1364-6613 (Linking)","ISSN":"1879307X","PMID":"26255970","abstract":"Since its inception, the contextual cueing (CC) paradigm has generated considerable interest in various fields of cognitive sciences because it constitutes an elegant approach to understanding how statistical learning (SL) mechanisms can detect contextual regularities during a visual search. In this article we review and discuss five aspects of CC: (i) the implicit nature of learning, (ii) the mechanisms involved in CC, (iii) the mediating factors affecting CC, (iv) the generalization of CC phenomena, and (v) the dissociation between implicit and explicit CC phenomena. The findings suggest that implicit SL is an inherent component of ongoing processing which operates through clustering, associative, and reinforcement processes at various levels of sensory-motor processing, and might result from simple spike-timing-dependent plasticity.","author":[{"dropping-particle":"","family":"Goujon","given":"Annabelle","non-dropping-particle":"","parse-names":false,"suffix":""},{"dropping-particle":"","family":"Didierjean","given":"André","non-dropping-particle":"","parse-names":false,"suffix":""},{"dropping-particle":"","family":"Thorpe","given":"Simon","non-dropping-particle":"","parse-names":false,"suffix":""}],"container-title":"Trends in Cognitive Sciences","id":"ITEM-2","issue":"9","issued":{"date-parts":[["2015"]]},"page":"524-533","title":"Investigating implicit statistical learning mechanisms through contextual cueing","type":"article-journal","volume":"19"},"uris":["http://www.mendeley.com/documents/?uuid=afc4e3d6-0593-4800-8c9d-54f880662dad"]},{"id":"ITEM-3","itemData":{"DOI":"10.1167/12.11.25","ISSN":"1534-7362","PMID":"23104818","abstract":"In visual search, context information can serve as a cue to guide attention to the target location. When observers repeatedly encounter displays with identical target-distractor arrangements, reaction times (RTs) are faster for repeated relative to nonrepeated displays, the latter containing novel configurations. This effect has been termed ‘‘contextual cueing.’’ The present study asked whether information about the target location in repeated displays is ‘‘explicit’’ (or ‘‘conscious’’)in nature. To examine this issue, observers performed a test session (after an initial training phase in which RTs to repeated and nonrepeated displays were measured) in which the search stimuli were presented briefly and terminated by visual masks; following this, observers had to make a target localization response (with accuracy as the dependent measure) and indicate their visual experience and confidence associated with the localization response. The data were examined at the level of individual displays, i.e., in terms of whether or not a repeated display actually produced contextual cueing. The results were that (a) contextual cueing was driven by only a very small number of about four actually learned configurations; (b) localization accuracy was increased for learned relative to nonrepeated displays; and (c) both consciousness measures were enhanced for learned compared to nonrepeated displays. It is concluded that contextual cueing is driven by only a few repeated displays and the ability to locate the target in these displays is associated with increased visual experience.","author":[{"dropping-particle":"","family":"Schlagbauer","given":"B.","non-dropping-particle":"","parse-names":false,"suffix":""},{"dropping-particle":"","family":"Muller","given":"H. J.","non-dropping-particle":"","parse-names":false,"suffix":""},{"dropping-particle":"","family":"Zehetleitner","given":"M.","non-dropping-particle":"","parse-names":false,"suffix":""},{"dropping-particle":"","family":"Geyer","given":"T.","non-dropping-particle":"","parse-names":false,"suffix":""}],"container-title":"Journal of Vision","id":"ITEM-3","issue":"11","issued":{"date-parts":[["2012"]]},"page":"25-25","title":"Awareness in contextual cueing of visual search as measured with concurrent access- and phenomenal-consciousness tasks","type":"article-journal","volume":"12"},"uris":["http://www.mendeley.com/documents/?uuid=034ac26a-067d-4cd0-9e2c-1310f89b7d97"]},{"id":"ITEM-4","itemData":{"DOI":"10.3758/s13423-016-1063-0","ISBN":"1972952943","ISSN":"15315320","abstract":"Numerous studies have demonstrated that associative learning can affect visual cognition. In one such effect, search times for a target hidden among similar distractors are faster for repeated search configurations compared with novel configurations. This contextual cuing effect is particularly interesting, because researchers routinely have failed to find evidence of recognition of the repeated configurations, concluding that the effect is a form of nonconscious learning. Vadillo, Konstantinidis, and Shanks (2016) recently criticized this conclusion on a number of methodological and conceptual grounds that suggest the area suffers from a high probability of false-negative results on awareness tests and misinterpretation of weak or absent relationships between cuing and awareness measures. We developed further predictions from theoretical models assuming that single or independent memory sources drive learning and awareness and discuss how these predictions fare in three new contextual cuing experiments involving large (n &gt; 60) and very large samples (n &gt; 600). The data support the absence of a positive relationship between recognition and the cuing effect both at the participant and configuration level, the probability of which being a false negative is very low in a model assuming a single memory source drives learning and awareness. This was the case using both conventional and Bayesian analyses. The combination of this theoretical and empirical analysis suggests that contextual cuing is not dependent on cue recognition and provides evidence that it reflects a genuine form of nonconscious learning.","author":[{"dropping-particle":"","family":"Colagiuri","given":"Ben","non-dropping-particle":"","parse-names":false,"suffix":""},{"dropping-particle":"","family":"Livesey","given":"E. J.","non-dropping-particle":"","parse-names":false,"suffix":""}],"container-title":"Psychonomic Bulletin and Review","id":"ITEM-4","issue":"6","issued":{"date-parts":[["2016"]]},"page":"1996-2009","publisher":"Psychonomic Bulletin &amp; Review","title":"Contextual cuing as a form of nonconscious learning: Theoretical and empirical analysis in large and very large samples","type":"article-journal","volume":"23"},"uris":["http://www.mendeley.com/documents/?uuid=67f1a2c1-e97c-4c91-a654-85b0acee49a7"]}],"mendeley":{"formattedCitation":"(Colagiuri &amp; Livesey, 2016; Goujon et al., 2015; Schlagbauer, Muller, Zehetleitner, &amp; Geyer, 2012; Vadillo et al., 2015)","plainTextFormattedCitation":"(Colagiuri &amp; Livesey, 2016; Goujon et al., 2015; Schlagbauer, Muller, Zehetleitner, &amp; Geyer, 2012; Vadillo et al., 2015)","previouslyFormattedCitation":"(Colagiuri &amp; Livesey, 2016; Goujon et al., 2015; Schlagbauer, Muller, Zehetleitner, &amp; Geyer, 2012; Vadillo et al., 2015)"},"properties":{"noteIndex":0},"schema":"https://github.com/citation-style-language/schema/raw/master/csl-citation.json"}</w:instrText>
      </w:r>
      <w:ins w:id="509" w:author="Gavin" w:date="2019-03-13T15:59:00Z">
        <w:r w:rsidR="00FA5D7D">
          <w:rPr>
            <w:rFonts w:ascii="Times New Roman" w:hAnsi="Times New Roman" w:cs="Times New Roman"/>
            <w:sz w:val="24"/>
            <w:szCs w:val="24"/>
          </w:rPr>
          <w:fldChar w:fldCharType="separate"/>
        </w:r>
        <w:r w:rsidR="00FA5D7D" w:rsidRPr="00FA5D7D">
          <w:rPr>
            <w:rFonts w:ascii="Times New Roman" w:hAnsi="Times New Roman" w:cs="Times New Roman"/>
            <w:noProof/>
            <w:sz w:val="24"/>
            <w:szCs w:val="24"/>
          </w:rPr>
          <w:t>(Colagiuri &amp; Livesey, 2016; Goujon et al., 2015; Schlagbauer, Muller, Zehetleitner, &amp; Geyer, 2012; Vadillo et al., 2015)</w:t>
        </w:r>
        <w:r w:rsidR="00FA5D7D">
          <w:rPr>
            <w:rFonts w:ascii="Times New Roman" w:hAnsi="Times New Roman" w:cs="Times New Roman"/>
            <w:sz w:val="24"/>
            <w:szCs w:val="24"/>
          </w:rPr>
          <w:fldChar w:fldCharType="end"/>
        </w:r>
      </w:ins>
      <w:ins w:id="510" w:author="Gavin" w:date="2019-03-13T01:49:00Z">
        <w:r w:rsidR="00BE33FF">
          <w:rPr>
            <w:rFonts w:ascii="Times New Roman" w:hAnsi="Times New Roman" w:cs="Times New Roman"/>
            <w:sz w:val="24"/>
            <w:szCs w:val="24"/>
          </w:rPr>
          <w:t>.</w:t>
        </w:r>
      </w:ins>
    </w:p>
    <w:p w14:paraId="51B4C54E" w14:textId="77777777" w:rsidR="00C17E9D" w:rsidRDefault="00C17E9D" w:rsidP="00CC4A7F">
      <w:pPr>
        <w:pStyle w:val="NoSpacing"/>
        <w:spacing w:line="480" w:lineRule="auto"/>
        <w:ind w:firstLine="720"/>
        <w:rPr>
          <w:rFonts w:ascii="Times New Roman" w:hAnsi="Times New Roman" w:cs="Times New Roman"/>
          <w:sz w:val="24"/>
          <w:szCs w:val="24"/>
        </w:rPr>
      </w:pPr>
    </w:p>
    <w:p w14:paraId="7DC579E5" w14:textId="79DB7026" w:rsidR="00D67FF0" w:rsidRPr="00D67FF0" w:rsidRDefault="00D67FF0">
      <w:pPr>
        <w:pStyle w:val="NoSpacing"/>
        <w:spacing w:line="480" w:lineRule="auto"/>
        <w:jc w:val="center"/>
        <w:rPr>
          <w:rFonts w:ascii="Times New Roman" w:hAnsi="Times New Roman" w:cs="Times New Roman"/>
          <w:b/>
          <w:sz w:val="24"/>
          <w:szCs w:val="24"/>
          <w:rPrChange w:id="511" w:author="HAL" w:date="2019-03-11T14:53:00Z">
            <w:rPr>
              <w:rFonts w:ascii="Times New Roman" w:hAnsi="Times New Roman" w:cs="Times New Roman"/>
              <w:sz w:val="24"/>
              <w:szCs w:val="24"/>
            </w:rPr>
          </w:rPrChange>
        </w:rPr>
        <w:pPrChange w:id="512" w:author="Gavin" w:date="2019-03-12T13:33:00Z">
          <w:pPr>
            <w:pStyle w:val="NoSpacing"/>
            <w:spacing w:line="480" w:lineRule="auto"/>
            <w:ind w:firstLine="720"/>
          </w:pPr>
        </w:pPrChange>
      </w:pPr>
      <w:r w:rsidRPr="00D67FF0">
        <w:rPr>
          <w:rFonts w:ascii="Times New Roman" w:hAnsi="Times New Roman" w:cs="Times New Roman"/>
          <w:b/>
          <w:sz w:val="24"/>
          <w:szCs w:val="24"/>
          <w:rPrChange w:id="513" w:author="HAL" w:date="2019-03-11T14:53:00Z">
            <w:rPr>
              <w:rFonts w:ascii="Times New Roman" w:hAnsi="Times New Roman" w:cs="Times New Roman"/>
              <w:sz w:val="24"/>
              <w:szCs w:val="24"/>
            </w:rPr>
          </w:rPrChange>
        </w:rPr>
        <w:t>Summary</w:t>
      </w:r>
    </w:p>
    <w:p w14:paraId="1CD8C417" w14:textId="58C05982" w:rsidR="00933E82" w:rsidRDefault="00BF18A9">
      <w:pPr>
        <w:pStyle w:val="NoSpacing"/>
        <w:spacing w:line="480" w:lineRule="auto"/>
        <w:ind w:firstLine="720"/>
        <w:rPr>
          <w:ins w:id="514" w:author="Gavin" w:date="2019-03-13T17:27:00Z"/>
          <w:rFonts w:ascii="Times New Roman" w:hAnsi="Times New Roman" w:cs="Times New Roman"/>
          <w:sz w:val="24"/>
          <w:szCs w:val="24"/>
        </w:rPr>
      </w:pPr>
      <w:r>
        <w:rPr>
          <w:rFonts w:ascii="Times New Roman" w:hAnsi="Times New Roman" w:cs="Times New Roman"/>
          <w:sz w:val="24"/>
          <w:szCs w:val="24"/>
        </w:rPr>
        <w:t xml:space="preserve">In conclusion, </w:t>
      </w:r>
      <w:r w:rsidR="00D67FF0">
        <w:rPr>
          <w:rFonts w:ascii="Times New Roman" w:hAnsi="Times New Roman" w:cs="Times New Roman"/>
          <w:sz w:val="24"/>
          <w:szCs w:val="24"/>
        </w:rPr>
        <w:t>the</w:t>
      </w:r>
      <w:r>
        <w:rPr>
          <w:rFonts w:ascii="Times New Roman" w:hAnsi="Times New Roman" w:cs="Times New Roman"/>
          <w:sz w:val="24"/>
          <w:szCs w:val="24"/>
        </w:rPr>
        <w:t xml:space="preserve"> result</w:t>
      </w:r>
      <w:r w:rsidR="000300C5">
        <w:rPr>
          <w:rFonts w:ascii="Times New Roman" w:hAnsi="Times New Roman" w:cs="Times New Roman"/>
          <w:sz w:val="24"/>
          <w:szCs w:val="24"/>
        </w:rPr>
        <w:t>s</w:t>
      </w:r>
      <w:r>
        <w:rPr>
          <w:rFonts w:ascii="Times New Roman" w:hAnsi="Times New Roman" w:cs="Times New Roman"/>
          <w:sz w:val="24"/>
          <w:szCs w:val="24"/>
        </w:rPr>
        <w:t xml:space="preserve"> show that lure processing does not benefit from context repetition, even though </w:t>
      </w:r>
      <w:r w:rsidR="00C17E9D">
        <w:rPr>
          <w:rFonts w:ascii="Times New Roman" w:hAnsi="Times New Roman" w:cs="Times New Roman"/>
          <w:sz w:val="24"/>
          <w:szCs w:val="24"/>
        </w:rPr>
        <w:t>lure processing incurs a significant time cost</w:t>
      </w:r>
      <w:r>
        <w:rPr>
          <w:rFonts w:ascii="Times New Roman" w:hAnsi="Times New Roman" w:cs="Times New Roman"/>
          <w:sz w:val="24"/>
          <w:szCs w:val="24"/>
        </w:rPr>
        <w:t>. This suggests that lure locations are not stored in memory</w:t>
      </w:r>
      <w:r w:rsidR="00C17E9D">
        <w:rPr>
          <w:rFonts w:ascii="Times New Roman" w:hAnsi="Times New Roman" w:cs="Times New Roman"/>
          <w:sz w:val="24"/>
          <w:szCs w:val="24"/>
        </w:rPr>
        <w:t xml:space="preserve">, as initially suggested by Jiang and Chun (2001). The results are also </w:t>
      </w:r>
      <w:r>
        <w:rPr>
          <w:rFonts w:ascii="Times New Roman" w:hAnsi="Times New Roman" w:cs="Times New Roman"/>
          <w:sz w:val="24"/>
          <w:szCs w:val="24"/>
        </w:rPr>
        <w:t xml:space="preserve">consistent with the </w:t>
      </w:r>
      <w:r w:rsidR="00C17E9D">
        <w:rPr>
          <w:rFonts w:ascii="Times New Roman" w:hAnsi="Times New Roman" w:cs="Times New Roman"/>
          <w:sz w:val="24"/>
          <w:szCs w:val="24"/>
        </w:rPr>
        <w:t xml:space="preserve">Target </w:t>
      </w:r>
      <w:r>
        <w:rPr>
          <w:rFonts w:ascii="Times New Roman" w:hAnsi="Times New Roman" w:cs="Times New Roman"/>
          <w:sz w:val="24"/>
          <w:szCs w:val="24"/>
        </w:rPr>
        <w:t xml:space="preserve">Contrast Signal Theory, which proposes that locations containing lures are rejected </w:t>
      </w:r>
      <w:r w:rsidR="00C17E9D">
        <w:rPr>
          <w:rFonts w:ascii="Times New Roman" w:hAnsi="Times New Roman" w:cs="Times New Roman"/>
          <w:sz w:val="24"/>
          <w:szCs w:val="24"/>
        </w:rPr>
        <w:t xml:space="preserve">early on during parallel processing and are not considered as targets for the attention and eye movement system. Only those locations that are likely to be fixated contribute to Contextual Cueing. </w:t>
      </w:r>
    </w:p>
    <w:p w14:paraId="6636C4E3" w14:textId="5E2C318C" w:rsidR="009F03F7" w:rsidRDefault="009F03F7" w:rsidP="009F03F7">
      <w:pPr>
        <w:pStyle w:val="NoSpacing"/>
        <w:spacing w:line="480" w:lineRule="auto"/>
        <w:rPr>
          <w:ins w:id="515" w:author="Gavin" w:date="2019-03-13T17:27:00Z"/>
          <w:rFonts w:ascii="Times New Roman" w:hAnsi="Times New Roman" w:cs="Times New Roman"/>
          <w:sz w:val="24"/>
          <w:szCs w:val="24"/>
        </w:rPr>
      </w:pPr>
    </w:p>
    <w:p w14:paraId="6075B614" w14:textId="3D40B185" w:rsidR="009F03F7" w:rsidRDefault="009F03F7" w:rsidP="009F03F7">
      <w:pPr>
        <w:pStyle w:val="NoSpacing"/>
        <w:spacing w:line="480" w:lineRule="auto"/>
        <w:jc w:val="center"/>
        <w:rPr>
          <w:ins w:id="516" w:author="Gavin" w:date="2019-03-13T17:27:00Z"/>
          <w:rFonts w:ascii="Times New Roman" w:hAnsi="Times New Roman" w:cs="Times New Roman"/>
          <w:b/>
          <w:sz w:val="24"/>
          <w:szCs w:val="24"/>
        </w:rPr>
      </w:pPr>
      <w:ins w:id="517" w:author="Gavin" w:date="2019-03-13T17:27:00Z">
        <w:r>
          <w:rPr>
            <w:rFonts w:ascii="Times New Roman" w:hAnsi="Times New Roman" w:cs="Times New Roman"/>
            <w:b/>
            <w:sz w:val="24"/>
            <w:szCs w:val="24"/>
          </w:rPr>
          <w:t>References</w:t>
        </w:r>
      </w:ins>
    </w:p>
    <w:p w14:paraId="2100C66A" w14:textId="292CD9B8" w:rsidR="009F03F7" w:rsidRDefault="009F03F7" w:rsidP="009F03F7">
      <w:pPr>
        <w:widowControl w:val="0"/>
        <w:autoSpaceDE w:val="0"/>
        <w:autoSpaceDN w:val="0"/>
        <w:adjustRightInd w:val="0"/>
        <w:spacing w:after="0" w:line="480" w:lineRule="auto"/>
        <w:ind w:left="480" w:hanging="480"/>
        <w:rPr>
          <w:ins w:id="518" w:author="Gavin" w:date="2019-03-13T17:29:00Z"/>
          <w:rFonts w:ascii="Times New Roman" w:hAnsi="Times New Roman" w:cs="Times New Roman"/>
          <w:sz w:val="24"/>
          <w:szCs w:val="24"/>
        </w:rPr>
      </w:pPr>
      <w:ins w:id="519" w:author="Gavin" w:date="2019-03-13T17:29:00Z">
        <w:r w:rsidRPr="009F03F7">
          <w:rPr>
            <w:rFonts w:ascii="Times New Roman" w:hAnsi="Times New Roman" w:cs="Times New Roman"/>
            <w:sz w:val="24"/>
            <w:szCs w:val="24"/>
          </w:rPr>
          <w:t>Brainard, D. H. (1997) The Psychophysics Toolbox</w:t>
        </w:r>
        <w:r w:rsidRPr="009F03F7">
          <w:rPr>
            <w:rFonts w:ascii="Times New Roman" w:hAnsi="Times New Roman" w:cs="Times New Roman"/>
            <w:i/>
            <w:sz w:val="24"/>
            <w:szCs w:val="24"/>
            <w:rPrChange w:id="520" w:author="Gavin" w:date="2019-03-13T17:29:00Z">
              <w:rPr>
                <w:rFonts w:ascii="Times New Roman" w:hAnsi="Times New Roman" w:cs="Times New Roman"/>
                <w:sz w:val="24"/>
                <w:szCs w:val="24"/>
              </w:rPr>
            </w:rPrChange>
          </w:rPr>
          <w:t>, Spatial Vision</w:t>
        </w:r>
        <w:r>
          <w:rPr>
            <w:rFonts w:ascii="Times New Roman" w:hAnsi="Times New Roman" w:cs="Times New Roman"/>
            <w:i/>
            <w:sz w:val="24"/>
            <w:szCs w:val="24"/>
          </w:rPr>
          <w:t>,</w:t>
        </w:r>
        <w:r w:rsidRPr="009F03F7">
          <w:rPr>
            <w:rFonts w:ascii="Times New Roman" w:hAnsi="Times New Roman" w:cs="Times New Roman"/>
            <w:i/>
            <w:sz w:val="24"/>
            <w:szCs w:val="24"/>
            <w:rPrChange w:id="521" w:author="Gavin" w:date="2019-03-13T17:29:00Z">
              <w:rPr>
                <w:rFonts w:ascii="Times New Roman" w:hAnsi="Times New Roman" w:cs="Times New Roman"/>
                <w:sz w:val="24"/>
                <w:szCs w:val="24"/>
              </w:rPr>
            </w:rPrChange>
          </w:rPr>
          <w:t xml:space="preserve"> 10</w:t>
        </w:r>
        <w:r>
          <w:rPr>
            <w:rFonts w:ascii="Times New Roman" w:hAnsi="Times New Roman" w:cs="Times New Roman"/>
            <w:sz w:val="24"/>
            <w:szCs w:val="24"/>
          </w:rPr>
          <w:t xml:space="preserve">, </w:t>
        </w:r>
        <w:r w:rsidRPr="009F03F7">
          <w:rPr>
            <w:rFonts w:ascii="Times New Roman" w:hAnsi="Times New Roman" w:cs="Times New Roman"/>
            <w:sz w:val="24"/>
            <w:szCs w:val="24"/>
          </w:rPr>
          <w:t>433-436.</w:t>
        </w:r>
      </w:ins>
    </w:p>
    <w:p w14:paraId="3F604378" w14:textId="55B8B7C3" w:rsidR="00235777" w:rsidRPr="00235777" w:rsidRDefault="009F03F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ins w:id="522" w:author="Gavin" w:date="2019-03-13T17:27:00Z">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ins>
      <w:r>
        <w:rPr>
          <w:rFonts w:ascii="Times New Roman" w:hAnsi="Times New Roman" w:cs="Times New Roman"/>
          <w:sz w:val="24"/>
          <w:szCs w:val="24"/>
        </w:rPr>
        <w:fldChar w:fldCharType="separate"/>
      </w:r>
      <w:r w:rsidR="00235777" w:rsidRPr="00235777">
        <w:rPr>
          <w:rFonts w:ascii="Times New Roman" w:hAnsi="Times New Roman" w:cs="Times New Roman"/>
          <w:noProof/>
          <w:sz w:val="24"/>
          <w:szCs w:val="24"/>
        </w:rPr>
        <w:t xml:space="preserve">Buetti, S., Cronin, D. A., Madison, A. M., Wang, Z., &amp; Lleras, A. (2016). Towards a better understanding of parallel visual processing in human vision: Evidence for exhaustive </w:t>
      </w:r>
      <w:r w:rsidR="00235777" w:rsidRPr="00235777">
        <w:rPr>
          <w:rFonts w:ascii="Times New Roman" w:hAnsi="Times New Roman" w:cs="Times New Roman"/>
          <w:noProof/>
          <w:sz w:val="24"/>
          <w:szCs w:val="24"/>
        </w:rPr>
        <w:lastRenderedPageBreak/>
        <w:t xml:space="preserve">analysis of visual information. </w:t>
      </w:r>
      <w:r w:rsidR="00235777" w:rsidRPr="00235777">
        <w:rPr>
          <w:rFonts w:ascii="Times New Roman" w:hAnsi="Times New Roman" w:cs="Times New Roman"/>
          <w:i/>
          <w:iCs/>
          <w:noProof/>
          <w:sz w:val="24"/>
          <w:szCs w:val="24"/>
        </w:rPr>
        <w:t>Journal of Experimental Psychology: General</w:t>
      </w:r>
      <w:r w:rsidR="00235777" w:rsidRPr="00235777">
        <w:rPr>
          <w:rFonts w:ascii="Times New Roman" w:hAnsi="Times New Roman" w:cs="Times New Roman"/>
          <w:noProof/>
          <w:sz w:val="24"/>
          <w:szCs w:val="24"/>
        </w:rPr>
        <w:t xml:space="preserve">, </w:t>
      </w:r>
      <w:r w:rsidR="00235777" w:rsidRPr="00235777">
        <w:rPr>
          <w:rFonts w:ascii="Times New Roman" w:hAnsi="Times New Roman" w:cs="Times New Roman"/>
          <w:i/>
          <w:iCs/>
          <w:noProof/>
          <w:sz w:val="24"/>
          <w:szCs w:val="24"/>
        </w:rPr>
        <w:t>145</w:t>
      </w:r>
      <w:r w:rsidR="00235777" w:rsidRPr="00235777">
        <w:rPr>
          <w:rFonts w:ascii="Times New Roman" w:hAnsi="Times New Roman" w:cs="Times New Roman"/>
          <w:noProof/>
          <w:sz w:val="24"/>
          <w:szCs w:val="24"/>
        </w:rPr>
        <w:t>(6), 672–707. http://doi.org/10.1037/xge0000163</w:t>
      </w:r>
    </w:p>
    <w:p w14:paraId="6B091A5F"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(2000). Contextual cueing of visual attention. </w:t>
      </w:r>
      <w:r w:rsidRPr="00235777">
        <w:rPr>
          <w:rFonts w:ascii="Times New Roman" w:hAnsi="Times New Roman" w:cs="Times New Roman"/>
          <w:i/>
          <w:iCs/>
          <w:noProof/>
          <w:sz w:val="24"/>
          <w:szCs w:val="24"/>
        </w:rPr>
        <w:t>Trends in Cognitive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w:t>
      </w:r>
      <w:r w:rsidRPr="00235777">
        <w:rPr>
          <w:rFonts w:ascii="Times New Roman" w:hAnsi="Times New Roman" w:cs="Times New Roman"/>
          <w:noProof/>
          <w:sz w:val="24"/>
          <w:szCs w:val="24"/>
        </w:rPr>
        <w:t>(5), 170–178. http://doi.org/10.1016/S1364-6613(00)01476-5</w:t>
      </w:r>
    </w:p>
    <w:p w14:paraId="5745AF2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&amp; Jiang, Y. V. (1998). Contextual cueing: implicit learning and memory of visual context guides spatial attention. </w:t>
      </w:r>
      <w:r w:rsidRPr="00235777">
        <w:rPr>
          <w:rFonts w:ascii="Times New Roman" w:hAnsi="Times New Roman" w:cs="Times New Roman"/>
          <w:i/>
          <w:iCs/>
          <w:noProof/>
          <w:sz w:val="24"/>
          <w:szCs w:val="24"/>
        </w:rPr>
        <w:t>Cognitive Psychology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36</w:t>
      </w:r>
      <w:r w:rsidRPr="00235777">
        <w:rPr>
          <w:rFonts w:ascii="Times New Roman" w:hAnsi="Times New Roman" w:cs="Times New Roman"/>
          <w:noProof/>
          <w:sz w:val="24"/>
          <w:szCs w:val="24"/>
        </w:rPr>
        <w:t>(1), 28–71. http://doi.org/10.1006/cogp.1998.0681</w:t>
      </w:r>
    </w:p>
    <w:p w14:paraId="275DB37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Chun, M. M., &amp; Jiang, Y. V. (1999). Top-Down Attentional Guidance Based on Implicit Learning of Visual Covariation. </w:t>
      </w:r>
      <w:r w:rsidRPr="00235777">
        <w:rPr>
          <w:rFonts w:ascii="Times New Roman" w:hAnsi="Times New Roman" w:cs="Times New Roman"/>
          <w:i/>
          <w:iCs/>
          <w:noProof/>
          <w:sz w:val="24"/>
          <w:szCs w:val="24"/>
        </w:rPr>
        <w:t xml:space="preserve">Psychological Science </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10</w:t>
      </w:r>
      <w:r w:rsidRPr="00235777">
        <w:rPr>
          <w:rFonts w:ascii="Times New Roman" w:hAnsi="Times New Roman" w:cs="Times New Roman"/>
          <w:noProof/>
          <w:sz w:val="24"/>
          <w:szCs w:val="24"/>
        </w:rPr>
        <w:t>(4), 360–365. http://doi.org/10.1111/1467-9280.00168</w:t>
      </w:r>
    </w:p>
    <w:p w14:paraId="50BA30C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Colagiuri, B., &amp; Livesey, E. J. (2016). Contextual cuing as a form of nonconscious learning: Theoretical and empirical analysis in large and very large samples. </w:t>
      </w:r>
      <w:r w:rsidRPr="00235777">
        <w:rPr>
          <w:rFonts w:ascii="Times New Roman" w:hAnsi="Times New Roman" w:cs="Times New Roman"/>
          <w:i/>
          <w:iCs/>
          <w:noProof/>
          <w:sz w:val="24"/>
          <w:szCs w:val="24"/>
        </w:rPr>
        <w:t>Psychonomic Bulletin and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23</w:t>
      </w:r>
      <w:r w:rsidRPr="00235777">
        <w:rPr>
          <w:rFonts w:ascii="Times New Roman" w:hAnsi="Times New Roman" w:cs="Times New Roman"/>
          <w:noProof/>
          <w:sz w:val="24"/>
          <w:szCs w:val="24"/>
        </w:rPr>
        <w:t>(6), 1996–2009. http://doi.org/10.3758/s13423-016-1063-0</w:t>
      </w:r>
    </w:p>
    <w:p w14:paraId="11EDE84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Duncan, J., &amp; Humphreys, G. W. (1989). Visual search and stimulus similarity. </w:t>
      </w:r>
      <w:r w:rsidRPr="00235777">
        <w:rPr>
          <w:rFonts w:ascii="Times New Roman" w:hAnsi="Times New Roman" w:cs="Times New Roman"/>
          <w:i/>
          <w:iCs/>
          <w:noProof/>
          <w:sz w:val="24"/>
          <w:szCs w:val="24"/>
        </w:rPr>
        <w:t>Psychological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96</w:t>
      </w:r>
      <w:r w:rsidRPr="00235777">
        <w:rPr>
          <w:rFonts w:ascii="Times New Roman" w:hAnsi="Times New Roman" w:cs="Times New Roman"/>
          <w:noProof/>
          <w:sz w:val="24"/>
          <w:szCs w:val="24"/>
        </w:rPr>
        <w:t>(3), 433–458. http://doi.org/10.1037/0033-295X.96.3.433</w:t>
      </w:r>
    </w:p>
    <w:p w14:paraId="6EF4EF8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Geyer, T., Zehetleitner, M., &amp; Müller, H. J. (2010). Contextual cueing of pop-out visual search: When context guides the deployment of attention. </w:t>
      </w:r>
      <w:r w:rsidRPr="00235777">
        <w:rPr>
          <w:rFonts w:ascii="Times New Roman" w:hAnsi="Times New Roman" w:cs="Times New Roman"/>
          <w:i/>
          <w:iCs/>
          <w:noProof/>
          <w:sz w:val="24"/>
          <w:szCs w:val="24"/>
        </w:rPr>
        <w:t>Journal of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10</w:t>
      </w:r>
      <w:r w:rsidRPr="00235777">
        <w:rPr>
          <w:rFonts w:ascii="Times New Roman" w:hAnsi="Times New Roman" w:cs="Times New Roman"/>
          <w:noProof/>
          <w:sz w:val="24"/>
          <w:szCs w:val="24"/>
        </w:rPr>
        <w:t>(2010), 20. http://doi.org/10.1167/10.5.20</w:t>
      </w:r>
    </w:p>
    <w:p w14:paraId="4595813B"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Goujon, A., Didierjean, A., &amp; Marmèche, E. (2007). Contextual cueing based on specific and categorical properties of the environment.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15</w:t>
      </w:r>
      <w:r w:rsidRPr="00235777">
        <w:rPr>
          <w:rFonts w:ascii="Times New Roman" w:hAnsi="Times New Roman" w:cs="Times New Roman"/>
          <w:noProof/>
          <w:sz w:val="24"/>
          <w:szCs w:val="24"/>
        </w:rPr>
        <w:t>(3), 257–275. http://doi.org/10.1080/13506280600677744</w:t>
      </w:r>
    </w:p>
    <w:p w14:paraId="138B8C07"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Goujon, A., Didierjean, A., &amp; Thorpe, S. (2015). Investigating implicit statistical learning mechanisms through contextual cueing. </w:t>
      </w:r>
      <w:r w:rsidRPr="00235777">
        <w:rPr>
          <w:rFonts w:ascii="Times New Roman" w:hAnsi="Times New Roman" w:cs="Times New Roman"/>
          <w:i/>
          <w:iCs/>
          <w:noProof/>
          <w:sz w:val="24"/>
          <w:szCs w:val="24"/>
        </w:rPr>
        <w:t>Trends in Cognitive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19</w:t>
      </w:r>
      <w:r w:rsidRPr="00235777">
        <w:rPr>
          <w:rFonts w:ascii="Times New Roman" w:hAnsi="Times New Roman" w:cs="Times New Roman"/>
          <w:noProof/>
          <w:sz w:val="24"/>
          <w:szCs w:val="24"/>
        </w:rPr>
        <w:t xml:space="preserve">(9), 524–533. </w:t>
      </w:r>
      <w:r w:rsidRPr="00235777">
        <w:rPr>
          <w:rFonts w:ascii="Times New Roman" w:hAnsi="Times New Roman" w:cs="Times New Roman"/>
          <w:noProof/>
          <w:sz w:val="24"/>
          <w:szCs w:val="24"/>
        </w:rPr>
        <w:lastRenderedPageBreak/>
        <w:t>http://doi.org/10.1016/j.tics.2015.07.009</w:t>
      </w:r>
    </w:p>
    <w:p w14:paraId="6B87A8FB"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Harris, A. M., &amp; Remington, R. W. (2017). Contextual cueing improves attentional guidance, even when guidance is supposedly optimal.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43</w:t>
      </w:r>
      <w:r w:rsidRPr="00235777">
        <w:rPr>
          <w:rFonts w:ascii="Times New Roman" w:hAnsi="Times New Roman" w:cs="Times New Roman"/>
          <w:noProof/>
          <w:sz w:val="24"/>
          <w:szCs w:val="24"/>
        </w:rPr>
        <w:t>(5), 926–940. http://doi.org/10.1037/xhp0000394</w:t>
      </w:r>
    </w:p>
    <w:p w14:paraId="4E6A871D"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Hulleman, J., &amp; Olivers, C. N. L. (2017). The impending demise of the item in visual search. </w:t>
      </w:r>
      <w:r w:rsidRPr="00235777">
        <w:rPr>
          <w:rFonts w:ascii="Times New Roman" w:hAnsi="Times New Roman" w:cs="Times New Roman"/>
          <w:i/>
          <w:iCs/>
          <w:noProof/>
          <w:sz w:val="24"/>
          <w:szCs w:val="24"/>
        </w:rPr>
        <w:t>Behavioral and Brain Sciences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40</w:t>
      </w:r>
      <w:r w:rsidRPr="00235777">
        <w:rPr>
          <w:rFonts w:ascii="Times New Roman" w:hAnsi="Times New Roman" w:cs="Times New Roman"/>
          <w:noProof/>
          <w:sz w:val="24"/>
          <w:szCs w:val="24"/>
        </w:rPr>
        <w:t>, 1–69. http://doi.org/10.1017/S0140525X15002794</w:t>
      </w:r>
    </w:p>
    <w:p w14:paraId="67CE4CF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Jiang, Y. V., &amp; Chun, M. M. (2001). Selective attention modulates implicit learning. </w:t>
      </w:r>
      <w:r w:rsidRPr="00235777">
        <w:rPr>
          <w:rFonts w:ascii="Times New Roman" w:hAnsi="Times New Roman" w:cs="Times New Roman"/>
          <w:i/>
          <w:iCs/>
          <w:noProof/>
          <w:sz w:val="24"/>
          <w:szCs w:val="24"/>
        </w:rPr>
        <w:t>The Quarterly Journal of Experimental Psychology Section A : Human Experimental Psychology</w:t>
      </w:r>
      <w:r w:rsidRPr="00235777">
        <w:rPr>
          <w:rFonts w:ascii="Times New Roman" w:hAnsi="Times New Roman" w:cs="Times New Roman"/>
          <w:noProof/>
          <w:sz w:val="24"/>
          <w:szCs w:val="24"/>
        </w:rPr>
        <w:t>, (February 2014), 37–41.</w:t>
      </w:r>
    </w:p>
    <w:p w14:paraId="706B42A5"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Jiang, Y. V., &amp; Chun, M. M. (2003). Contextual cueing: Reciprocal influences between attention and implicit learning. In </w:t>
      </w:r>
      <w:r w:rsidRPr="00235777">
        <w:rPr>
          <w:rFonts w:ascii="Times New Roman" w:hAnsi="Times New Roman" w:cs="Times New Roman"/>
          <w:i/>
          <w:iCs/>
          <w:noProof/>
          <w:sz w:val="24"/>
          <w:szCs w:val="24"/>
        </w:rPr>
        <w:t>Attention and Implicit Learning</w:t>
      </w:r>
      <w:r w:rsidRPr="00235777">
        <w:rPr>
          <w:rFonts w:ascii="Times New Roman" w:hAnsi="Times New Roman" w:cs="Times New Roman"/>
          <w:noProof/>
          <w:sz w:val="24"/>
          <w:szCs w:val="24"/>
        </w:rPr>
        <w:t xml:space="preserve"> (pp. 277–296).</w:t>
      </w:r>
    </w:p>
    <w:p w14:paraId="5DE8A681"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Kass, R. E., &amp; Raftery, A. E. (1995). Bayes factors. </w:t>
      </w:r>
      <w:r w:rsidRPr="00235777">
        <w:rPr>
          <w:rFonts w:ascii="Times New Roman" w:hAnsi="Times New Roman" w:cs="Times New Roman"/>
          <w:i/>
          <w:iCs/>
          <w:noProof/>
          <w:sz w:val="24"/>
          <w:szCs w:val="24"/>
        </w:rPr>
        <w:t>Journal of the American Statistical Association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90</w:t>
      </w:r>
      <w:r w:rsidRPr="00235777">
        <w:rPr>
          <w:rFonts w:ascii="Times New Roman" w:hAnsi="Times New Roman" w:cs="Times New Roman"/>
          <w:noProof/>
          <w:sz w:val="24"/>
          <w:szCs w:val="24"/>
        </w:rPr>
        <w:t>(430), 773–795.</w:t>
      </w:r>
    </w:p>
    <w:p w14:paraId="414898B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Kunar, M. A., Flusberg, S., Horowitz, T. S., &amp; Wolfe, J. M. (2007). Does contextual cuing guide the deployment of attention?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33</w:t>
      </w:r>
      <w:r w:rsidRPr="00235777">
        <w:rPr>
          <w:rFonts w:ascii="Times New Roman" w:hAnsi="Times New Roman" w:cs="Times New Roman"/>
          <w:noProof/>
          <w:sz w:val="24"/>
          <w:szCs w:val="24"/>
        </w:rPr>
        <w:t>(4), 816–828. http://doi.org/10.1037/0096-1523.33.4.816</w:t>
      </w:r>
    </w:p>
    <w:p w14:paraId="1917E6B3"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Kunar, M. A., Flusberg, S. J., &amp; Wolfe, J. M. (2008). Time to guide: Evidence for delayed attentional guidance in contextual cueing.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(6), 804–825. http://doi.org/10.1080/13506280701751224</w:t>
      </w:r>
    </w:p>
    <w:p w14:paraId="44FA0D4F"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Lavie, N. (2010). Attention, Distraction, and Cognitive Control Under Load. </w:t>
      </w:r>
      <w:r w:rsidRPr="00235777">
        <w:rPr>
          <w:rFonts w:ascii="Times New Roman" w:hAnsi="Times New Roman" w:cs="Times New Roman"/>
          <w:i/>
          <w:iCs/>
          <w:noProof/>
          <w:sz w:val="24"/>
          <w:szCs w:val="24"/>
        </w:rPr>
        <w:t>Current Directions in Psychological Science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19</w:t>
      </w:r>
      <w:r w:rsidRPr="00235777">
        <w:rPr>
          <w:rFonts w:ascii="Times New Roman" w:hAnsi="Times New Roman" w:cs="Times New Roman"/>
          <w:noProof/>
          <w:sz w:val="24"/>
          <w:szCs w:val="24"/>
        </w:rPr>
        <w:t>(3), 143–148. http://doi.org/10.1177/0963721410370295</w:t>
      </w:r>
    </w:p>
    <w:p w14:paraId="47DD76F3"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Lleras, A., Buetti, S., &amp; Mordkoff, J. T. (2013). </w:t>
      </w:r>
      <w:r w:rsidRPr="00235777">
        <w:rPr>
          <w:rFonts w:ascii="Times New Roman" w:hAnsi="Times New Roman" w:cs="Times New Roman"/>
          <w:i/>
          <w:iCs/>
          <w:noProof/>
          <w:sz w:val="24"/>
          <w:szCs w:val="24"/>
        </w:rPr>
        <w:t>When do the effects of distractors provide a measure of distractibility?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Psychology of Learning and Motivation</w:t>
      </w:r>
      <w:r w:rsidRPr="00235777">
        <w:rPr>
          <w:rFonts w:ascii="Times New Roman" w:hAnsi="Times New Roman" w:cs="Times New Roman"/>
          <w:noProof/>
          <w:sz w:val="24"/>
          <w:szCs w:val="24"/>
        </w:rPr>
        <w:t xml:space="preserve"> (Vol. 59). Elsevier. </w:t>
      </w:r>
      <w:r w:rsidRPr="00235777">
        <w:rPr>
          <w:rFonts w:ascii="Times New Roman" w:hAnsi="Times New Roman" w:cs="Times New Roman"/>
          <w:noProof/>
          <w:sz w:val="24"/>
          <w:szCs w:val="24"/>
        </w:rPr>
        <w:lastRenderedPageBreak/>
        <w:t>http://doi.org/10.1016/B978-0-12-407187-2.00007-1</w:t>
      </w:r>
    </w:p>
    <w:p w14:paraId="16292DA8"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Lleras, A., &amp; Von Mühlenen, A. (2004). Spatial context and top-down strategies in visual search. </w:t>
      </w:r>
      <w:r w:rsidRPr="00235777">
        <w:rPr>
          <w:rFonts w:ascii="Times New Roman" w:hAnsi="Times New Roman" w:cs="Times New Roman"/>
          <w:i/>
          <w:iCs/>
          <w:noProof/>
          <w:sz w:val="24"/>
          <w:szCs w:val="24"/>
        </w:rPr>
        <w:t>Spatial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17</w:t>
      </w:r>
      <w:r w:rsidRPr="00235777">
        <w:rPr>
          <w:rFonts w:ascii="Times New Roman" w:hAnsi="Times New Roman" w:cs="Times New Roman"/>
          <w:noProof/>
          <w:sz w:val="24"/>
          <w:szCs w:val="24"/>
        </w:rPr>
        <w:t>(4–5), 465–482. http://doi.org/10.1163/1568568041920113</w:t>
      </w:r>
    </w:p>
    <w:p w14:paraId="44C956A7"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Neider, M. B., &amp; Zelinsky, G. J. (2008). Exploring set size effects in scenes: Identifying the objects of search. </w:t>
      </w:r>
      <w:r w:rsidRPr="00235777">
        <w:rPr>
          <w:rFonts w:ascii="Times New Roman" w:hAnsi="Times New Roman" w:cs="Times New Roman"/>
          <w:i/>
          <w:iCs/>
          <w:noProof/>
          <w:sz w:val="24"/>
          <w:szCs w:val="24"/>
        </w:rPr>
        <w:t>Visual Cognition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(1), 1–10. http://doi.org/10.1080/13506280701381691</w:t>
      </w:r>
    </w:p>
    <w:p w14:paraId="7B0E2F96"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Palmer, J. (1995). Attention in visual search: Distinguishing four causes of a set-size effect. </w:t>
      </w:r>
      <w:r w:rsidRPr="00235777">
        <w:rPr>
          <w:rFonts w:ascii="Times New Roman" w:hAnsi="Times New Roman" w:cs="Times New Roman"/>
          <w:i/>
          <w:iCs/>
          <w:noProof/>
          <w:sz w:val="24"/>
          <w:szCs w:val="24"/>
        </w:rPr>
        <w:t>Current Directions in Psychological Science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4</w:t>
      </w:r>
      <w:r w:rsidRPr="00235777">
        <w:rPr>
          <w:rFonts w:ascii="Times New Roman" w:hAnsi="Times New Roman" w:cs="Times New Roman"/>
          <w:noProof/>
          <w:sz w:val="24"/>
          <w:szCs w:val="24"/>
        </w:rPr>
        <w:t>(4), 118–123.</w:t>
      </w:r>
    </w:p>
    <w:p w14:paraId="6A44956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Rosenbaum, G. M., &amp; Jiang, Y. V. (2013). Interaction between scene-based and array-based contextual cueing. </w:t>
      </w:r>
      <w:r w:rsidRPr="00235777">
        <w:rPr>
          <w:rFonts w:ascii="Times New Roman" w:hAnsi="Times New Roman" w:cs="Times New Roman"/>
          <w:i/>
          <w:iCs/>
          <w:noProof/>
          <w:sz w:val="24"/>
          <w:szCs w:val="24"/>
        </w:rPr>
        <w:t>Attention, Perception, &amp; Psychophysics</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75</w:t>
      </w:r>
      <w:r w:rsidRPr="00235777">
        <w:rPr>
          <w:rFonts w:ascii="Times New Roman" w:hAnsi="Times New Roman" w:cs="Times New Roman"/>
          <w:noProof/>
          <w:sz w:val="24"/>
          <w:szCs w:val="24"/>
        </w:rPr>
        <w:t>(5), 888–99. http://doi.org/10.3758/s13414-013-0446-9</w:t>
      </w:r>
    </w:p>
    <w:p w14:paraId="6424CA2A"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Rouder, J. N., Speckman, P. L., Sun, D., Morey, R. D., &amp; Iverson, G. (2009). Bayesian t tests for accepting and rejecting the null hypothesis. </w:t>
      </w:r>
      <w:r w:rsidRPr="00235777">
        <w:rPr>
          <w:rFonts w:ascii="Times New Roman" w:hAnsi="Times New Roman" w:cs="Times New Roman"/>
          <w:i/>
          <w:iCs/>
          <w:noProof/>
          <w:sz w:val="24"/>
          <w:szCs w:val="24"/>
        </w:rPr>
        <w:t>Psychonomic Bulletin and Review</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(2), 225–237. http://doi.org/10.3758/PBR.16.2.225</w:t>
      </w:r>
    </w:p>
    <w:p w14:paraId="726C921C"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Schlagbauer, B., Muller, H. J., Zehetleitner, M., &amp; Geyer, T. (2012). Awareness in contextual cueing of visual search as measured with concurrent access- and phenomenal-consciousness tasks. </w:t>
      </w:r>
      <w:r w:rsidRPr="00235777">
        <w:rPr>
          <w:rFonts w:ascii="Times New Roman" w:hAnsi="Times New Roman" w:cs="Times New Roman"/>
          <w:i/>
          <w:iCs/>
          <w:noProof/>
          <w:sz w:val="24"/>
          <w:szCs w:val="24"/>
        </w:rPr>
        <w:t>Journal of Vision</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12</w:t>
      </w:r>
      <w:r w:rsidRPr="00235777">
        <w:rPr>
          <w:rFonts w:ascii="Times New Roman" w:hAnsi="Times New Roman" w:cs="Times New Roman"/>
          <w:noProof/>
          <w:sz w:val="24"/>
          <w:szCs w:val="24"/>
        </w:rPr>
        <w:t>(11), 25–25. http://doi.org/10.1167/12.11.25</w:t>
      </w:r>
    </w:p>
    <w:p w14:paraId="4A2E28BE"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Townsend, J. T., &amp; Ashby, F. G. (1983). </w:t>
      </w:r>
      <w:r w:rsidRPr="00235777">
        <w:rPr>
          <w:rFonts w:ascii="Times New Roman" w:hAnsi="Times New Roman" w:cs="Times New Roman"/>
          <w:i/>
          <w:iCs/>
          <w:noProof/>
          <w:sz w:val="24"/>
          <w:szCs w:val="24"/>
        </w:rPr>
        <w:t>The stochastic modeling of elementary psychological processes</w:t>
      </w:r>
      <w:r w:rsidRPr="00235777">
        <w:rPr>
          <w:rFonts w:ascii="Times New Roman" w:hAnsi="Times New Roman" w:cs="Times New Roman"/>
          <w:noProof/>
          <w:sz w:val="24"/>
          <w:szCs w:val="24"/>
        </w:rPr>
        <w:t>. Cambridge, UK: Cambridge University Press. http://doi.org/10.2307/1422636</w:t>
      </w:r>
    </w:p>
    <w:p w14:paraId="67DDE281"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Treisman, A. M., &amp; Gelade, G. (1980). A feature-integration theory of attention. </w:t>
      </w:r>
      <w:r w:rsidRPr="00235777">
        <w:rPr>
          <w:rFonts w:ascii="Times New Roman" w:hAnsi="Times New Roman" w:cs="Times New Roman"/>
          <w:i/>
          <w:iCs/>
          <w:noProof/>
          <w:sz w:val="24"/>
          <w:szCs w:val="24"/>
        </w:rPr>
        <w:t>Cognitive Psychology</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12</w:t>
      </w:r>
      <w:r w:rsidRPr="00235777">
        <w:rPr>
          <w:rFonts w:ascii="Times New Roman" w:hAnsi="Times New Roman" w:cs="Times New Roman"/>
          <w:noProof/>
          <w:sz w:val="24"/>
          <w:szCs w:val="24"/>
        </w:rPr>
        <w:t>, 97–136. http://doi.org/10.1016/0010-0285(80)90005-5</w:t>
      </w:r>
    </w:p>
    <w:p w14:paraId="464754C4"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t xml:space="preserve">Treisman, A., &amp; Sato, S. (1990). Conjunction Search Revisited. </w:t>
      </w:r>
      <w:r w:rsidRPr="00235777">
        <w:rPr>
          <w:rFonts w:ascii="Times New Roman" w:hAnsi="Times New Roman" w:cs="Times New Roman"/>
          <w:i/>
          <w:iCs/>
          <w:noProof/>
          <w:sz w:val="24"/>
          <w:szCs w:val="24"/>
        </w:rPr>
        <w:t>Journal of Experimental Psychology: Human Perception and Performance</w:t>
      </w:r>
      <w:r w:rsidRPr="00235777">
        <w:rPr>
          <w:rFonts w:ascii="Times New Roman" w:hAnsi="Times New Roman" w:cs="Times New Roman"/>
          <w:noProof/>
          <w:sz w:val="24"/>
          <w:szCs w:val="24"/>
        </w:rPr>
        <w:t xml:space="preserve">, </w:t>
      </w:r>
      <w:r w:rsidRPr="00235777">
        <w:rPr>
          <w:rFonts w:ascii="Times New Roman" w:hAnsi="Times New Roman" w:cs="Times New Roman"/>
          <w:i/>
          <w:iCs/>
          <w:noProof/>
          <w:sz w:val="24"/>
          <w:szCs w:val="24"/>
        </w:rPr>
        <w:t>16</w:t>
      </w:r>
      <w:r w:rsidRPr="00235777">
        <w:rPr>
          <w:rFonts w:ascii="Times New Roman" w:hAnsi="Times New Roman" w:cs="Times New Roman"/>
          <w:noProof/>
          <w:sz w:val="24"/>
          <w:szCs w:val="24"/>
        </w:rPr>
        <w:t>(3), 459–478.</w:t>
      </w:r>
    </w:p>
    <w:p w14:paraId="398BBE3E"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235777">
        <w:rPr>
          <w:rFonts w:ascii="Times New Roman" w:hAnsi="Times New Roman" w:cs="Times New Roman"/>
          <w:noProof/>
          <w:sz w:val="24"/>
          <w:szCs w:val="24"/>
        </w:rPr>
        <w:lastRenderedPageBreak/>
        <w:t xml:space="preserve">Vadillo, M. a., Konstantinidis, E., &amp; Shanks, D. R. (2015). Underpowered samples, false negatives, and unconscious learning. </w:t>
      </w:r>
      <w:r w:rsidRPr="00235777">
        <w:rPr>
          <w:rFonts w:ascii="Times New Roman" w:hAnsi="Times New Roman" w:cs="Times New Roman"/>
          <w:i/>
          <w:iCs/>
          <w:noProof/>
          <w:sz w:val="24"/>
          <w:szCs w:val="24"/>
        </w:rPr>
        <w:t>Psychonomic Bulletin &amp; Review</w:t>
      </w:r>
      <w:r w:rsidRPr="00235777">
        <w:rPr>
          <w:rFonts w:ascii="Times New Roman" w:hAnsi="Times New Roman" w:cs="Times New Roman"/>
          <w:noProof/>
          <w:sz w:val="24"/>
          <w:szCs w:val="24"/>
        </w:rPr>
        <w:t>. http://doi.org/10.3758/s13423-015-0892-6</w:t>
      </w:r>
    </w:p>
    <w:p w14:paraId="410E1E99" w14:textId="77777777" w:rsidR="00235777" w:rsidRPr="00235777" w:rsidRDefault="00235777" w:rsidP="00235777">
      <w:pPr>
        <w:widowControl w:val="0"/>
        <w:autoSpaceDE w:val="0"/>
        <w:autoSpaceDN w:val="0"/>
        <w:adjustRightInd w:val="0"/>
        <w:spacing w:after="0" w:line="480" w:lineRule="auto"/>
        <w:ind w:left="480" w:hanging="480"/>
        <w:rPr>
          <w:rFonts w:ascii="Times New Roman" w:hAnsi="Times New Roman" w:cs="Times New Roman"/>
          <w:noProof/>
          <w:sz w:val="24"/>
        </w:rPr>
      </w:pPr>
      <w:r w:rsidRPr="00235777">
        <w:rPr>
          <w:rFonts w:ascii="Times New Roman" w:hAnsi="Times New Roman" w:cs="Times New Roman"/>
          <w:noProof/>
          <w:sz w:val="24"/>
          <w:szCs w:val="24"/>
        </w:rPr>
        <w:t xml:space="preserve">Wolfe, J. M. (2006). Guided search 4.0. </w:t>
      </w:r>
      <w:r w:rsidRPr="00235777">
        <w:rPr>
          <w:rFonts w:ascii="Times New Roman" w:hAnsi="Times New Roman" w:cs="Times New Roman"/>
          <w:i/>
          <w:iCs/>
          <w:noProof/>
          <w:sz w:val="24"/>
          <w:szCs w:val="24"/>
        </w:rPr>
        <w:t>Integrated Models of Cognitive Systems</w:t>
      </w:r>
      <w:r w:rsidRPr="00235777">
        <w:rPr>
          <w:rFonts w:ascii="Times New Roman" w:hAnsi="Times New Roman" w:cs="Times New Roman"/>
          <w:noProof/>
          <w:sz w:val="24"/>
          <w:szCs w:val="24"/>
        </w:rPr>
        <w:t>, (3), 99–120. http://doi.org/10.1007/978-94-011-5698-1_30</w:t>
      </w:r>
    </w:p>
    <w:p w14:paraId="75E70DA9" w14:textId="3DE66F4F" w:rsidR="009F03F7" w:rsidRPr="009F03F7" w:rsidRDefault="009F03F7">
      <w:pPr>
        <w:pStyle w:val="NoSpacing"/>
        <w:spacing w:line="480" w:lineRule="auto"/>
        <w:rPr>
          <w:rFonts w:ascii="Times New Roman" w:hAnsi="Times New Roman" w:cs="Times New Roman"/>
          <w:sz w:val="24"/>
          <w:szCs w:val="24"/>
        </w:rPr>
        <w:pPrChange w:id="523" w:author="Gavin" w:date="2019-03-13T17:27:00Z">
          <w:pPr>
            <w:pStyle w:val="NoSpacing"/>
            <w:spacing w:line="480" w:lineRule="auto"/>
            <w:ind w:left="1440"/>
          </w:pPr>
        </w:pPrChange>
      </w:pPr>
      <w:ins w:id="524" w:author="Gavin" w:date="2019-03-13T17:27:00Z">
        <w:r>
          <w:rPr>
            <w:rFonts w:ascii="Times New Roman" w:hAnsi="Times New Roman" w:cs="Times New Roman"/>
            <w:sz w:val="24"/>
            <w:szCs w:val="24"/>
          </w:rPr>
          <w:fldChar w:fldCharType="end"/>
        </w:r>
      </w:ins>
    </w:p>
    <w:sectPr w:rsidR="009F03F7" w:rsidRPr="009F03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Simona Buetti" w:date="2019-03-13T09:16:00Z" w:initials="SB">
    <w:p w14:paraId="53F4C596" w14:textId="389E8CAF" w:rsidR="00461A94" w:rsidRDefault="00461A94">
      <w:pPr>
        <w:pStyle w:val="CommentText"/>
      </w:pPr>
      <w:r>
        <w:rPr>
          <w:rStyle w:val="CommentReference"/>
        </w:rPr>
        <w:annotationRef/>
      </w:r>
      <w:r>
        <w:t>What type of stimuli did they use in these studies?</w:t>
      </w:r>
    </w:p>
  </w:comment>
  <w:comment w:id="48" w:author="Gavin" w:date="2019-03-13T15:51:00Z" w:initials="G">
    <w:p w14:paraId="199E0AB6" w14:textId="3F88F53C" w:rsidR="00EA3EFE" w:rsidRDefault="00EA3EFE">
      <w:pPr>
        <w:pStyle w:val="CommentText"/>
      </w:pPr>
      <w:r>
        <w:rPr>
          <w:rStyle w:val="CommentReference"/>
        </w:rPr>
        <w:annotationRef/>
      </w:r>
      <w:r>
        <w:t xml:space="preserve">This is discussed in detail in the general discussion. Should I talk about it here? </w:t>
      </w:r>
    </w:p>
  </w:comment>
  <w:comment w:id="54" w:author="Gavin" w:date="2019-03-13T15:33:00Z" w:initials="G">
    <w:p w14:paraId="3B142A17" w14:textId="7FDCC54F" w:rsidR="006B347F" w:rsidRDefault="006B347F">
      <w:pPr>
        <w:pStyle w:val="CommentText"/>
      </w:pPr>
      <w:r>
        <w:rPr>
          <w:rStyle w:val="CommentReference"/>
        </w:rPr>
        <w:annotationRef/>
      </w:r>
      <w:r>
        <w:t xml:space="preserve">Do you have a reference in mind? </w:t>
      </w:r>
    </w:p>
  </w:comment>
  <w:comment w:id="55" w:author="Gavin" w:date="2019-03-13T13:46:00Z" w:initials="G">
    <w:p w14:paraId="70456482" w14:textId="33ACA8CA" w:rsidR="00093B7E" w:rsidRDefault="00093B7E">
      <w:pPr>
        <w:pStyle w:val="CommentText"/>
      </w:pPr>
      <w:r>
        <w:rPr>
          <w:rStyle w:val="CommentReference"/>
        </w:rPr>
        <w:annotationRef/>
      </w:r>
      <w:r w:rsidR="00A16E18">
        <w:t>CITE</w:t>
      </w:r>
    </w:p>
  </w:comment>
  <w:comment w:id="56" w:author="Gavin" w:date="2019-03-13T13:51:00Z" w:initials="G">
    <w:p w14:paraId="6DF16A17" w14:textId="0DB18EBB" w:rsidR="00093B7E" w:rsidRDefault="00093B7E">
      <w:pPr>
        <w:pStyle w:val="CommentText"/>
      </w:pPr>
      <w:r>
        <w:rPr>
          <w:rStyle w:val="CommentReference"/>
        </w:rPr>
        <w:annotationRef/>
      </w:r>
      <w:r>
        <w:t>CITE</w:t>
      </w:r>
    </w:p>
  </w:comment>
  <w:comment w:id="61" w:author="Gavin" w:date="2019-03-13T15:40:00Z" w:initials="G">
    <w:p w14:paraId="6AFA6D77" w14:textId="77777777" w:rsidR="006B347F" w:rsidRPr="006B347F" w:rsidRDefault="006B347F" w:rsidP="006B347F">
      <w:pPr>
        <w:pStyle w:val="HTMLPreformatted"/>
      </w:pPr>
      <w:r>
        <w:rPr>
          <w:rStyle w:val="CommentReference"/>
        </w:rPr>
        <w:annotationRef/>
      </w:r>
      <w:r w:rsidRPr="006B347F">
        <w:t>R Development Core Team (2008). R: A language and environment for</w:t>
      </w:r>
    </w:p>
    <w:p w14:paraId="244654A9" w14:textId="77777777" w:rsidR="006B347F" w:rsidRPr="006B347F" w:rsidRDefault="006B347F"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47F">
        <w:rPr>
          <w:rFonts w:ascii="Courier New" w:eastAsia="Times New Roman" w:hAnsi="Courier New" w:cs="Courier New"/>
          <w:sz w:val="20"/>
          <w:szCs w:val="20"/>
        </w:rPr>
        <w:t xml:space="preserve">  statistical computing. R Foundation for Statistical Computing,</w:t>
      </w:r>
    </w:p>
    <w:p w14:paraId="392A968F" w14:textId="01D42A00" w:rsidR="006B347F" w:rsidRDefault="006B347F"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rPr>
      </w:pPr>
      <w:r w:rsidRPr="006B347F">
        <w:rPr>
          <w:rFonts w:ascii="Courier New" w:eastAsia="Times New Roman" w:hAnsi="Courier New" w:cs="Courier New"/>
          <w:sz w:val="20"/>
          <w:szCs w:val="20"/>
        </w:rPr>
        <w:t xml:space="preserve">  Vienna, Austria. ISBN 3-900051-07-0, URL </w:t>
      </w:r>
      <w:hyperlink r:id="rId1" w:history="1">
        <w:r w:rsidRPr="006B347F">
          <w:rPr>
            <w:rFonts w:ascii="Courier New" w:eastAsia="Times New Roman" w:hAnsi="Courier New" w:cs="Courier New"/>
            <w:color w:val="0000FF"/>
            <w:sz w:val="20"/>
            <w:szCs w:val="20"/>
            <w:u w:val="single"/>
          </w:rPr>
          <w:t>http://www.R-project.org.</w:t>
        </w:r>
      </w:hyperlink>
    </w:p>
    <w:p w14:paraId="435BE298" w14:textId="3710BB96" w:rsidR="00A16E18" w:rsidRDefault="00A16E18"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F93639" w14:textId="02184086" w:rsidR="00A16E18" w:rsidRPr="006B347F" w:rsidRDefault="00A16E18" w:rsidP="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CITE</w:t>
      </w:r>
    </w:p>
    <w:p w14:paraId="025EF6B1" w14:textId="102AA245" w:rsidR="006B347F" w:rsidRDefault="006B347F">
      <w:pPr>
        <w:pStyle w:val="CommentText"/>
      </w:pPr>
    </w:p>
  </w:comment>
  <w:comment w:id="72" w:author="Gavin" w:date="2019-03-12T12:18:00Z" w:initials="G">
    <w:p w14:paraId="2D6AD794" w14:textId="55EF25B5" w:rsidR="00461A94" w:rsidRDefault="00461A94">
      <w:pPr>
        <w:pStyle w:val="CommentText"/>
      </w:pPr>
      <w:r>
        <w:rPr>
          <w:rStyle w:val="CommentReference"/>
        </w:rPr>
        <w:annotationRef/>
      </w:r>
      <w:r>
        <w:t>?????? check</w:t>
      </w:r>
    </w:p>
  </w:comment>
  <w:comment w:id="77" w:author="Gavin" w:date="2019-03-13T16:48:00Z" w:initials="G">
    <w:p w14:paraId="660E8554" w14:textId="4A404E6D" w:rsidR="009C68F4" w:rsidRDefault="009C68F4">
      <w:pPr>
        <w:pStyle w:val="CommentText"/>
      </w:pPr>
      <w:r>
        <w:rPr>
          <w:rStyle w:val="CommentReference"/>
        </w:rPr>
        <w:annotationRef/>
      </w:r>
      <w:proofErr w:type="spellStart"/>
      <w:r>
        <w:t>Lakens</w:t>
      </w:r>
      <w:proofErr w:type="spellEnd"/>
      <w:r>
        <w:t xml:space="preserve"> recommends partial omega square only for one-way </w:t>
      </w:r>
      <w:proofErr w:type="spellStart"/>
      <w:r>
        <w:t>anovas</w:t>
      </w:r>
      <w:proofErr w:type="spellEnd"/>
    </w:p>
  </w:comment>
  <w:comment w:id="189" w:author="Simona Buetti" w:date="2019-03-13T09:24:00Z" w:initials="SB">
    <w:p w14:paraId="0BA583FA" w14:textId="117665DB" w:rsidR="00461A94" w:rsidRDefault="00461A94">
      <w:pPr>
        <w:pStyle w:val="CommentText"/>
      </w:pPr>
      <w:r>
        <w:rPr>
          <w:rStyle w:val="CommentReference"/>
        </w:rPr>
        <w:annotationRef/>
      </w:r>
      <w:r>
        <w:t>add information about error bars</w:t>
      </w:r>
    </w:p>
  </w:comment>
  <w:comment w:id="190" w:author="Gavin" w:date="2019-03-13T17:11:00Z" w:initials="G">
    <w:p w14:paraId="636CE776" w14:textId="4254FB2B" w:rsidR="00657930" w:rsidRDefault="00657930">
      <w:pPr>
        <w:pStyle w:val="CommentText"/>
      </w:pPr>
      <w:r>
        <w:rPr>
          <w:rStyle w:val="CommentReference"/>
        </w:rPr>
        <w:annotationRef/>
      </w:r>
      <w:r>
        <w:t>done</w:t>
      </w:r>
    </w:p>
  </w:comment>
  <w:comment w:id="194" w:author="HAL" w:date="2019-03-11T13:58:00Z" w:initials="H">
    <w:p w14:paraId="183C5E11" w14:textId="73C4C516" w:rsidR="00461A94" w:rsidRDefault="00461A94">
      <w:pPr>
        <w:pStyle w:val="CommentText"/>
      </w:pPr>
      <w:r>
        <w:rPr>
          <w:rStyle w:val="CommentReference"/>
        </w:rPr>
        <w:annotationRef/>
      </w:r>
      <w:r>
        <w:t>Was this result any different if you only look at the results from the first block of the recognition task? (which avoid source confusion problems)?</w:t>
      </w:r>
    </w:p>
    <w:p w14:paraId="5EC9D5C6" w14:textId="6D82DAB7" w:rsidR="00461A94" w:rsidRDefault="00461A94">
      <w:pPr>
        <w:pStyle w:val="CommentText"/>
      </w:pPr>
      <w:r>
        <w:t xml:space="preserve">Maybe you can do the noticing rate per block in the recognition test? And then report the average? </w:t>
      </w:r>
    </w:p>
  </w:comment>
  <w:comment w:id="195" w:author="Gavin" w:date="2019-03-12T23:28:00Z" w:initials="G">
    <w:p w14:paraId="6A6CF78E" w14:textId="77777777" w:rsidR="00461A94" w:rsidRDefault="00461A94">
      <w:pPr>
        <w:pStyle w:val="CommentText"/>
      </w:pPr>
      <w:r>
        <w:rPr>
          <w:rStyle w:val="CommentReference"/>
        </w:rPr>
        <w:annotationRef/>
      </w:r>
      <w:r>
        <w:t>See the next table. Statistically, everything was about the same</w:t>
      </w:r>
    </w:p>
    <w:p w14:paraId="53E4812A" w14:textId="77777777" w:rsidR="00461A94" w:rsidRDefault="00461A94">
      <w:pPr>
        <w:pStyle w:val="CommentText"/>
      </w:pPr>
    </w:p>
    <w:p w14:paraId="1925F6D5" w14:textId="1B13CDA9" w:rsidR="00461A94" w:rsidRDefault="00461A94">
      <w:pPr>
        <w:pStyle w:val="CommentText"/>
      </w:pPr>
      <w:r>
        <w:t>Great. Please report both and add titles to the tables. And explain why it is important to check first block only.</w:t>
      </w:r>
    </w:p>
  </w:comment>
  <w:comment w:id="196" w:author="Gavin" w:date="2019-03-13T17:11:00Z" w:initials="G">
    <w:p w14:paraId="51346781" w14:textId="3A03DCEB" w:rsidR="00657930" w:rsidRDefault="00657930">
      <w:pPr>
        <w:pStyle w:val="CommentText"/>
      </w:pPr>
      <w:r>
        <w:rPr>
          <w:rStyle w:val="CommentReference"/>
        </w:rPr>
        <w:annotationRef/>
      </w:r>
      <w:r>
        <w:t>Done</w:t>
      </w:r>
    </w:p>
  </w:comment>
  <w:comment w:id="272" w:author="Gavin" w:date="2019-03-13T16:44:00Z" w:initials="G">
    <w:p w14:paraId="4D65B5F5" w14:textId="12D2A493" w:rsidR="0098367A" w:rsidRDefault="0098367A">
      <w:pPr>
        <w:pStyle w:val="CommentText"/>
      </w:pPr>
      <w:r>
        <w:rPr>
          <w:rStyle w:val="CommentReference"/>
        </w:rPr>
        <w:annotationRef/>
      </w:r>
      <w:r>
        <w:t>Wait what???</w:t>
      </w:r>
    </w:p>
  </w:comment>
  <w:comment w:id="300" w:author="Gavin" w:date="2019-03-13T15:23:00Z" w:initials="G">
    <w:p w14:paraId="318CA8EF" w14:textId="77777777" w:rsidR="00813475" w:rsidRDefault="00813475">
      <w:pPr>
        <w:pStyle w:val="CommentText"/>
      </w:pPr>
      <w:r>
        <w:rPr>
          <w:rStyle w:val="CommentReference"/>
        </w:rPr>
        <w:annotationRef/>
      </w:r>
      <w:r>
        <w:t>Is this correct? I divided it by 20 this time since technically there are 20 comparisons if we include the one before this</w:t>
      </w:r>
    </w:p>
    <w:p w14:paraId="4B0F665F" w14:textId="77777777" w:rsidR="00B95FBD" w:rsidRDefault="00B95FBD">
      <w:pPr>
        <w:pStyle w:val="CommentText"/>
      </w:pPr>
    </w:p>
    <w:p w14:paraId="0A996585" w14:textId="595A95F8" w:rsidR="00B95FBD" w:rsidRDefault="00B95FBD">
      <w:pPr>
        <w:pStyle w:val="CommentText"/>
      </w:pPr>
      <w:r>
        <w:t>If this is correct, then should I also change the Bonferroni correction above to be .005 instead of .01?</w:t>
      </w:r>
    </w:p>
  </w:comment>
  <w:comment w:id="408" w:author="HAL" w:date="2019-03-11T13:54:00Z" w:initials="H">
    <w:p w14:paraId="3106A688" w14:textId="77777777" w:rsidR="00461A94" w:rsidRDefault="00461A94" w:rsidP="00B83ED0">
      <w:pPr>
        <w:pStyle w:val="CommentText"/>
      </w:pPr>
      <w:r>
        <w:rPr>
          <w:rStyle w:val="CommentReference"/>
        </w:rPr>
        <w:annotationRef/>
      </w:r>
      <w:r>
        <w:t xml:space="preserve">It might be best to first present each of the memory results in the corresponding Experiment. </w:t>
      </w:r>
    </w:p>
  </w:comment>
  <w:comment w:id="409" w:author="Gavin" w:date="2019-03-13T00:40:00Z" w:initials="G">
    <w:p w14:paraId="49098BB2" w14:textId="633B8A3C" w:rsidR="00461A94" w:rsidRDefault="00461A94">
      <w:pPr>
        <w:pStyle w:val="CommentText"/>
      </w:pPr>
      <w:r>
        <w:rPr>
          <w:rStyle w:val="CommentReference"/>
        </w:rPr>
        <w:annotationRef/>
      </w:r>
    </w:p>
  </w:comment>
  <w:comment w:id="410" w:author="Gavin" w:date="2019-03-13T01:53:00Z" w:initials="G">
    <w:p w14:paraId="10AF6B89" w14:textId="1190F665" w:rsidR="00461A94" w:rsidRDefault="00461A94">
      <w:pPr>
        <w:pStyle w:val="CommentText"/>
      </w:pPr>
      <w:r>
        <w:rPr>
          <w:rStyle w:val="CommentReference"/>
        </w:rPr>
        <w:annotationRef/>
      </w:r>
      <w:r>
        <w:t>Done above</w:t>
      </w:r>
    </w:p>
  </w:comment>
  <w:comment w:id="406" w:author="Gavin" w:date="2019-03-13T01:53:00Z" w:initials="G">
    <w:p w14:paraId="270F594E" w14:textId="5D90DFF0" w:rsidR="00461A94" w:rsidRDefault="00461A94">
      <w:pPr>
        <w:pStyle w:val="CommentText"/>
      </w:pPr>
      <w:r>
        <w:rPr>
          <w:rStyle w:val="CommentReference"/>
        </w:rPr>
        <w:annotationRef/>
      </w:r>
      <w:r>
        <w:t>Not sure what else is needed?</w:t>
      </w:r>
    </w:p>
  </w:comment>
  <w:comment w:id="414" w:author="Gavin" w:date="2019-03-11T01:11:00Z" w:initials="G">
    <w:p w14:paraId="4D0F2001" w14:textId="77777777" w:rsidR="00461A94" w:rsidRDefault="00461A94">
      <w:pPr>
        <w:pStyle w:val="CommentText"/>
      </w:pPr>
      <w:r>
        <w:rPr>
          <w:rStyle w:val="CommentReference"/>
        </w:rPr>
        <w:annotationRef/>
      </w:r>
      <w:r>
        <w:t>Not sure how we should discuss the recognition test</w:t>
      </w:r>
    </w:p>
    <w:p w14:paraId="6B307B53" w14:textId="77777777" w:rsidR="00461A94" w:rsidRDefault="00461A94">
      <w:pPr>
        <w:pStyle w:val="CommentText"/>
      </w:pPr>
    </w:p>
    <w:p w14:paraId="03121766" w14:textId="6AFCD6BA" w:rsidR="00461A94" w:rsidRDefault="00461A94">
      <w:pPr>
        <w:pStyle w:val="CommentText"/>
      </w:pPr>
      <w:r>
        <w:t xml:space="preserve">Although, I have done some exploratory analyses and found that about 22% of the displays have an accuracy score of 1, with a confidence rating of 3.78/5 (average rating is 3.14). For these displays, participants indicated that they have seen them before on ALL 4 presentations of the display during the recognition test. </w:t>
      </w:r>
    </w:p>
    <w:p w14:paraId="07FFB84D" w14:textId="77777777" w:rsidR="00461A94" w:rsidRDefault="00461A94">
      <w:pPr>
        <w:pStyle w:val="CommentText"/>
      </w:pPr>
    </w:p>
    <w:p w14:paraId="618AD632" w14:textId="77777777" w:rsidR="00461A94" w:rsidRDefault="00461A94">
      <w:pPr>
        <w:pStyle w:val="CommentText"/>
      </w:pPr>
      <w:r>
        <w:t>I tried to see whether there was a larger contextual cueing effect for these displays, but the data was very noisy and it doesn’t seem like there is a difference. But, there was no CC overall anyway.</w:t>
      </w:r>
    </w:p>
    <w:p w14:paraId="386F5FCB" w14:textId="77777777" w:rsidR="00461A94" w:rsidRDefault="00461A94">
      <w:pPr>
        <w:pStyle w:val="CommentText"/>
      </w:pPr>
    </w:p>
    <w:p w14:paraId="63F37AF9" w14:textId="77777777" w:rsidR="00461A94" w:rsidRDefault="00461A94">
      <w:pPr>
        <w:pStyle w:val="CommentText"/>
      </w:pPr>
      <w:r>
        <w:t>It would be interesting to examine this in the typical CC experiments with candidates only. I am thinking of looking at this, probably by requesting for data from those who have done a recognition test after the main CC experiment (it is quite rare nowadays)</w:t>
      </w:r>
    </w:p>
    <w:p w14:paraId="32EF1D12" w14:textId="77777777" w:rsidR="00461A94" w:rsidRDefault="00461A94">
      <w:pPr>
        <w:pStyle w:val="CommentText"/>
      </w:pPr>
    </w:p>
    <w:p w14:paraId="672BC1DB" w14:textId="77777777" w:rsidR="00461A94" w:rsidRDefault="00461A94">
      <w:pPr>
        <w:pStyle w:val="CommentText"/>
      </w:pPr>
    </w:p>
    <w:p w14:paraId="1545052C" w14:textId="77777777" w:rsidR="00461A94" w:rsidRDefault="00461A94">
      <w:pPr>
        <w:pStyle w:val="CommentText"/>
      </w:pPr>
    </w:p>
    <w:p w14:paraId="6BA7C6E3" w14:textId="42CAA14E" w:rsidR="00461A94" w:rsidRDefault="00461A94">
      <w:pPr>
        <w:pStyle w:val="CommentText"/>
      </w:pPr>
      <w:r>
        <w:t xml:space="preserve">THE Main result you mention above (perfect memory for some displays) is DEFINITELY worth reporting, even if we don’t have comparable measures in the other experiments. Because this goes at the heart of the implicit claim of CC. So, please do add those analyses. </w:t>
      </w:r>
    </w:p>
  </w:comment>
  <w:comment w:id="415" w:author="Gavin" w:date="2019-03-13T01:53:00Z" w:initials="G">
    <w:p w14:paraId="014936B8" w14:textId="00F08AF4" w:rsidR="00461A94" w:rsidRDefault="00461A94">
      <w:pPr>
        <w:pStyle w:val="CommentText"/>
      </w:pPr>
      <w:r>
        <w:rPr>
          <w:rStyle w:val="CommentReference"/>
        </w:rPr>
        <w:annotationRef/>
      </w:r>
      <w:r>
        <w:t>ok</w:t>
      </w:r>
    </w:p>
  </w:comment>
  <w:comment w:id="423" w:author="Simona Buetti" w:date="2019-03-13T09:31:00Z" w:initials="SB">
    <w:p w14:paraId="7A437AC5" w14:textId="13A659F1" w:rsidR="00461A94" w:rsidRDefault="00461A94">
      <w:pPr>
        <w:pStyle w:val="CommentText"/>
      </w:pPr>
      <w:r>
        <w:rPr>
          <w:rStyle w:val="CommentReference"/>
        </w:rPr>
        <w:annotationRef/>
      </w:r>
      <w:r>
        <w:t>we’re going to read the end of the discussion when you send it back to us today.</w:t>
      </w:r>
    </w:p>
  </w:comment>
  <w:comment w:id="434" w:author="HAL" w:date="2019-03-11T14:31:00Z" w:initials="H">
    <w:p w14:paraId="41CB65EC" w14:textId="05282664" w:rsidR="00461A94" w:rsidRDefault="00461A94">
      <w:pPr>
        <w:pStyle w:val="CommentText"/>
      </w:pPr>
      <w:r>
        <w:rPr>
          <w:rStyle w:val="CommentReference"/>
        </w:rPr>
        <w:annotationRef/>
      </w:r>
      <w:r>
        <w:t>Please add description of lures and whether there were also candidates or not</w:t>
      </w:r>
    </w:p>
  </w:comment>
  <w:comment w:id="460" w:author="Gavin" w:date="2019-03-13T01:32:00Z" w:initials="G">
    <w:p w14:paraId="5AD811D8" w14:textId="0CEA9A19" w:rsidR="00461A94" w:rsidRDefault="00461A94">
      <w:pPr>
        <w:pStyle w:val="CommentText"/>
      </w:pPr>
      <w:r>
        <w:rPr>
          <w:rStyle w:val="CommentReference"/>
        </w:rPr>
        <w:annotationRef/>
      </w:r>
      <w:r>
        <w:t>Copied because I am deleting a sentence:</w:t>
      </w:r>
    </w:p>
    <w:p w14:paraId="3B24958C" w14:textId="77777777" w:rsidR="00461A94" w:rsidRDefault="00461A94">
      <w:pPr>
        <w:pStyle w:val="CommentText"/>
      </w:pPr>
    </w:p>
    <w:p w14:paraId="0589FE9E" w14:textId="77777777" w:rsidR="00461A94" w:rsidRDefault="00461A94" w:rsidP="00CF1592">
      <w:pPr>
        <w:pStyle w:val="CommentText"/>
      </w:pPr>
      <w:r>
        <w:t>Describe lures and relation to the target.</w:t>
      </w:r>
    </w:p>
    <w:p w14:paraId="19F9B650" w14:textId="77777777" w:rsidR="00461A94" w:rsidRDefault="00461A94" w:rsidP="00CF1592">
      <w:pPr>
        <w:pStyle w:val="CommentText"/>
      </w:pPr>
      <w:r>
        <w:t xml:space="preserve">Anything else on the display? Or just lures? Because these are the sort of details that differentiate our study, it is important to </w:t>
      </w:r>
      <w:proofErr w:type="gramStart"/>
      <w:r>
        <w:t>make reference</w:t>
      </w:r>
      <w:proofErr w:type="gramEnd"/>
      <w:r>
        <w:t xml:space="preserve"> to those aspects of the design in other studies. </w:t>
      </w:r>
    </w:p>
    <w:p w14:paraId="1BD3D669" w14:textId="77777777" w:rsidR="00461A94" w:rsidRDefault="00461A94" w:rsidP="00CF1592">
      <w:pPr>
        <w:pStyle w:val="CommentText"/>
      </w:pPr>
    </w:p>
    <w:p w14:paraId="28D5283A" w14:textId="77777777" w:rsidR="00461A94" w:rsidRDefault="00461A94" w:rsidP="00CF1592">
      <w:pPr>
        <w:pStyle w:val="CommentText"/>
      </w:pPr>
      <w:r>
        <w:t xml:space="preserve">12 lures= set size 12 or 12 displays with </w:t>
      </w:r>
      <w:proofErr w:type="gramStart"/>
      <w:r>
        <w:t>lures?.</w:t>
      </w:r>
      <w:proofErr w:type="gramEnd"/>
    </w:p>
    <w:p w14:paraId="147507BF" w14:textId="77777777" w:rsidR="00461A94" w:rsidRDefault="00461A94" w:rsidP="00CF1592">
      <w:pPr>
        <w:pStyle w:val="CommentText"/>
      </w:pPr>
      <w:r>
        <w:t xml:space="preserve">I thought it was only for set size 8 (previous sentence). Can you please clarify?  </w:t>
      </w:r>
    </w:p>
    <w:p w14:paraId="620B1742" w14:textId="2E317A10" w:rsidR="00461A94" w:rsidRDefault="00461A94">
      <w:pPr>
        <w:pStyle w:val="CommentText"/>
      </w:pPr>
    </w:p>
  </w:comment>
  <w:comment w:id="461" w:author="Gavin" w:date="2019-03-13T01:58:00Z" w:initials="G">
    <w:p w14:paraId="1A94EEDF" w14:textId="77777777" w:rsidR="00461A94" w:rsidRDefault="00461A94">
      <w:pPr>
        <w:pStyle w:val="CommentText"/>
      </w:pPr>
      <w:r>
        <w:rPr>
          <w:rStyle w:val="CommentReference"/>
        </w:rPr>
        <w:annotationRef/>
      </w:r>
      <w:r>
        <w:t xml:space="preserve">Done. </w:t>
      </w:r>
    </w:p>
    <w:p w14:paraId="3766B7AE" w14:textId="77777777" w:rsidR="00461A94" w:rsidRDefault="00461A94">
      <w:pPr>
        <w:pStyle w:val="CommentText"/>
      </w:pPr>
    </w:p>
    <w:p w14:paraId="45197EB5" w14:textId="15F37932" w:rsidR="00461A94" w:rsidRDefault="00461A94">
      <w:pPr>
        <w:pStyle w:val="CommentText"/>
      </w:pPr>
      <w:r>
        <w:t>There were 2 set sizes (they were trying to show that it was efficient search by showing flat slopes)</w:t>
      </w:r>
    </w:p>
  </w:comment>
  <w:comment w:id="475" w:author="HAL" w:date="2019-03-11T14:35:00Z" w:initials="H">
    <w:p w14:paraId="171A711D" w14:textId="77777777" w:rsidR="00461A94" w:rsidRDefault="00461A94">
      <w:pPr>
        <w:pStyle w:val="CommentText"/>
      </w:pPr>
      <w:r>
        <w:rPr>
          <w:rStyle w:val="CommentReference"/>
        </w:rPr>
        <w:annotationRef/>
      </w:r>
      <w:r>
        <w:t xml:space="preserve">So, please </w:t>
      </w:r>
      <w:proofErr w:type="spellStart"/>
      <w:r>
        <w:t>explicitely</w:t>
      </w:r>
      <w:proofErr w:type="spellEnd"/>
      <w:r>
        <w:t xml:space="preserve"> conclude that </w:t>
      </w:r>
      <w:proofErr w:type="spellStart"/>
      <w:r>
        <w:t>Kunar</w:t>
      </w:r>
      <w:proofErr w:type="spellEnd"/>
      <w:r>
        <w:t xml:space="preserve"> et al was likely a false </w:t>
      </w:r>
      <w:proofErr w:type="gramStart"/>
      <w:r>
        <w:t>positive .</w:t>
      </w:r>
      <w:proofErr w:type="gramEnd"/>
      <w:r>
        <w:t xml:space="preserve">  </w:t>
      </w:r>
    </w:p>
    <w:p w14:paraId="71DA06E1" w14:textId="77777777" w:rsidR="00461A94" w:rsidRDefault="00461A94">
      <w:pPr>
        <w:pStyle w:val="CommentText"/>
      </w:pPr>
    </w:p>
    <w:p w14:paraId="3AF0CE57" w14:textId="77777777" w:rsidR="00461A94" w:rsidRDefault="00461A94">
      <w:pPr>
        <w:pStyle w:val="CommentText"/>
      </w:pPr>
    </w:p>
    <w:p w14:paraId="53D4CE50" w14:textId="77777777" w:rsidR="00461A94" w:rsidRDefault="00461A94">
      <w:pPr>
        <w:pStyle w:val="CommentText"/>
      </w:pPr>
      <w:r>
        <w:t xml:space="preserve">ONE </w:t>
      </w:r>
      <w:proofErr w:type="spellStart"/>
      <w:r>
        <w:t>POSSIbility</w:t>
      </w:r>
      <w:proofErr w:type="spellEnd"/>
      <w:r>
        <w:t xml:space="preserve"> that you should discuss is that some LURES might turn into CANDIDATES at different eccentricities. SO, depending on what you use for lures (something too similar looking to the target), you might be able to reject lures near fixation, but the ones farther away may act as </w:t>
      </w:r>
      <w:proofErr w:type="spellStart"/>
      <w:r>
        <w:t>cnadidates</w:t>
      </w:r>
      <w:proofErr w:type="spellEnd"/>
      <w:r>
        <w:t>, adding to the noise and contribute a small effect to CC.</w:t>
      </w:r>
    </w:p>
    <w:p w14:paraId="3DB3355E" w14:textId="1F13357C" w:rsidR="00461A94" w:rsidRDefault="00461A94">
      <w:pPr>
        <w:pStyle w:val="CommentText"/>
      </w:pPr>
      <w:r>
        <w:t>So, please write that up.</w:t>
      </w:r>
    </w:p>
    <w:p w14:paraId="3EF7A3D3" w14:textId="3D549DF5" w:rsidR="00461A94" w:rsidRDefault="00461A94">
      <w:pPr>
        <w:pStyle w:val="CommentText"/>
      </w:pPr>
    </w:p>
    <w:p w14:paraId="723CA4B4" w14:textId="15E333DA" w:rsidR="00461A94" w:rsidRDefault="00461A94">
      <w:pPr>
        <w:pStyle w:val="CommentText"/>
      </w:pPr>
      <w:r>
        <w:t xml:space="preserve">So, please add </w:t>
      </w:r>
    </w:p>
    <w:p w14:paraId="2F87E1ED" w14:textId="339030F7" w:rsidR="00461A94" w:rsidRDefault="00461A94">
      <w:pPr>
        <w:pStyle w:val="CommentText"/>
      </w:pPr>
    </w:p>
  </w:comment>
  <w:comment w:id="500" w:author="HAL" w:date="2019-03-11T15:06:00Z" w:initials="H">
    <w:p w14:paraId="671AC99D" w14:textId="14800415" w:rsidR="00461A94" w:rsidRDefault="00461A94">
      <w:pPr>
        <w:pStyle w:val="CommentText"/>
      </w:pPr>
      <w:r>
        <w:rPr>
          <w:rStyle w:val="CommentReference"/>
        </w:rPr>
        <w:annotationRef/>
      </w:r>
      <w:r>
        <w:t xml:space="preserve">Gavin: depending on What stimuli </w:t>
      </w:r>
      <w:proofErr w:type="spellStart"/>
      <w:r>
        <w:t>Kunar</w:t>
      </w:r>
      <w:proofErr w:type="spellEnd"/>
      <w:r>
        <w:t xml:space="preserve"> used, please add something here.  </w:t>
      </w:r>
    </w:p>
  </w:comment>
  <w:comment w:id="501" w:author="Gavin" w:date="2019-03-13T01:59:00Z" w:initials="G">
    <w:p w14:paraId="387D3F71" w14:textId="51C2AEC4" w:rsidR="00461A94" w:rsidRDefault="00461A94">
      <w:pPr>
        <w:pStyle w:val="CommentText"/>
      </w:pPr>
      <w:r>
        <w:rPr>
          <w:rStyle w:val="CommentReference"/>
        </w:rPr>
        <w:annotationRef/>
      </w:r>
      <w:r>
        <w:t>Added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F4C596" w15:done="0"/>
  <w15:commentEx w15:paraId="199E0AB6" w15:paraIdParent="53F4C596" w15:done="0"/>
  <w15:commentEx w15:paraId="3B142A17" w15:done="0"/>
  <w15:commentEx w15:paraId="70456482" w15:done="0"/>
  <w15:commentEx w15:paraId="6DF16A17" w15:done="0"/>
  <w15:commentEx w15:paraId="025EF6B1" w15:done="0"/>
  <w15:commentEx w15:paraId="2D6AD794" w15:done="1"/>
  <w15:commentEx w15:paraId="660E8554" w15:done="0"/>
  <w15:commentEx w15:paraId="0BA583FA" w15:done="0"/>
  <w15:commentEx w15:paraId="636CE776" w15:paraIdParent="0BA583FA" w15:done="0"/>
  <w15:commentEx w15:paraId="5EC9D5C6" w15:done="0"/>
  <w15:commentEx w15:paraId="1925F6D5" w15:paraIdParent="5EC9D5C6" w15:done="0"/>
  <w15:commentEx w15:paraId="51346781" w15:paraIdParent="5EC9D5C6" w15:done="0"/>
  <w15:commentEx w15:paraId="4D65B5F5" w15:done="0"/>
  <w15:commentEx w15:paraId="0A996585" w15:done="0"/>
  <w15:commentEx w15:paraId="3106A688" w15:done="0"/>
  <w15:commentEx w15:paraId="49098BB2" w15:paraIdParent="3106A688" w15:done="0"/>
  <w15:commentEx w15:paraId="10AF6B89" w15:paraIdParent="3106A688" w15:done="0"/>
  <w15:commentEx w15:paraId="270F594E" w15:done="0"/>
  <w15:commentEx w15:paraId="6BA7C6E3" w15:done="0"/>
  <w15:commentEx w15:paraId="014936B8" w15:paraIdParent="6BA7C6E3" w15:done="0"/>
  <w15:commentEx w15:paraId="7A437AC5" w15:done="0"/>
  <w15:commentEx w15:paraId="41CB65EC" w15:done="0"/>
  <w15:commentEx w15:paraId="620B1742" w15:done="0"/>
  <w15:commentEx w15:paraId="45197EB5" w15:paraIdParent="620B1742" w15:done="0"/>
  <w15:commentEx w15:paraId="2F87E1ED" w15:done="0"/>
  <w15:commentEx w15:paraId="671AC99D" w15:done="0"/>
  <w15:commentEx w15:paraId="387D3F71" w15:paraIdParent="671AC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4C596" w16cid:durableId="203348DE"/>
  <w16cid:commentId w16cid:paraId="199E0AB6" w16cid:durableId="2033A56A"/>
  <w16cid:commentId w16cid:paraId="3B142A17" w16cid:durableId="2033A13B"/>
  <w16cid:commentId w16cid:paraId="70456482" w16cid:durableId="20338831"/>
  <w16cid:commentId w16cid:paraId="6DF16A17" w16cid:durableId="20338958"/>
  <w16cid:commentId w16cid:paraId="025EF6B1" w16cid:durableId="2033A2D9"/>
  <w16cid:commentId w16cid:paraId="2D6AD794" w16cid:durableId="20322233"/>
  <w16cid:commentId w16cid:paraId="660E8554" w16cid:durableId="2033B2F7"/>
  <w16cid:commentId w16cid:paraId="0BA583FA" w16cid:durableId="20334AE8"/>
  <w16cid:commentId w16cid:paraId="636CE776" w16cid:durableId="2033B838"/>
  <w16cid:commentId w16cid:paraId="5EC9D5C6" w16cid:durableId="20321C9A"/>
  <w16cid:commentId w16cid:paraId="1925F6D5" w16cid:durableId="2032BF2C"/>
  <w16cid:commentId w16cid:paraId="51346781" w16cid:durableId="2033B841"/>
  <w16cid:commentId w16cid:paraId="4D65B5F5" w16cid:durableId="2033B1E5"/>
  <w16cid:commentId w16cid:paraId="0A996585" w16cid:durableId="20339EFF"/>
  <w16cid:commentId w16cid:paraId="3106A688" w16cid:durableId="20321C9C"/>
  <w16cid:commentId w16cid:paraId="49098BB2" w16cid:durableId="2032CFEE"/>
  <w16cid:commentId w16cid:paraId="10AF6B89" w16cid:durableId="2032E122"/>
  <w16cid:commentId w16cid:paraId="270F594E" w16cid:durableId="2032E134"/>
  <w16cid:commentId w16cid:paraId="6BA7C6E3" w16cid:durableId="20303426"/>
  <w16cid:commentId w16cid:paraId="014936B8" w16cid:durableId="2032E12A"/>
  <w16cid:commentId w16cid:paraId="7A437AC5" w16cid:durableId="20334C87"/>
  <w16cid:commentId w16cid:paraId="41CB65EC" w16cid:durableId="20321C9E"/>
  <w16cid:commentId w16cid:paraId="620B1742" w16cid:durableId="2032DC1D"/>
  <w16cid:commentId w16cid:paraId="45197EB5" w16cid:durableId="2032E22E"/>
  <w16cid:commentId w16cid:paraId="2F87E1ED" w16cid:durableId="20321CA1"/>
  <w16cid:commentId w16cid:paraId="671AC99D" w16cid:durableId="20321CA2"/>
  <w16cid:commentId w16cid:paraId="387D3F71" w16cid:durableId="2032E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0F837" w14:textId="77777777" w:rsidR="00111A5E" w:rsidRDefault="00111A5E" w:rsidP="00424BB0">
      <w:pPr>
        <w:spacing w:after="0" w:line="240" w:lineRule="auto"/>
      </w:pPr>
      <w:r>
        <w:separator/>
      </w:r>
    </w:p>
  </w:endnote>
  <w:endnote w:type="continuationSeparator" w:id="0">
    <w:p w14:paraId="644A2D33" w14:textId="77777777" w:rsidR="00111A5E" w:rsidRDefault="00111A5E" w:rsidP="0042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BFE74" w14:textId="77777777" w:rsidR="00111A5E" w:rsidRDefault="00111A5E" w:rsidP="00424BB0">
      <w:pPr>
        <w:spacing w:after="0" w:line="240" w:lineRule="auto"/>
      </w:pPr>
      <w:r>
        <w:separator/>
      </w:r>
    </w:p>
  </w:footnote>
  <w:footnote w:type="continuationSeparator" w:id="0">
    <w:p w14:paraId="1C627970" w14:textId="77777777" w:rsidR="00111A5E" w:rsidRDefault="00111A5E" w:rsidP="00424BB0">
      <w:pPr>
        <w:spacing w:after="0" w:line="240" w:lineRule="auto"/>
      </w:pPr>
      <w:r>
        <w:continuationSeparator/>
      </w:r>
    </w:p>
  </w:footnote>
  <w:footnote w:id="1">
    <w:p w14:paraId="67947919" w14:textId="5CDC8BEA" w:rsidR="00461A94" w:rsidRDefault="00461A94">
      <w:pPr>
        <w:pStyle w:val="FootnoteText"/>
      </w:pPr>
      <w:r>
        <w:rPr>
          <w:rStyle w:val="FootnoteReference"/>
        </w:rPr>
        <w:footnoteRef/>
      </w:r>
      <w:r>
        <w:t xml:space="preserve"> </w:t>
      </w:r>
      <w:r>
        <w:rPr>
          <w:rFonts w:ascii="Times New Roman" w:hAnsi="Times New Roman" w:cs="Times New Roman"/>
          <w:sz w:val="24"/>
          <w:szCs w:val="24"/>
        </w:rPr>
        <w:t xml:space="preserve">Jiang and Chun (2001) referred to these as the “attended” and “unattended” color respectively. However, we prefer to use the term “candidate” to describe a distractor that is very similar to the target such that selective attention is required to distinguish it from the target, and the term “lure” to describe a distractor that is sufficiently different from the target such that the visual system can distinguish it from the target in peripheral vision without the need for focused selective attention </w:t>
      </w:r>
      <w:r>
        <w:rPr>
          <w:rFonts w:ascii="Times New Roman" w:hAnsi="Times New Roman" w:cs="Times New Roman"/>
          <w:sz w:val="24"/>
          <w:szCs w:val="24"/>
        </w:rPr>
        <w:fldChar w:fldCharType="begin" w:fldLock="1"/>
      </w:r>
      <w:r w:rsidR="00444063">
        <w:rPr>
          <w:rFonts w:ascii="Times New Roman" w:hAnsi="Times New Roman" w:cs="Times New Roman"/>
          <w:sz w:val="24"/>
          <w:szCs w:val="24"/>
        </w:rPr>
        <w:instrText>ADDIN CSL_CITATION {"citationItems":[{"id":"ITEM-1","itemData":{"DOI":"10.1080/13506280701381691","ISBN":"1350628070138","ISSN":"1350-6285","abstract":"Traditional search paradigms utilize simple displays, allowing a precise determination of set size. However, objects in realistic scenes are largely uncountable, and typically visually and semantically complex. Can traditional conceptions of set size be applied to search in realistic scenes? Observers searched quasirealistic scenes for a tank target hidden among tree distractors varying in number and density. Search efficiency improved as trees were added to the display, a reverse set size effect. Eye movement analyses revealed that observers fixated individual trees when the set size was small, and the open regions between trees when the set size was large. Rather than a set size consisting of objectively countable objects, we interpret these data as evidence for a restricted functional set size consisting of idiosyncratically defined objects of search. Observers exploit low-level perceptual grouping processes and high-level semantic scene constraints to dynamically create objects that are appropriate to a given search task.","author":[{"dropping-particle":"","family":"Neider","given":"Mark B.","non-dropping-particle":"","parse-names":false,"suffix":""},{"dropping-particle":"","family":"Zelinsky","given":"Gregory J.","non-dropping-particle":"","parse-names":false,"suffix":""}],"container-title":"Visual Cognition","id":"ITEM-1","issue":"1","issued":{"date-parts":[["2008"]]},"page":"1-10","title":"Exploring set size effects in scenes: Identifying the objects of search","type":"article-journal","volume":"16"},"uris":["http://www.mendeley.com/documents/?uuid=b03aa3fb-2ac3-45c0-b515-a1ca7b5bc690"]},{"id":"ITEM-2","itemData":{"DOI":"10.1037/xge0000163","ISBN":"9788578110796","ISSN":"1098-6596","PMID":"25246403","abstract":"Most current models of visual processing propose that there are 2 main stages of visual processing, the first consisting of a parallel visual analysis of the scene and the second being a precise scrutiny of a few elements in the scene. Here, we present novel evidence that the first stage of processing adds systematic variance to visual processing times. When searching for a specific target, it has a behaviorally unique signature: RTs increase logarithmically with the number of items in the display and this increase is modulated by target-distractor similarity. This signature is characteristic of unlimited capacity parallel and exhaustive processing of all the elements in the scene. The function of this processing is to identify the locations in the scene containing items that are sufficiently similar to the target as to merit focused scrutiny, while discarding those that do not. We also demonstrate that stage-1 variability is sensitive to the observers’ top-down goals: with identical displays, whereas RTs increase logarithmically with set size when observers are asked to find a specific target, they decrease exponentially when asked to find a unique item in the scene.","author":[{"dropping-particle":"","family":"Buetti","given":"Simona","non-dropping-particle":"","parse-names":false,"suffix":""},{"dropping-particle":"","family":"Cronin","given":"Deborah A.","non-dropping-particle":"","parse-names":false,"suffix":""},{"dropping-particle":"","family":"Madison","given":"Anna M.","non-dropping-particle":"","parse-names":false,"suffix":""},{"dropping-particle":"","family":"Wang","given":"Zhiyuan","non-dropping-particle":"","parse-names":false,"suffix":""},{"dropping-particle":"","family":"Lleras","given":"Alejandro","non-dropping-particle":"","parse-names":false,"suffix":""}],"container-title":"Journal of Experimental Psychology: General","id":"ITEM-2","issue":"6","issued":{"date-parts":[["2016"]]},"page":"672-707","title":"Towards a better understanding of parallel visual processing in human vision: Evidence for exhaustive analysis of visual information","type":"article-journal","volume":"145"},"uris":["http://www.mendeley.com/documents/?uuid=5ffb68c4-3793-4792-900d-dbf60fc3b1b2"]},{"id":"ITEM-3","itemData":{"DOI":"10.1016/B978-0-12-407187-2.00007-1","ISBN":"9780124071872","ISSN":"0079-7421","author":[{"dropping-particle":"","family":"Lleras","given":"Alejandro","non-dropping-particle":"","parse-names":false,"suffix":""},{"dropping-particle":"","family":"Buetti","given":"Simona","non-dropping-particle":"","parse-names":false,"suffix":""},{"dropping-particle":"","family":"Mordkoff","given":"J. Toby","non-dropping-particle":"","parse-names":false,"suffix":""}],"container-title":"Psychology of Learning and Motivation","id":"ITEM-3","issued":{"date-parts":[["2013"]]},"number-of-pages":"261-315","publisher":"Elsevier","title":"When do the effects of distractors provide a measure of distractibility?","type":"book","volume":"59"},"uris":["http://www.mendeley.com/documents/?uuid=8d878de8-75fb-4a0c-b5ad-76382f1392fb"]}],"mendeley":{"formattedCitation":"(Buetti et al., 2016; Lleras, Buetti, &amp; Mordkoff, 2013; Neider &amp; Zelinsky, 2008)","plainTextFormattedCitation":"(Buetti et al., 2016; Lleras, Buetti, &amp; Mordkoff, 2013; Neider &amp; Zelinsky, 2008)","previouslyFormattedCitation":"(Buetti et al., 2016; Lleras, Buetti, &amp; Mordkoff, 2013; Neider &amp; Zelinsky, 2008)"},"properties":{"noteIndex":0},"schema":"https://github.com/citation-style-language/schema/raw/master/csl-citation.json"}</w:instrText>
      </w:r>
      <w:r>
        <w:rPr>
          <w:rFonts w:ascii="Times New Roman" w:hAnsi="Times New Roman" w:cs="Times New Roman"/>
          <w:sz w:val="24"/>
          <w:szCs w:val="24"/>
        </w:rPr>
        <w:fldChar w:fldCharType="separate"/>
      </w:r>
      <w:r w:rsidRPr="00461A94">
        <w:rPr>
          <w:rFonts w:ascii="Times New Roman" w:hAnsi="Times New Roman" w:cs="Times New Roman"/>
          <w:noProof/>
          <w:sz w:val="24"/>
          <w:szCs w:val="24"/>
        </w:rPr>
        <w:t>(Buetti et al., 2016; Lleras, Buetti, &amp; Mordkoff, 2013; Neider &amp; Zelinsky,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364"/>
    <w:multiLevelType w:val="hybridMultilevel"/>
    <w:tmpl w:val="4DA2D2BC"/>
    <w:lvl w:ilvl="0" w:tplc="566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003A0"/>
    <w:multiLevelType w:val="hybridMultilevel"/>
    <w:tmpl w:val="AA6C8002"/>
    <w:lvl w:ilvl="0" w:tplc="9DB6BF4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4565"/>
    <w:multiLevelType w:val="hybridMultilevel"/>
    <w:tmpl w:val="D3C84F3E"/>
    <w:lvl w:ilvl="0" w:tplc="92EE49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D0D"/>
    <w:multiLevelType w:val="hybridMultilevel"/>
    <w:tmpl w:val="E0F011AE"/>
    <w:lvl w:ilvl="0" w:tplc="A044F9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1740C"/>
    <w:multiLevelType w:val="hybridMultilevel"/>
    <w:tmpl w:val="AFB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w15:presenceInfo w15:providerId="None" w15:userId="Gavin"/>
  </w15:person>
  <w15:person w15:author="Microsoft Office User">
    <w15:presenceInfo w15:providerId="None" w15:userId="Microsoft Office User"/>
  </w15:person>
  <w15:person w15:author="HAL">
    <w15:presenceInfo w15:providerId="None" w15:userId="HAL"/>
  </w15:person>
  <w15:person w15:author="Simona Buetti">
    <w15:presenceInfo w15:providerId="Windows Live" w15:userId="fae79f8b5a353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26"/>
    <w:rsid w:val="00010B54"/>
    <w:rsid w:val="00014435"/>
    <w:rsid w:val="00015183"/>
    <w:rsid w:val="00022E4C"/>
    <w:rsid w:val="00026232"/>
    <w:rsid w:val="00026C10"/>
    <w:rsid w:val="000300C5"/>
    <w:rsid w:val="00030B6B"/>
    <w:rsid w:val="00033C26"/>
    <w:rsid w:val="00040EBD"/>
    <w:rsid w:val="0004205E"/>
    <w:rsid w:val="00044E2E"/>
    <w:rsid w:val="00052001"/>
    <w:rsid w:val="00060868"/>
    <w:rsid w:val="0006141B"/>
    <w:rsid w:val="00073316"/>
    <w:rsid w:val="000755B3"/>
    <w:rsid w:val="0008409B"/>
    <w:rsid w:val="000861BF"/>
    <w:rsid w:val="00086CBD"/>
    <w:rsid w:val="00091A66"/>
    <w:rsid w:val="00093B7E"/>
    <w:rsid w:val="000B691E"/>
    <w:rsid w:val="000C7DB7"/>
    <w:rsid w:val="000D46AF"/>
    <w:rsid w:val="000D6089"/>
    <w:rsid w:val="000D639D"/>
    <w:rsid w:val="000E23D1"/>
    <w:rsid w:val="00111A5E"/>
    <w:rsid w:val="00113E4D"/>
    <w:rsid w:val="00117A25"/>
    <w:rsid w:val="001309E9"/>
    <w:rsid w:val="0013172A"/>
    <w:rsid w:val="00134DAF"/>
    <w:rsid w:val="001424B2"/>
    <w:rsid w:val="00155AAB"/>
    <w:rsid w:val="00160DB1"/>
    <w:rsid w:val="001677B1"/>
    <w:rsid w:val="00182407"/>
    <w:rsid w:val="00190061"/>
    <w:rsid w:val="00193750"/>
    <w:rsid w:val="00193F49"/>
    <w:rsid w:val="00197A17"/>
    <w:rsid w:val="001A40E4"/>
    <w:rsid w:val="001A5810"/>
    <w:rsid w:val="001B733F"/>
    <w:rsid w:val="001D0E64"/>
    <w:rsid w:val="001F04DB"/>
    <w:rsid w:val="00223FE8"/>
    <w:rsid w:val="00230CC5"/>
    <w:rsid w:val="00235777"/>
    <w:rsid w:val="00240E7D"/>
    <w:rsid w:val="002754DE"/>
    <w:rsid w:val="00282A61"/>
    <w:rsid w:val="002B2D95"/>
    <w:rsid w:val="002C61CD"/>
    <w:rsid w:val="002D09E7"/>
    <w:rsid w:val="002E3605"/>
    <w:rsid w:val="002E4DF5"/>
    <w:rsid w:val="002E6C4F"/>
    <w:rsid w:val="002F4D88"/>
    <w:rsid w:val="002F62EC"/>
    <w:rsid w:val="00327C10"/>
    <w:rsid w:val="00332192"/>
    <w:rsid w:val="00343246"/>
    <w:rsid w:val="00346AF2"/>
    <w:rsid w:val="00350F7F"/>
    <w:rsid w:val="00352BD9"/>
    <w:rsid w:val="0036660C"/>
    <w:rsid w:val="00367571"/>
    <w:rsid w:val="003931A5"/>
    <w:rsid w:val="00397A7A"/>
    <w:rsid w:val="003A7EE8"/>
    <w:rsid w:val="003B1C32"/>
    <w:rsid w:val="003C06BB"/>
    <w:rsid w:val="003C3D65"/>
    <w:rsid w:val="003D3A72"/>
    <w:rsid w:val="003D6960"/>
    <w:rsid w:val="003E0AC8"/>
    <w:rsid w:val="003F2F70"/>
    <w:rsid w:val="003F3085"/>
    <w:rsid w:val="003F4201"/>
    <w:rsid w:val="00402F0D"/>
    <w:rsid w:val="004201D2"/>
    <w:rsid w:val="00424BB0"/>
    <w:rsid w:val="004254F2"/>
    <w:rsid w:val="00444063"/>
    <w:rsid w:val="00452A11"/>
    <w:rsid w:val="00454B84"/>
    <w:rsid w:val="004554D8"/>
    <w:rsid w:val="00461A94"/>
    <w:rsid w:val="0046520B"/>
    <w:rsid w:val="00474DEA"/>
    <w:rsid w:val="00486094"/>
    <w:rsid w:val="004931FB"/>
    <w:rsid w:val="00496315"/>
    <w:rsid w:val="004A6849"/>
    <w:rsid w:val="004B55CC"/>
    <w:rsid w:val="004C2651"/>
    <w:rsid w:val="004D0A19"/>
    <w:rsid w:val="004E39FF"/>
    <w:rsid w:val="00527659"/>
    <w:rsid w:val="0054637A"/>
    <w:rsid w:val="00554AAC"/>
    <w:rsid w:val="00557679"/>
    <w:rsid w:val="005B2E04"/>
    <w:rsid w:val="005E6858"/>
    <w:rsid w:val="006018BC"/>
    <w:rsid w:val="00621CDB"/>
    <w:rsid w:val="0062384E"/>
    <w:rsid w:val="006359CD"/>
    <w:rsid w:val="00653B93"/>
    <w:rsid w:val="00653C1E"/>
    <w:rsid w:val="0065792F"/>
    <w:rsid w:val="00657930"/>
    <w:rsid w:val="0066386C"/>
    <w:rsid w:val="006672EF"/>
    <w:rsid w:val="00670987"/>
    <w:rsid w:val="006929E5"/>
    <w:rsid w:val="0069441B"/>
    <w:rsid w:val="006A3083"/>
    <w:rsid w:val="006A6BEC"/>
    <w:rsid w:val="006B1D14"/>
    <w:rsid w:val="006B347F"/>
    <w:rsid w:val="006D0664"/>
    <w:rsid w:val="006D5B3B"/>
    <w:rsid w:val="00702D14"/>
    <w:rsid w:val="0070398C"/>
    <w:rsid w:val="0071263D"/>
    <w:rsid w:val="007160A8"/>
    <w:rsid w:val="0071630D"/>
    <w:rsid w:val="00717931"/>
    <w:rsid w:val="007227A3"/>
    <w:rsid w:val="00723C01"/>
    <w:rsid w:val="0072610E"/>
    <w:rsid w:val="00731DFF"/>
    <w:rsid w:val="00732F76"/>
    <w:rsid w:val="00754F89"/>
    <w:rsid w:val="00756736"/>
    <w:rsid w:val="00767AF2"/>
    <w:rsid w:val="0077461E"/>
    <w:rsid w:val="007763F5"/>
    <w:rsid w:val="00776F5B"/>
    <w:rsid w:val="007775B9"/>
    <w:rsid w:val="00782DE0"/>
    <w:rsid w:val="007846D8"/>
    <w:rsid w:val="00794898"/>
    <w:rsid w:val="007978E3"/>
    <w:rsid w:val="007C50D4"/>
    <w:rsid w:val="007C7211"/>
    <w:rsid w:val="007D4A95"/>
    <w:rsid w:val="007D54E6"/>
    <w:rsid w:val="007D7BC4"/>
    <w:rsid w:val="007F2A2A"/>
    <w:rsid w:val="007F3B78"/>
    <w:rsid w:val="008110D1"/>
    <w:rsid w:val="00812EFD"/>
    <w:rsid w:val="00813475"/>
    <w:rsid w:val="00816412"/>
    <w:rsid w:val="00820B2F"/>
    <w:rsid w:val="00823549"/>
    <w:rsid w:val="00826B60"/>
    <w:rsid w:val="008341F2"/>
    <w:rsid w:val="00844533"/>
    <w:rsid w:val="0086248C"/>
    <w:rsid w:val="008648CE"/>
    <w:rsid w:val="008661CA"/>
    <w:rsid w:val="0087266F"/>
    <w:rsid w:val="00880C5E"/>
    <w:rsid w:val="008971AC"/>
    <w:rsid w:val="008A18F8"/>
    <w:rsid w:val="008A330A"/>
    <w:rsid w:val="008B2FCC"/>
    <w:rsid w:val="008C5772"/>
    <w:rsid w:val="008D0D81"/>
    <w:rsid w:val="008F24E7"/>
    <w:rsid w:val="008F3B57"/>
    <w:rsid w:val="00903030"/>
    <w:rsid w:val="00907FB8"/>
    <w:rsid w:val="00917380"/>
    <w:rsid w:val="00920276"/>
    <w:rsid w:val="00926850"/>
    <w:rsid w:val="00930B96"/>
    <w:rsid w:val="00933E82"/>
    <w:rsid w:val="00953078"/>
    <w:rsid w:val="009708E1"/>
    <w:rsid w:val="0098367A"/>
    <w:rsid w:val="00995A18"/>
    <w:rsid w:val="009A164D"/>
    <w:rsid w:val="009A794C"/>
    <w:rsid w:val="009C23CD"/>
    <w:rsid w:val="009C68F4"/>
    <w:rsid w:val="009F03F7"/>
    <w:rsid w:val="009F669F"/>
    <w:rsid w:val="00A15CDE"/>
    <w:rsid w:val="00A16C4A"/>
    <w:rsid w:val="00A16E18"/>
    <w:rsid w:val="00A21BFD"/>
    <w:rsid w:val="00A36828"/>
    <w:rsid w:val="00A60BA1"/>
    <w:rsid w:val="00A62662"/>
    <w:rsid w:val="00A74166"/>
    <w:rsid w:val="00A75CD7"/>
    <w:rsid w:val="00A84C00"/>
    <w:rsid w:val="00A9017F"/>
    <w:rsid w:val="00A91511"/>
    <w:rsid w:val="00A931AA"/>
    <w:rsid w:val="00A940E5"/>
    <w:rsid w:val="00A9727A"/>
    <w:rsid w:val="00AB258F"/>
    <w:rsid w:val="00AD0A30"/>
    <w:rsid w:val="00AE2328"/>
    <w:rsid w:val="00B0334C"/>
    <w:rsid w:val="00B114E6"/>
    <w:rsid w:val="00B17458"/>
    <w:rsid w:val="00B40C38"/>
    <w:rsid w:val="00B41AF8"/>
    <w:rsid w:val="00B41D9B"/>
    <w:rsid w:val="00B42E8C"/>
    <w:rsid w:val="00B47905"/>
    <w:rsid w:val="00B503FB"/>
    <w:rsid w:val="00B507F8"/>
    <w:rsid w:val="00B521EF"/>
    <w:rsid w:val="00B53669"/>
    <w:rsid w:val="00B77B02"/>
    <w:rsid w:val="00B77F8A"/>
    <w:rsid w:val="00B80D48"/>
    <w:rsid w:val="00B83ED0"/>
    <w:rsid w:val="00B92141"/>
    <w:rsid w:val="00B92DA5"/>
    <w:rsid w:val="00B9345A"/>
    <w:rsid w:val="00B95FBD"/>
    <w:rsid w:val="00B9775E"/>
    <w:rsid w:val="00BA0D72"/>
    <w:rsid w:val="00BA1FC1"/>
    <w:rsid w:val="00BA25A0"/>
    <w:rsid w:val="00BC4F7D"/>
    <w:rsid w:val="00BE33FF"/>
    <w:rsid w:val="00BF18A9"/>
    <w:rsid w:val="00BF52CA"/>
    <w:rsid w:val="00BF535A"/>
    <w:rsid w:val="00C035F5"/>
    <w:rsid w:val="00C17E9D"/>
    <w:rsid w:val="00C213F8"/>
    <w:rsid w:val="00C46628"/>
    <w:rsid w:val="00C46FE0"/>
    <w:rsid w:val="00C55F53"/>
    <w:rsid w:val="00C60A50"/>
    <w:rsid w:val="00C648A1"/>
    <w:rsid w:val="00C67DF3"/>
    <w:rsid w:val="00C84770"/>
    <w:rsid w:val="00C96737"/>
    <w:rsid w:val="00C97CAE"/>
    <w:rsid w:val="00CB1294"/>
    <w:rsid w:val="00CB1E98"/>
    <w:rsid w:val="00CB44BC"/>
    <w:rsid w:val="00CC4A7F"/>
    <w:rsid w:val="00CE38F9"/>
    <w:rsid w:val="00CF0BFB"/>
    <w:rsid w:val="00CF1124"/>
    <w:rsid w:val="00CF1592"/>
    <w:rsid w:val="00CF3441"/>
    <w:rsid w:val="00CF5649"/>
    <w:rsid w:val="00D066D3"/>
    <w:rsid w:val="00D12092"/>
    <w:rsid w:val="00D151D0"/>
    <w:rsid w:val="00D205CD"/>
    <w:rsid w:val="00D50CC9"/>
    <w:rsid w:val="00D51458"/>
    <w:rsid w:val="00D67FF0"/>
    <w:rsid w:val="00D715D5"/>
    <w:rsid w:val="00D862E5"/>
    <w:rsid w:val="00DB351E"/>
    <w:rsid w:val="00DD11E7"/>
    <w:rsid w:val="00DE0989"/>
    <w:rsid w:val="00DE2192"/>
    <w:rsid w:val="00DE2594"/>
    <w:rsid w:val="00DF41CE"/>
    <w:rsid w:val="00E00A5D"/>
    <w:rsid w:val="00E06097"/>
    <w:rsid w:val="00E17496"/>
    <w:rsid w:val="00E2378C"/>
    <w:rsid w:val="00E240B3"/>
    <w:rsid w:val="00E41B63"/>
    <w:rsid w:val="00E4426C"/>
    <w:rsid w:val="00E519D6"/>
    <w:rsid w:val="00E64DA8"/>
    <w:rsid w:val="00E76648"/>
    <w:rsid w:val="00EA134A"/>
    <w:rsid w:val="00EA3EFE"/>
    <w:rsid w:val="00EA7CC9"/>
    <w:rsid w:val="00EB01E8"/>
    <w:rsid w:val="00EB4BB4"/>
    <w:rsid w:val="00EC54CD"/>
    <w:rsid w:val="00ED2150"/>
    <w:rsid w:val="00ED4BA7"/>
    <w:rsid w:val="00ED722E"/>
    <w:rsid w:val="00EE4569"/>
    <w:rsid w:val="00EE6492"/>
    <w:rsid w:val="00F00D9E"/>
    <w:rsid w:val="00F0105F"/>
    <w:rsid w:val="00F22C94"/>
    <w:rsid w:val="00F45D03"/>
    <w:rsid w:val="00F55D0C"/>
    <w:rsid w:val="00F720CC"/>
    <w:rsid w:val="00F85314"/>
    <w:rsid w:val="00F93513"/>
    <w:rsid w:val="00FA5D7D"/>
    <w:rsid w:val="00FA70C0"/>
    <w:rsid w:val="00FB43FA"/>
    <w:rsid w:val="00FC17C6"/>
    <w:rsid w:val="00FC66B6"/>
    <w:rsid w:val="00FD0420"/>
    <w:rsid w:val="00FE2487"/>
    <w:rsid w:val="00FF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58EB1"/>
  <w15:chartTrackingRefBased/>
  <w15:docId w15:val="{22E160C4-61AF-4898-8EB4-89DCAB0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C26"/>
    <w:pPr>
      <w:spacing w:after="0" w:line="240" w:lineRule="auto"/>
    </w:pPr>
  </w:style>
  <w:style w:type="character" w:styleId="CommentReference">
    <w:name w:val="annotation reference"/>
    <w:basedOn w:val="DefaultParagraphFont"/>
    <w:uiPriority w:val="99"/>
    <w:semiHidden/>
    <w:unhideWhenUsed/>
    <w:rsid w:val="00917380"/>
    <w:rPr>
      <w:sz w:val="16"/>
      <w:szCs w:val="16"/>
    </w:rPr>
  </w:style>
  <w:style w:type="paragraph" w:styleId="CommentText">
    <w:name w:val="annotation text"/>
    <w:basedOn w:val="Normal"/>
    <w:link w:val="CommentTextChar"/>
    <w:uiPriority w:val="99"/>
    <w:semiHidden/>
    <w:unhideWhenUsed/>
    <w:rsid w:val="00917380"/>
    <w:pPr>
      <w:spacing w:line="240" w:lineRule="auto"/>
    </w:pPr>
    <w:rPr>
      <w:sz w:val="20"/>
      <w:szCs w:val="20"/>
    </w:rPr>
  </w:style>
  <w:style w:type="character" w:customStyle="1" w:styleId="CommentTextChar">
    <w:name w:val="Comment Text Char"/>
    <w:basedOn w:val="DefaultParagraphFont"/>
    <w:link w:val="CommentText"/>
    <w:uiPriority w:val="99"/>
    <w:semiHidden/>
    <w:rsid w:val="00917380"/>
    <w:rPr>
      <w:sz w:val="20"/>
      <w:szCs w:val="20"/>
    </w:rPr>
  </w:style>
  <w:style w:type="paragraph" w:styleId="CommentSubject">
    <w:name w:val="annotation subject"/>
    <w:basedOn w:val="CommentText"/>
    <w:next w:val="CommentText"/>
    <w:link w:val="CommentSubjectChar"/>
    <w:uiPriority w:val="99"/>
    <w:semiHidden/>
    <w:unhideWhenUsed/>
    <w:rsid w:val="00917380"/>
    <w:rPr>
      <w:b/>
      <w:bCs/>
    </w:rPr>
  </w:style>
  <w:style w:type="character" w:customStyle="1" w:styleId="CommentSubjectChar">
    <w:name w:val="Comment Subject Char"/>
    <w:basedOn w:val="CommentTextChar"/>
    <w:link w:val="CommentSubject"/>
    <w:uiPriority w:val="99"/>
    <w:semiHidden/>
    <w:rsid w:val="00917380"/>
    <w:rPr>
      <w:b/>
      <w:bCs/>
      <w:sz w:val="20"/>
      <w:szCs w:val="20"/>
    </w:rPr>
  </w:style>
  <w:style w:type="paragraph" w:styleId="BalloonText">
    <w:name w:val="Balloon Text"/>
    <w:basedOn w:val="Normal"/>
    <w:link w:val="BalloonTextChar"/>
    <w:uiPriority w:val="99"/>
    <w:semiHidden/>
    <w:unhideWhenUsed/>
    <w:rsid w:val="00917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80"/>
    <w:rPr>
      <w:rFonts w:ascii="Segoe UI" w:hAnsi="Segoe UI" w:cs="Segoe UI"/>
      <w:sz w:val="18"/>
      <w:szCs w:val="18"/>
    </w:rPr>
  </w:style>
  <w:style w:type="table" w:styleId="TableGrid">
    <w:name w:val="Table Grid"/>
    <w:basedOn w:val="TableNormal"/>
    <w:uiPriority w:val="39"/>
    <w:rsid w:val="00CF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4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BB0"/>
    <w:rPr>
      <w:sz w:val="20"/>
      <w:szCs w:val="20"/>
    </w:rPr>
  </w:style>
  <w:style w:type="character" w:styleId="FootnoteReference">
    <w:name w:val="footnote reference"/>
    <w:basedOn w:val="DefaultParagraphFont"/>
    <w:uiPriority w:val="99"/>
    <w:semiHidden/>
    <w:unhideWhenUsed/>
    <w:rsid w:val="00424BB0"/>
    <w:rPr>
      <w:vertAlign w:val="superscript"/>
    </w:rPr>
  </w:style>
  <w:style w:type="paragraph" w:styleId="HTMLPreformatted">
    <w:name w:val="HTML Preformatted"/>
    <w:basedOn w:val="Normal"/>
    <w:link w:val="HTMLPreformattedChar"/>
    <w:uiPriority w:val="99"/>
    <w:semiHidden/>
    <w:unhideWhenUsed/>
    <w:rsid w:val="006B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4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347F"/>
    <w:rPr>
      <w:color w:val="0000FF"/>
      <w:u w:val="single"/>
    </w:rPr>
  </w:style>
  <w:style w:type="character" w:customStyle="1" w:styleId="reference-text">
    <w:name w:val="reference-text"/>
    <w:basedOn w:val="DefaultParagraphFont"/>
    <w:rsid w:val="009F0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6764">
      <w:bodyDiv w:val="1"/>
      <w:marLeft w:val="0"/>
      <w:marRight w:val="0"/>
      <w:marTop w:val="0"/>
      <w:marBottom w:val="0"/>
      <w:divBdr>
        <w:top w:val="none" w:sz="0" w:space="0" w:color="auto"/>
        <w:left w:val="none" w:sz="0" w:space="0" w:color="auto"/>
        <w:bottom w:val="none" w:sz="0" w:space="0" w:color="auto"/>
        <w:right w:val="none" w:sz="0" w:space="0" w:color="auto"/>
      </w:divBdr>
    </w:div>
    <w:div w:id="73455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project.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96C59-8437-4EA1-8D9E-B1BDE8AC9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28</Pages>
  <Words>19710</Words>
  <Characters>112348</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4</cp:revision>
  <dcterms:created xsi:type="dcterms:W3CDTF">2019-03-13T22:34:00Z</dcterms:created>
  <dcterms:modified xsi:type="dcterms:W3CDTF">2019-03-14T18:47:00Z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731c2015-6f58-3cf8-b2ea-49d7a0f7b0f3</vt:lpwstr>
  </property>
  <property fmtid="{D5CDD505-2E9C-101B-9397-08002B2CF9AE}" pid="24" name="Mendeley Citation Style_1">
    <vt:lpwstr>http://www.zotero.org/styles/apa</vt:lpwstr>
  </property>
</Properties>
</file>